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0FBD4" w14:textId="717D9260" w:rsidR="00183771" w:rsidRDefault="00183771" w:rsidP="00183771">
      <w:pPr>
        <w:pStyle w:val="BodyText"/>
        <w:rPr>
          <w:sz w:val="20"/>
          <w:szCs w:val="20"/>
        </w:rPr>
      </w:pPr>
    </w:p>
    <w:p w14:paraId="722779DA" w14:textId="0F183147" w:rsidR="00B67E98" w:rsidRDefault="00183771" w:rsidP="00183771">
      <w:pPr>
        <w:pStyle w:val="BodyText"/>
        <w:rPr>
          <w:sz w:val="20"/>
          <w:szCs w:val="20"/>
        </w:rPr>
      </w:pPr>
      <w:r>
        <w:rPr>
          <w:sz w:val="20"/>
          <w:szCs w:val="20"/>
        </w:rPr>
        <w:t xml:space="preserve">                  </w:t>
      </w:r>
      <w:r w:rsidR="000D2AA4">
        <w:rPr>
          <w:sz w:val="20"/>
          <w:szCs w:val="20"/>
        </w:rPr>
        <w:t xml:space="preserve"> </w:t>
      </w:r>
      <w:r>
        <w:rPr>
          <w:noProof/>
          <w:sz w:val="20"/>
          <w:lang w:bidi="hi-IN"/>
        </w:rPr>
        <w:drawing>
          <wp:inline distT="0" distB="0" distL="0" distR="0" wp14:anchorId="1B87AD37" wp14:editId="3F0CE1C2">
            <wp:extent cx="5853961" cy="123786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853961" cy="1237869"/>
                    </a:xfrm>
                    <a:prstGeom prst="rect">
                      <a:avLst/>
                    </a:prstGeom>
                  </pic:spPr>
                </pic:pic>
              </a:graphicData>
            </a:graphic>
          </wp:inline>
        </w:drawing>
      </w:r>
    </w:p>
    <w:p w14:paraId="3455ABDB" w14:textId="1AEAC5C2" w:rsidR="00B67E98" w:rsidRPr="007C5F3C" w:rsidRDefault="00FA7FF0" w:rsidP="00012A8D">
      <w:pPr>
        <w:spacing w:before="255" w:line="360" w:lineRule="auto"/>
        <w:ind w:left="4044" w:right="3937"/>
        <w:jc w:val="center"/>
        <w:rPr>
          <w:b/>
          <w:bCs/>
          <w:sz w:val="27"/>
          <w:szCs w:val="27"/>
        </w:rPr>
      </w:pPr>
      <w:r w:rsidRPr="007C5F3C">
        <w:rPr>
          <w:b/>
          <w:bCs/>
          <w:spacing w:val="-10"/>
          <w:sz w:val="27"/>
          <w:szCs w:val="27"/>
        </w:rPr>
        <w:t>A</w:t>
      </w:r>
    </w:p>
    <w:p w14:paraId="2B314F33" w14:textId="559509C8" w:rsidR="00B67E98" w:rsidRPr="007C5F3C" w:rsidRDefault="00FA7FF0" w:rsidP="00012A8D">
      <w:pPr>
        <w:spacing w:line="360" w:lineRule="auto"/>
        <w:ind w:left="4044" w:right="3937"/>
        <w:jc w:val="center"/>
        <w:rPr>
          <w:b/>
          <w:bCs/>
          <w:w w:val="110"/>
          <w:sz w:val="27"/>
          <w:szCs w:val="27"/>
        </w:rPr>
      </w:pPr>
      <w:r w:rsidRPr="007C5F3C">
        <w:rPr>
          <w:b/>
          <w:bCs/>
          <w:spacing w:val="-10"/>
          <w:sz w:val="27"/>
          <w:szCs w:val="27"/>
        </w:rPr>
        <w:t>Project</w:t>
      </w:r>
      <w:r w:rsidRPr="007C5F3C">
        <w:rPr>
          <w:b/>
          <w:bCs/>
          <w:spacing w:val="-16"/>
          <w:w w:val="110"/>
          <w:sz w:val="27"/>
          <w:szCs w:val="27"/>
        </w:rPr>
        <w:t xml:space="preserve"> </w:t>
      </w:r>
      <w:r w:rsidRPr="007C5F3C">
        <w:rPr>
          <w:b/>
          <w:bCs/>
          <w:w w:val="110"/>
          <w:sz w:val="27"/>
          <w:szCs w:val="27"/>
        </w:rPr>
        <w:t>Synopsis</w:t>
      </w:r>
      <w:r w:rsidRPr="007C5F3C">
        <w:rPr>
          <w:b/>
          <w:bCs/>
          <w:spacing w:val="-12"/>
          <w:w w:val="110"/>
          <w:sz w:val="27"/>
          <w:szCs w:val="27"/>
        </w:rPr>
        <w:t xml:space="preserve"> </w:t>
      </w:r>
      <w:r w:rsidRPr="007C5F3C">
        <w:rPr>
          <w:b/>
          <w:bCs/>
          <w:w w:val="110"/>
          <w:sz w:val="27"/>
          <w:szCs w:val="27"/>
        </w:rPr>
        <w:t>Report</w:t>
      </w:r>
    </w:p>
    <w:p w14:paraId="4CFB2B27" w14:textId="64E3B70F" w:rsidR="00B67E98" w:rsidRDefault="00FA7FF0" w:rsidP="00012A8D">
      <w:pPr>
        <w:spacing w:line="360" w:lineRule="auto"/>
        <w:ind w:left="4044" w:right="3937"/>
        <w:jc w:val="center"/>
        <w:rPr>
          <w:b/>
          <w:bCs/>
          <w:spacing w:val="-6"/>
          <w:w w:val="110"/>
          <w:sz w:val="27"/>
          <w:szCs w:val="27"/>
        </w:rPr>
      </w:pPr>
      <w:r w:rsidRPr="007C5F3C">
        <w:rPr>
          <w:b/>
          <w:bCs/>
          <w:spacing w:val="-6"/>
          <w:w w:val="110"/>
          <w:sz w:val="27"/>
          <w:szCs w:val="27"/>
        </w:rPr>
        <w:t>On</w:t>
      </w:r>
    </w:p>
    <w:p w14:paraId="0EF2974A" w14:textId="77777777" w:rsidR="00012A8D" w:rsidRPr="007C5F3C" w:rsidRDefault="00012A8D" w:rsidP="007F1156">
      <w:pPr>
        <w:ind w:left="4044" w:right="3937"/>
        <w:jc w:val="center"/>
        <w:rPr>
          <w:b/>
          <w:bCs/>
          <w:sz w:val="27"/>
          <w:szCs w:val="27"/>
        </w:rPr>
      </w:pPr>
    </w:p>
    <w:p w14:paraId="5AB342EB" w14:textId="20049520" w:rsidR="00B67E98" w:rsidRDefault="005B5081" w:rsidP="00012A8D">
      <w:pPr>
        <w:spacing w:before="1"/>
        <w:ind w:right="80"/>
        <w:jc w:val="center"/>
        <w:rPr>
          <w:rFonts w:ascii="Bookman Old Style"/>
          <w:color w:val="001F60"/>
          <w:sz w:val="31"/>
          <w:szCs w:val="31"/>
        </w:rPr>
      </w:pPr>
      <w:r>
        <w:rPr>
          <w:rFonts w:ascii="Bookman Old Style"/>
          <w:color w:val="001F60"/>
          <w:sz w:val="31"/>
        </w:rPr>
        <w:t>P</w:t>
      </w:r>
      <w:r w:rsidR="005242DF">
        <w:rPr>
          <w:rFonts w:ascii="Bookman Old Style"/>
          <w:color w:val="001F60"/>
          <w:sz w:val="31"/>
        </w:rPr>
        <w:t xml:space="preserve">RECISION FARMING WITH </w:t>
      </w:r>
      <w:r w:rsidR="04618DCE" w:rsidRPr="04618DCE">
        <w:rPr>
          <w:rFonts w:ascii="Bookman Old Style"/>
          <w:color w:val="001F60"/>
          <w:sz w:val="31"/>
          <w:szCs w:val="31"/>
        </w:rPr>
        <w:t>FORESIGHT</w:t>
      </w:r>
    </w:p>
    <w:p w14:paraId="2A1B23B7" w14:textId="77777777" w:rsidR="00B67E98" w:rsidRPr="00012A8D" w:rsidRDefault="00B67E98" w:rsidP="007F1156">
      <w:pPr>
        <w:pStyle w:val="BodyText"/>
        <w:jc w:val="center"/>
        <w:rPr>
          <w:rFonts w:ascii="Bookman Old Style"/>
          <w:sz w:val="15"/>
          <w:szCs w:val="15"/>
        </w:rPr>
      </w:pPr>
    </w:p>
    <w:p w14:paraId="6E35DDFF" w14:textId="77777777" w:rsidR="00B67E98" w:rsidRDefault="00FA7FF0" w:rsidP="007F1156">
      <w:pPr>
        <w:pStyle w:val="BodyText"/>
        <w:spacing w:before="120"/>
        <w:ind w:right="162"/>
        <w:jc w:val="center"/>
      </w:pPr>
      <w:r>
        <w:rPr>
          <w:spacing w:val="-2"/>
        </w:rPr>
        <w:t>Submitted</w:t>
      </w:r>
    </w:p>
    <w:p w14:paraId="23927A85" w14:textId="77777777" w:rsidR="00B67E98" w:rsidRDefault="00FA7FF0" w:rsidP="007C5F3C">
      <w:pPr>
        <w:spacing w:before="120" w:line="360" w:lineRule="auto"/>
        <w:ind w:right="80"/>
        <w:jc w:val="center"/>
        <w:rPr>
          <w:sz w:val="26"/>
          <w:szCs w:val="26"/>
        </w:rPr>
      </w:pPr>
      <w:r w:rsidRPr="04618DCE">
        <w:rPr>
          <w:sz w:val="26"/>
          <w:szCs w:val="26"/>
        </w:rPr>
        <w:t>in</w:t>
      </w:r>
      <w:r w:rsidRPr="04618DCE">
        <w:rPr>
          <w:spacing w:val="-15"/>
          <w:sz w:val="26"/>
          <w:szCs w:val="26"/>
        </w:rPr>
        <w:t xml:space="preserve"> </w:t>
      </w:r>
      <w:r w:rsidRPr="04618DCE">
        <w:rPr>
          <w:sz w:val="26"/>
          <w:szCs w:val="26"/>
        </w:rPr>
        <w:t>Partial</w:t>
      </w:r>
      <w:r w:rsidRPr="04618DCE">
        <w:rPr>
          <w:spacing w:val="-3"/>
          <w:sz w:val="26"/>
          <w:szCs w:val="26"/>
        </w:rPr>
        <w:t xml:space="preserve"> </w:t>
      </w:r>
      <w:r w:rsidRPr="04618DCE">
        <w:rPr>
          <w:sz w:val="26"/>
          <w:szCs w:val="26"/>
        </w:rPr>
        <w:t>Fulfillment</w:t>
      </w:r>
      <w:r w:rsidRPr="04618DCE">
        <w:rPr>
          <w:spacing w:val="-2"/>
          <w:sz w:val="26"/>
          <w:szCs w:val="26"/>
        </w:rPr>
        <w:t xml:space="preserve"> </w:t>
      </w:r>
      <w:r w:rsidRPr="04618DCE">
        <w:rPr>
          <w:sz w:val="26"/>
          <w:szCs w:val="26"/>
        </w:rPr>
        <w:t>of</w:t>
      </w:r>
      <w:r w:rsidRPr="04618DCE">
        <w:rPr>
          <w:spacing w:val="-14"/>
          <w:sz w:val="26"/>
          <w:szCs w:val="26"/>
        </w:rPr>
        <w:t xml:space="preserve"> </w:t>
      </w:r>
      <w:r w:rsidRPr="04618DCE">
        <w:rPr>
          <w:sz w:val="26"/>
          <w:szCs w:val="26"/>
        </w:rPr>
        <w:t>the</w:t>
      </w:r>
      <w:r w:rsidRPr="04618DCE">
        <w:rPr>
          <w:spacing w:val="-15"/>
          <w:sz w:val="26"/>
          <w:szCs w:val="26"/>
        </w:rPr>
        <w:t xml:space="preserve"> </w:t>
      </w:r>
      <w:r w:rsidRPr="04618DCE">
        <w:rPr>
          <w:sz w:val="26"/>
          <w:szCs w:val="26"/>
        </w:rPr>
        <w:t>Requirements for The Degree of</w:t>
      </w:r>
    </w:p>
    <w:p w14:paraId="5D17A9A5" w14:textId="77777777" w:rsidR="00961EF1" w:rsidRDefault="00FA7FF0" w:rsidP="007C5F3C">
      <w:pPr>
        <w:spacing w:before="120" w:line="360" w:lineRule="auto"/>
        <w:ind w:left="4140" w:right="4307"/>
        <w:jc w:val="center"/>
        <w:rPr>
          <w:sz w:val="26"/>
          <w:szCs w:val="26"/>
        </w:rPr>
      </w:pPr>
      <w:r w:rsidRPr="04618DCE">
        <w:rPr>
          <w:spacing w:val="-2"/>
          <w:sz w:val="26"/>
          <w:szCs w:val="26"/>
        </w:rPr>
        <w:t>Bachelor</w:t>
      </w:r>
      <w:r w:rsidRPr="04618DCE">
        <w:rPr>
          <w:spacing w:val="-10"/>
          <w:sz w:val="26"/>
          <w:szCs w:val="26"/>
        </w:rPr>
        <w:t xml:space="preserve"> </w:t>
      </w:r>
      <w:r w:rsidRPr="04618DCE">
        <w:rPr>
          <w:spacing w:val="-2"/>
          <w:sz w:val="26"/>
          <w:szCs w:val="26"/>
        </w:rPr>
        <w:t>of</w:t>
      </w:r>
      <w:r w:rsidRPr="04618DCE">
        <w:rPr>
          <w:spacing w:val="-15"/>
          <w:sz w:val="26"/>
          <w:szCs w:val="26"/>
        </w:rPr>
        <w:t xml:space="preserve"> </w:t>
      </w:r>
      <w:r w:rsidRPr="04618DCE">
        <w:rPr>
          <w:spacing w:val="-2"/>
          <w:sz w:val="26"/>
          <w:szCs w:val="26"/>
        </w:rPr>
        <w:t xml:space="preserve">Technology </w:t>
      </w:r>
      <w:r w:rsidRPr="04618DCE">
        <w:rPr>
          <w:spacing w:val="-6"/>
          <w:sz w:val="26"/>
          <w:szCs w:val="26"/>
        </w:rPr>
        <w:t>in</w:t>
      </w:r>
    </w:p>
    <w:p w14:paraId="42E38888" w14:textId="111B3D9F" w:rsidR="00B67E98" w:rsidRDefault="00FA7FF0" w:rsidP="007C5F3C">
      <w:pPr>
        <w:spacing w:before="120" w:line="360" w:lineRule="auto"/>
        <w:ind w:right="80"/>
        <w:jc w:val="center"/>
        <w:rPr>
          <w:sz w:val="26"/>
          <w:szCs w:val="26"/>
        </w:rPr>
      </w:pPr>
      <w:r w:rsidRPr="04618DCE">
        <w:rPr>
          <w:sz w:val="26"/>
          <w:szCs w:val="26"/>
        </w:rPr>
        <w:t>Computer</w:t>
      </w:r>
      <w:r w:rsidRPr="04618DCE">
        <w:rPr>
          <w:spacing w:val="-9"/>
          <w:sz w:val="26"/>
          <w:szCs w:val="26"/>
        </w:rPr>
        <w:t xml:space="preserve"> </w:t>
      </w:r>
      <w:r w:rsidRPr="04618DCE">
        <w:rPr>
          <w:sz w:val="26"/>
          <w:szCs w:val="26"/>
        </w:rPr>
        <w:t>Science</w:t>
      </w:r>
      <w:r w:rsidRPr="04618DCE">
        <w:rPr>
          <w:spacing w:val="-13"/>
          <w:sz w:val="26"/>
          <w:szCs w:val="26"/>
        </w:rPr>
        <w:t xml:space="preserve"> </w:t>
      </w:r>
      <w:r w:rsidRPr="04618DCE">
        <w:rPr>
          <w:sz w:val="26"/>
          <w:szCs w:val="26"/>
        </w:rPr>
        <w:t>and</w:t>
      </w:r>
      <w:r w:rsidRPr="04618DCE">
        <w:rPr>
          <w:spacing w:val="-16"/>
          <w:sz w:val="26"/>
          <w:szCs w:val="26"/>
        </w:rPr>
        <w:t xml:space="preserve"> </w:t>
      </w:r>
      <w:r w:rsidRPr="04618DCE">
        <w:rPr>
          <w:sz w:val="26"/>
          <w:szCs w:val="26"/>
        </w:rPr>
        <w:t>Engineering</w:t>
      </w:r>
    </w:p>
    <w:p w14:paraId="1D9EEA87" w14:textId="7FE4D562" w:rsidR="00837CAA" w:rsidRDefault="00FA7FF0" w:rsidP="007F1156">
      <w:pPr>
        <w:spacing w:before="120"/>
        <w:ind w:left="3104" w:right="3274"/>
        <w:jc w:val="center"/>
        <w:rPr>
          <w:sz w:val="26"/>
          <w:szCs w:val="26"/>
        </w:rPr>
      </w:pPr>
      <w:r w:rsidRPr="04618DCE">
        <w:rPr>
          <w:sz w:val="26"/>
          <w:szCs w:val="26"/>
        </w:rPr>
        <w:t>Submitted by</w:t>
      </w:r>
    </w:p>
    <w:p w14:paraId="08DB0485" w14:textId="77777777" w:rsidR="00012A8D" w:rsidRPr="00012A8D" w:rsidRDefault="00012A8D" w:rsidP="007F1156">
      <w:pPr>
        <w:spacing w:before="120"/>
        <w:ind w:left="3104" w:right="3274"/>
        <w:jc w:val="center"/>
        <w:rPr>
          <w:sz w:val="2"/>
          <w:szCs w:val="2"/>
        </w:rPr>
      </w:pPr>
    </w:p>
    <w:p w14:paraId="718E9EEF" w14:textId="77777777" w:rsidR="006716F7" w:rsidRDefault="04618DCE" w:rsidP="00012A8D">
      <w:pPr>
        <w:pStyle w:val="BodyText"/>
        <w:spacing w:before="120" w:line="276" w:lineRule="auto"/>
        <w:jc w:val="center"/>
      </w:pPr>
      <w:r>
        <w:t>Priya Kumari (2100540100124)</w:t>
      </w:r>
    </w:p>
    <w:p w14:paraId="75981216" w14:textId="17DC17ED" w:rsidR="00B67E98" w:rsidRDefault="04618DCE" w:rsidP="00012A8D">
      <w:pPr>
        <w:pStyle w:val="BodyText"/>
        <w:spacing w:before="120" w:line="276" w:lineRule="auto"/>
        <w:jc w:val="center"/>
        <w:rPr>
          <w:sz w:val="26"/>
          <w:szCs w:val="26"/>
        </w:rPr>
      </w:pPr>
      <w:r>
        <w:t>Priya Gupta (2100540100123),</w:t>
      </w:r>
    </w:p>
    <w:p w14:paraId="43D481CC" w14:textId="77777777" w:rsidR="006716F7" w:rsidRDefault="04618DCE" w:rsidP="00012A8D">
      <w:pPr>
        <w:pStyle w:val="BodyText"/>
        <w:spacing w:before="120" w:line="276" w:lineRule="auto"/>
        <w:jc w:val="center"/>
      </w:pPr>
      <w:r>
        <w:t>Sapna Kumari (2100</w:t>
      </w:r>
      <w:r w:rsidR="009A0923">
        <w:t>54</w:t>
      </w:r>
      <w:r w:rsidR="000C2036">
        <w:t>0</w:t>
      </w:r>
      <w:r>
        <w:t>1001</w:t>
      </w:r>
      <w:r w:rsidR="000C2036">
        <w:t>49</w:t>
      </w:r>
      <w:r>
        <w:t>)</w:t>
      </w:r>
    </w:p>
    <w:p w14:paraId="02BEEBCE" w14:textId="1E65D365" w:rsidR="00B67E98" w:rsidRDefault="04618DCE" w:rsidP="00012A8D">
      <w:pPr>
        <w:pStyle w:val="BodyText"/>
        <w:spacing w:before="120" w:line="276" w:lineRule="auto"/>
        <w:jc w:val="center"/>
        <w:rPr>
          <w:sz w:val="26"/>
          <w:szCs w:val="26"/>
        </w:rPr>
      </w:pPr>
      <w:r>
        <w:t xml:space="preserve">Komal </w:t>
      </w:r>
      <w:r w:rsidR="009A0923">
        <w:t>S</w:t>
      </w:r>
      <w:r>
        <w:t>ingh (2100540</w:t>
      </w:r>
      <w:r w:rsidR="000C2036">
        <w:t>10</w:t>
      </w:r>
      <w:r>
        <w:t>0</w:t>
      </w:r>
      <w:r w:rsidR="000C2036">
        <w:t>094</w:t>
      </w:r>
      <w:r>
        <w:t>)</w:t>
      </w:r>
    </w:p>
    <w:p w14:paraId="6E18E0FF" w14:textId="334ECBA8" w:rsidR="04618DCE" w:rsidRPr="00012A8D" w:rsidRDefault="04618DCE" w:rsidP="007F1156">
      <w:pPr>
        <w:pStyle w:val="BodyText"/>
        <w:spacing w:before="120"/>
        <w:jc w:val="center"/>
        <w:rPr>
          <w:sz w:val="21"/>
          <w:szCs w:val="21"/>
        </w:rPr>
      </w:pPr>
    </w:p>
    <w:p w14:paraId="30EC0D38" w14:textId="77777777" w:rsidR="00582849" w:rsidRDefault="00FA7FF0" w:rsidP="00BF3BBC">
      <w:pPr>
        <w:spacing w:before="120"/>
        <w:ind w:right="80"/>
        <w:jc w:val="center"/>
        <w:rPr>
          <w:sz w:val="26"/>
          <w:szCs w:val="26"/>
        </w:rPr>
      </w:pPr>
      <w:r w:rsidRPr="04618DCE">
        <w:rPr>
          <w:sz w:val="26"/>
          <w:szCs w:val="26"/>
        </w:rPr>
        <w:t>Under the supervision of</w:t>
      </w:r>
    </w:p>
    <w:p w14:paraId="5121F2A0" w14:textId="77777777" w:rsidR="007F1156" w:rsidRPr="00E3752B" w:rsidRDefault="00FD3D1E" w:rsidP="00BF3BBC">
      <w:pPr>
        <w:spacing w:before="263"/>
        <w:ind w:right="182"/>
        <w:jc w:val="center"/>
        <w:rPr>
          <w:color w:val="FF0000"/>
          <w:spacing w:val="-5"/>
          <w:sz w:val="27"/>
        </w:rPr>
      </w:pPr>
      <w:r w:rsidRPr="00E3752B">
        <w:rPr>
          <w:color w:val="FF0000"/>
          <w:spacing w:val="-5"/>
          <w:sz w:val="27"/>
        </w:rPr>
        <w:t>Ms.</w:t>
      </w:r>
      <w:r w:rsidR="007F1156" w:rsidRPr="00E3752B">
        <w:rPr>
          <w:color w:val="FF0000"/>
          <w:spacing w:val="-5"/>
          <w:sz w:val="27"/>
        </w:rPr>
        <w:t xml:space="preserve"> Archana Dwivedi</w:t>
      </w:r>
    </w:p>
    <w:p w14:paraId="48A68490" w14:textId="0F993B2D" w:rsidR="00B67E98" w:rsidRDefault="00FD3D1E" w:rsidP="00BF3BBC">
      <w:pPr>
        <w:spacing w:before="263"/>
        <w:ind w:right="182"/>
        <w:jc w:val="center"/>
        <w:rPr>
          <w:spacing w:val="-5"/>
          <w:sz w:val="27"/>
        </w:rPr>
      </w:pPr>
      <w:r>
        <w:rPr>
          <w:spacing w:val="-5"/>
          <w:sz w:val="27"/>
        </w:rPr>
        <w:t>Assistant Professor</w:t>
      </w:r>
    </w:p>
    <w:p w14:paraId="047FF608" w14:textId="77777777" w:rsidR="00BF3BBC" w:rsidRPr="00BF3BBC" w:rsidRDefault="00BF3BBC" w:rsidP="00BF3BBC">
      <w:pPr>
        <w:spacing w:before="263"/>
        <w:ind w:right="182"/>
        <w:jc w:val="center"/>
        <w:rPr>
          <w:ins w:id="0" w:author="Microsoft Word" w:date="2024-11-14T10:12:00Z"/>
          <w:spacing w:val="-5"/>
          <w:sz w:val="13"/>
          <w:szCs w:val="8"/>
        </w:rPr>
      </w:pPr>
    </w:p>
    <w:p w14:paraId="3738532B" w14:textId="77777777" w:rsidR="00B67E98" w:rsidRDefault="00FA7FF0" w:rsidP="00012A8D">
      <w:pPr>
        <w:pStyle w:val="BodyText"/>
        <w:spacing w:before="120" w:line="276" w:lineRule="auto"/>
        <w:jc w:val="center"/>
        <w:rPr>
          <w:sz w:val="26"/>
          <w:szCs w:val="26"/>
        </w:rPr>
      </w:pPr>
      <w:r w:rsidRPr="24DA1A5F">
        <w:t>Department of Computer Science and Engineering</w:t>
      </w:r>
    </w:p>
    <w:p w14:paraId="06DB5DB5" w14:textId="3C1DF54B" w:rsidR="00B67E98" w:rsidRDefault="006716F7" w:rsidP="00012A8D">
      <w:pPr>
        <w:pStyle w:val="BodyText"/>
        <w:spacing w:before="120" w:line="276" w:lineRule="auto"/>
        <w:jc w:val="center"/>
        <w:rPr>
          <w:sz w:val="26"/>
          <w:szCs w:val="26"/>
        </w:rPr>
      </w:pPr>
      <w:r>
        <w:t>November</w:t>
      </w:r>
      <w:r>
        <w:rPr>
          <w:sz w:val="26"/>
        </w:rPr>
        <w:t>,</w:t>
      </w:r>
      <w:r>
        <w:rPr>
          <w:spacing w:val="-2"/>
          <w:sz w:val="26"/>
        </w:rPr>
        <w:t xml:space="preserve"> </w:t>
      </w:r>
      <w:r w:rsidR="00E256F4">
        <w:rPr>
          <w:spacing w:val="-4"/>
          <w:sz w:val="26"/>
        </w:rPr>
        <w:t>2024</w:t>
      </w:r>
    </w:p>
    <w:p w14:paraId="28A6AE5D" w14:textId="77777777" w:rsidR="00B67E98" w:rsidRDefault="00B67E98">
      <w:pPr>
        <w:jc w:val="center"/>
        <w:rPr>
          <w:sz w:val="26"/>
        </w:rPr>
        <w:sectPr w:rsidR="00B67E98" w:rsidSect="00F935F7">
          <w:footerReference w:type="default" r:id="rId9"/>
          <w:type w:val="continuous"/>
          <w:pgSz w:w="12240" w:h="15840"/>
          <w:pgMar w:top="1440" w:right="580" w:bottom="1240" w:left="600" w:header="0" w:footer="1049" w:gutter="0"/>
          <w:pgBorders w:offsetFrom="page">
            <w:top w:val="single" w:sz="2" w:space="24" w:color="auto"/>
            <w:left w:val="single" w:sz="2" w:space="24" w:color="auto"/>
            <w:bottom w:val="single" w:sz="2" w:space="24" w:color="auto"/>
            <w:right w:val="single" w:sz="2" w:space="24" w:color="auto"/>
          </w:pgBorders>
          <w:pgNumType w:start="1"/>
          <w:cols w:space="720"/>
        </w:sectPr>
      </w:pPr>
    </w:p>
    <w:p w14:paraId="1D7BF5D0" w14:textId="77777777" w:rsidR="00B67E98" w:rsidRDefault="00B67E98">
      <w:pPr>
        <w:pStyle w:val="BodyText"/>
        <w:rPr>
          <w:sz w:val="31"/>
        </w:rPr>
      </w:pPr>
    </w:p>
    <w:p w14:paraId="3791DFBD" w14:textId="77777777" w:rsidR="00B67E98" w:rsidRDefault="00B67E98">
      <w:pPr>
        <w:pStyle w:val="BodyText"/>
        <w:spacing w:before="100"/>
        <w:rPr>
          <w:sz w:val="31"/>
        </w:rPr>
      </w:pPr>
    </w:p>
    <w:p w14:paraId="724131D2" w14:textId="77777777" w:rsidR="00B67E98" w:rsidRDefault="00FA7FF0">
      <w:pPr>
        <w:spacing w:before="1"/>
        <w:ind w:right="127"/>
        <w:jc w:val="center"/>
        <w:rPr>
          <w:b/>
          <w:sz w:val="31"/>
        </w:rPr>
      </w:pPr>
      <w:r>
        <w:rPr>
          <w:b/>
          <w:spacing w:val="-2"/>
          <w:sz w:val="31"/>
        </w:rPr>
        <w:t>CERTIFICATE</w:t>
      </w:r>
    </w:p>
    <w:p w14:paraId="4A212F2A" w14:textId="77777777" w:rsidR="00B67E98" w:rsidRDefault="00B67E98">
      <w:pPr>
        <w:pStyle w:val="BodyText"/>
        <w:rPr>
          <w:b/>
          <w:sz w:val="31"/>
        </w:rPr>
      </w:pPr>
    </w:p>
    <w:p w14:paraId="761B2B0E" w14:textId="77777777" w:rsidR="00B67E98" w:rsidRDefault="00B67E98">
      <w:pPr>
        <w:pStyle w:val="BodyText"/>
        <w:spacing w:before="181"/>
        <w:rPr>
          <w:b/>
          <w:sz w:val="31"/>
        </w:rPr>
      </w:pPr>
    </w:p>
    <w:p w14:paraId="0B4FBF43" w14:textId="0A0E2933" w:rsidR="00B67E98" w:rsidRDefault="00FA7FF0">
      <w:pPr>
        <w:pStyle w:val="BodyText"/>
        <w:spacing w:line="465" w:lineRule="auto"/>
        <w:ind w:left="1000" w:right="1076" w:firstLine="5"/>
        <w:jc w:val="both"/>
      </w:pPr>
      <w:r w:rsidRPr="24DA1A5F">
        <w:rPr>
          <w:sz w:val="23"/>
          <w:szCs w:val="23"/>
        </w:rPr>
        <w:t>This is to certify that the project entitled “Precision Farming with Foresight” submitted by “Priya Kumari</w:t>
      </w:r>
      <w:r w:rsidR="007B5189">
        <w:rPr>
          <w:sz w:val="23"/>
          <w:szCs w:val="23"/>
        </w:rPr>
        <w:t>(2100540100124)</w:t>
      </w:r>
      <w:r w:rsidRPr="24DA1A5F">
        <w:rPr>
          <w:sz w:val="23"/>
          <w:szCs w:val="23"/>
        </w:rPr>
        <w:t>,</w:t>
      </w:r>
      <w:r w:rsidR="00972A0B">
        <w:rPr>
          <w:sz w:val="23"/>
          <w:szCs w:val="23"/>
        </w:rPr>
        <w:t xml:space="preserve"> </w:t>
      </w:r>
      <w:r w:rsidRPr="24DA1A5F">
        <w:rPr>
          <w:sz w:val="23"/>
          <w:szCs w:val="23"/>
        </w:rPr>
        <w:t>Priya Gupta</w:t>
      </w:r>
      <w:r w:rsidR="007B5189">
        <w:rPr>
          <w:sz w:val="23"/>
          <w:szCs w:val="23"/>
        </w:rPr>
        <w:t>(2100540100123)</w:t>
      </w:r>
      <w:r w:rsidRPr="24DA1A5F">
        <w:rPr>
          <w:sz w:val="23"/>
          <w:szCs w:val="23"/>
        </w:rPr>
        <w:t>,</w:t>
      </w:r>
      <w:r w:rsidR="00972A0B">
        <w:rPr>
          <w:sz w:val="23"/>
          <w:szCs w:val="23"/>
        </w:rPr>
        <w:t xml:space="preserve"> </w:t>
      </w:r>
      <w:r w:rsidRPr="24DA1A5F">
        <w:rPr>
          <w:sz w:val="23"/>
          <w:szCs w:val="23"/>
        </w:rPr>
        <w:t>Sapna Kumari</w:t>
      </w:r>
      <w:r w:rsidR="007B5189">
        <w:rPr>
          <w:sz w:val="23"/>
          <w:szCs w:val="23"/>
        </w:rPr>
        <w:t>(2100540100149)</w:t>
      </w:r>
      <w:r w:rsidRPr="24DA1A5F">
        <w:rPr>
          <w:sz w:val="23"/>
          <w:szCs w:val="23"/>
        </w:rPr>
        <w:t>,</w:t>
      </w:r>
      <w:r w:rsidR="00972A0B">
        <w:rPr>
          <w:sz w:val="23"/>
          <w:szCs w:val="23"/>
        </w:rPr>
        <w:t xml:space="preserve"> </w:t>
      </w:r>
      <w:r w:rsidRPr="24DA1A5F">
        <w:rPr>
          <w:sz w:val="23"/>
          <w:szCs w:val="23"/>
        </w:rPr>
        <w:t>Komal Singh</w:t>
      </w:r>
      <w:r w:rsidR="007B5189">
        <w:rPr>
          <w:sz w:val="23"/>
          <w:szCs w:val="23"/>
        </w:rPr>
        <w:t>(21005401000</w:t>
      </w:r>
      <w:r w:rsidR="00EF4597">
        <w:rPr>
          <w:sz w:val="23"/>
          <w:szCs w:val="23"/>
        </w:rPr>
        <w:t xml:space="preserve">94) </w:t>
      </w:r>
      <w:r>
        <w:t xml:space="preserve">to Babu Banarasi Das Institute of Technology &amp; Management, Lucknow, in partial fulfillment for the award of the degree of B. Tech in </w:t>
      </w:r>
      <w:r>
        <w:rPr>
          <w:spacing w:val="-6"/>
        </w:rPr>
        <w:t>Computer</w:t>
      </w:r>
      <w:r>
        <w:rPr>
          <w:spacing w:val="-10"/>
        </w:rPr>
        <w:t xml:space="preserve"> </w:t>
      </w:r>
      <w:r>
        <w:rPr>
          <w:spacing w:val="-6"/>
        </w:rPr>
        <w:t>Science</w:t>
      </w:r>
      <w:r>
        <w:rPr>
          <w:spacing w:val="-10"/>
        </w:rPr>
        <w:t xml:space="preserve"> </w:t>
      </w:r>
      <w:r>
        <w:rPr>
          <w:spacing w:val="-6"/>
        </w:rPr>
        <w:t>and</w:t>
      </w:r>
      <w:r>
        <w:rPr>
          <w:spacing w:val="-9"/>
        </w:rPr>
        <w:t xml:space="preserve"> </w:t>
      </w:r>
      <w:r>
        <w:rPr>
          <w:spacing w:val="-6"/>
        </w:rPr>
        <w:t>Engineering</w:t>
      </w:r>
      <w:r>
        <w:rPr>
          <w:spacing w:val="-10"/>
        </w:rPr>
        <w:t xml:space="preserve"> </w:t>
      </w:r>
      <w:r>
        <w:rPr>
          <w:spacing w:val="-6"/>
        </w:rPr>
        <w:t>is</w:t>
      </w:r>
      <w:r>
        <w:rPr>
          <w:spacing w:val="-9"/>
        </w:rPr>
        <w:t xml:space="preserve"> </w:t>
      </w:r>
      <w:r>
        <w:rPr>
          <w:spacing w:val="-6"/>
        </w:rPr>
        <w:t>a</w:t>
      </w:r>
      <w:r>
        <w:rPr>
          <w:spacing w:val="-10"/>
        </w:rPr>
        <w:t xml:space="preserve"> </w:t>
      </w:r>
      <w:r>
        <w:rPr>
          <w:spacing w:val="-6"/>
        </w:rPr>
        <w:t>Bonafide</w:t>
      </w:r>
      <w:r>
        <w:rPr>
          <w:spacing w:val="-4"/>
        </w:rPr>
        <w:t xml:space="preserve"> </w:t>
      </w:r>
      <w:r>
        <w:rPr>
          <w:spacing w:val="-6"/>
        </w:rPr>
        <w:t>record</w:t>
      </w:r>
      <w:r>
        <w:rPr>
          <w:spacing w:val="-5"/>
        </w:rPr>
        <w:t xml:space="preserve"> </w:t>
      </w:r>
      <w:r>
        <w:rPr>
          <w:spacing w:val="-6"/>
        </w:rPr>
        <w:t>of</w:t>
      </w:r>
      <w:r>
        <w:rPr>
          <w:spacing w:val="-10"/>
        </w:rPr>
        <w:t xml:space="preserve"> </w:t>
      </w:r>
      <w:r>
        <w:rPr>
          <w:spacing w:val="-6"/>
        </w:rPr>
        <w:t>project work</w:t>
      </w:r>
      <w:r>
        <w:rPr>
          <w:spacing w:val="-7"/>
        </w:rPr>
        <w:t xml:space="preserve"> </w:t>
      </w:r>
      <w:r>
        <w:rPr>
          <w:spacing w:val="-6"/>
        </w:rPr>
        <w:t>carried</w:t>
      </w:r>
      <w:r>
        <w:rPr>
          <w:spacing w:val="-8"/>
        </w:rPr>
        <w:t xml:space="preserve"> </w:t>
      </w:r>
      <w:r>
        <w:rPr>
          <w:spacing w:val="-6"/>
        </w:rPr>
        <w:t>out</w:t>
      </w:r>
      <w:r>
        <w:rPr>
          <w:spacing w:val="-10"/>
        </w:rPr>
        <w:t xml:space="preserve"> </w:t>
      </w:r>
      <w:r>
        <w:rPr>
          <w:spacing w:val="-6"/>
        </w:rPr>
        <w:t>by</w:t>
      </w:r>
      <w:r>
        <w:rPr>
          <w:spacing w:val="-8"/>
        </w:rPr>
        <w:t xml:space="preserve"> </w:t>
      </w:r>
      <w:r>
        <w:rPr>
          <w:spacing w:val="-6"/>
        </w:rPr>
        <w:t xml:space="preserve">him/her </w:t>
      </w:r>
      <w:r>
        <w:t>under my/our supervision. The contents of this report, in full or in parts, have not been submitted</w:t>
      </w:r>
      <w:r>
        <w:rPr>
          <w:spacing w:val="-12"/>
        </w:rPr>
        <w:t xml:space="preserve"> </w:t>
      </w:r>
      <w:r>
        <w:t>to</w:t>
      </w:r>
      <w:r>
        <w:rPr>
          <w:spacing w:val="-16"/>
        </w:rPr>
        <w:t xml:space="preserve"> </w:t>
      </w:r>
      <w:r>
        <w:t>any</w:t>
      </w:r>
      <w:r>
        <w:rPr>
          <w:spacing w:val="-14"/>
        </w:rPr>
        <w:t xml:space="preserve"> </w:t>
      </w:r>
      <w:r>
        <w:t>other</w:t>
      </w:r>
      <w:r>
        <w:rPr>
          <w:spacing w:val="-13"/>
        </w:rPr>
        <w:t xml:space="preserve"> </w:t>
      </w:r>
      <w:r>
        <w:t>Institution</w:t>
      </w:r>
      <w:r>
        <w:rPr>
          <w:spacing w:val="-8"/>
        </w:rPr>
        <w:t xml:space="preserve"> </w:t>
      </w:r>
      <w:r>
        <w:t>or</w:t>
      </w:r>
      <w:r>
        <w:rPr>
          <w:spacing w:val="-16"/>
        </w:rPr>
        <w:t xml:space="preserve"> </w:t>
      </w:r>
      <w:r>
        <w:t>University</w:t>
      </w:r>
      <w:r>
        <w:rPr>
          <w:spacing w:val="-2"/>
        </w:rPr>
        <w:t xml:space="preserve"> </w:t>
      </w:r>
      <w:r>
        <w:t>for</w:t>
      </w:r>
      <w:r>
        <w:rPr>
          <w:spacing w:val="-15"/>
        </w:rPr>
        <w:t xml:space="preserve"> </w:t>
      </w:r>
      <w:r>
        <w:t>the</w:t>
      </w:r>
      <w:r>
        <w:rPr>
          <w:spacing w:val="-16"/>
        </w:rPr>
        <w:t xml:space="preserve"> </w:t>
      </w:r>
      <w:r>
        <w:t>award</w:t>
      </w:r>
      <w:r>
        <w:rPr>
          <w:spacing w:val="-11"/>
        </w:rPr>
        <w:t xml:space="preserve"> </w:t>
      </w:r>
      <w:r>
        <w:t>of</w:t>
      </w:r>
      <w:r>
        <w:rPr>
          <w:spacing w:val="-16"/>
        </w:rPr>
        <w:t xml:space="preserve"> </w:t>
      </w:r>
      <w:r>
        <w:t>any</w:t>
      </w:r>
      <w:r>
        <w:rPr>
          <w:spacing w:val="-13"/>
        </w:rPr>
        <w:t xml:space="preserve"> </w:t>
      </w:r>
      <w:r>
        <w:t>degree.</w:t>
      </w:r>
    </w:p>
    <w:p w14:paraId="0D691488" w14:textId="77777777" w:rsidR="00B67E98" w:rsidRDefault="00B67E98">
      <w:pPr>
        <w:pStyle w:val="BodyText"/>
        <w:rPr>
          <w:sz w:val="20"/>
        </w:rPr>
      </w:pPr>
    </w:p>
    <w:p w14:paraId="134558CF" w14:textId="77777777" w:rsidR="00B67E98" w:rsidRDefault="00B67E98">
      <w:pPr>
        <w:pStyle w:val="BodyText"/>
        <w:spacing w:before="191"/>
        <w:rPr>
          <w:sz w:val="20"/>
        </w:rPr>
      </w:pPr>
    </w:p>
    <w:p w14:paraId="666CC7E7" w14:textId="77777777" w:rsidR="00B67E98" w:rsidRDefault="00B67E98">
      <w:pPr>
        <w:rPr>
          <w:sz w:val="20"/>
        </w:rPr>
        <w:sectPr w:rsidR="00B67E98" w:rsidSect="00F935F7">
          <w:pgSz w:w="12240" w:h="15840"/>
          <w:pgMar w:top="1820" w:right="580" w:bottom="1240" w:left="600" w:header="0" w:footer="1049" w:gutter="0"/>
          <w:pgBorders w:offsetFrom="page">
            <w:top w:val="single" w:sz="2" w:space="24" w:color="auto"/>
            <w:left w:val="single" w:sz="2" w:space="24" w:color="auto"/>
            <w:bottom w:val="single" w:sz="2" w:space="24" w:color="auto"/>
            <w:right w:val="single" w:sz="2" w:space="24" w:color="auto"/>
          </w:pgBorders>
          <w:cols w:space="720"/>
        </w:sectPr>
      </w:pPr>
    </w:p>
    <w:p w14:paraId="1F74D6A9" w14:textId="1989727F" w:rsidR="00B67E98" w:rsidRDefault="00FA7FF0" w:rsidP="24DA1A5F">
      <w:pPr>
        <w:spacing w:before="89" w:line="470" w:lineRule="auto"/>
        <w:ind w:left="841" w:right="38" w:hanging="2"/>
        <w:rPr>
          <w:i/>
          <w:iCs/>
          <w:sz w:val="23"/>
          <w:szCs w:val="23"/>
        </w:rPr>
      </w:pPr>
      <w:r w:rsidRPr="24DA1A5F">
        <w:rPr>
          <w:b/>
          <w:bCs/>
          <w:sz w:val="25"/>
          <w:szCs w:val="25"/>
        </w:rPr>
        <w:t>Ms.</w:t>
      </w:r>
      <w:r w:rsidR="00972A0B">
        <w:rPr>
          <w:b/>
          <w:bCs/>
          <w:sz w:val="25"/>
          <w:szCs w:val="25"/>
        </w:rPr>
        <w:t xml:space="preserve"> </w:t>
      </w:r>
      <w:r w:rsidRPr="24DA1A5F">
        <w:rPr>
          <w:b/>
          <w:bCs/>
          <w:sz w:val="25"/>
          <w:szCs w:val="25"/>
        </w:rPr>
        <w:t>Archana Dw</w:t>
      </w:r>
      <w:r w:rsidR="00D44F82">
        <w:rPr>
          <w:b/>
          <w:bCs/>
          <w:sz w:val="25"/>
          <w:szCs w:val="25"/>
        </w:rPr>
        <w:t>ive</w:t>
      </w:r>
      <w:r w:rsidRPr="24DA1A5F">
        <w:rPr>
          <w:b/>
          <w:bCs/>
          <w:sz w:val="25"/>
          <w:szCs w:val="25"/>
        </w:rPr>
        <w:t xml:space="preserve">di </w:t>
      </w:r>
    </w:p>
    <w:p w14:paraId="13459999" w14:textId="77777777" w:rsidR="00B67E98" w:rsidRDefault="00FA7FF0" w:rsidP="24DA1A5F">
      <w:pPr>
        <w:spacing w:before="89" w:line="470" w:lineRule="auto"/>
        <w:ind w:left="841" w:right="38" w:hanging="2"/>
        <w:rPr>
          <w:i/>
          <w:iCs/>
          <w:sz w:val="23"/>
          <w:szCs w:val="23"/>
        </w:rPr>
      </w:pPr>
      <w:r w:rsidRPr="24DA1A5F">
        <w:rPr>
          <w:rFonts w:ascii="Cambria"/>
          <w:i/>
          <w:sz w:val="24"/>
          <w:szCs w:val="24"/>
        </w:rPr>
        <w:t xml:space="preserve">Assistant Professor </w:t>
      </w:r>
    </w:p>
    <w:p w14:paraId="763DC66D" w14:textId="35F07B1D" w:rsidR="00B67E98" w:rsidRPr="00972A0B" w:rsidRDefault="00FA7FF0" w:rsidP="00886606">
      <w:pPr>
        <w:spacing w:before="89" w:line="470" w:lineRule="auto"/>
        <w:ind w:right="-1058" w:hanging="2"/>
        <w:rPr>
          <w:i/>
          <w:iCs/>
          <w:sz w:val="23"/>
          <w:szCs w:val="23"/>
        </w:rPr>
      </w:pPr>
      <w:r w:rsidRPr="24DA1A5F">
        <w:rPr>
          <w:i/>
          <w:sz w:val="25"/>
          <w:szCs w:val="25"/>
        </w:rPr>
        <w:t xml:space="preserve">Dept. of Computer </w:t>
      </w:r>
      <w:r w:rsidRPr="24DA1A5F">
        <w:rPr>
          <w:i/>
          <w:sz w:val="23"/>
          <w:szCs w:val="23"/>
        </w:rPr>
        <w:t>Science and Engineering</w:t>
      </w:r>
    </w:p>
    <w:p w14:paraId="3AF237D0" w14:textId="77777777" w:rsidR="00B67E98" w:rsidRDefault="00B67E98">
      <w:pPr>
        <w:pStyle w:val="BodyText"/>
        <w:rPr>
          <w:i/>
        </w:rPr>
      </w:pPr>
    </w:p>
    <w:p w14:paraId="7953F5E9" w14:textId="77777777" w:rsidR="00B67E98" w:rsidRDefault="00B67E98">
      <w:pPr>
        <w:pStyle w:val="BodyText"/>
        <w:rPr>
          <w:i/>
        </w:rPr>
      </w:pPr>
    </w:p>
    <w:p w14:paraId="250DD333" w14:textId="77777777" w:rsidR="00B67E98" w:rsidRDefault="00B67E98">
      <w:pPr>
        <w:pStyle w:val="BodyText"/>
        <w:rPr>
          <w:i/>
        </w:rPr>
      </w:pPr>
    </w:p>
    <w:p w14:paraId="1E6C0034" w14:textId="77777777" w:rsidR="00B67E98" w:rsidRDefault="00B67E98">
      <w:pPr>
        <w:pStyle w:val="BodyText"/>
        <w:rPr>
          <w:i/>
        </w:rPr>
      </w:pPr>
    </w:p>
    <w:p w14:paraId="305098F8" w14:textId="77777777" w:rsidR="00B67E98" w:rsidRDefault="00B67E98">
      <w:pPr>
        <w:pStyle w:val="BodyText"/>
        <w:rPr>
          <w:i/>
        </w:rPr>
      </w:pPr>
    </w:p>
    <w:p w14:paraId="1F091FE9" w14:textId="77777777" w:rsidR="00B67E98" w:rsidRDefault="00B67E98">
      <w:pPr>
        <w:pStyle w:val="BodyText"/>
        <w:rPr>
          <w:i/>
        </w:rPr>
      </w:pPr>
    </w:p>
    <w:p w14:paraId="24CC5D7A" w14:textId="1A449CEF" w:rsidR="00B67E98" w:rsidRDefault="00FA7FF0" w:rsidP="004A503E">
      <w:pPr>
        <w:spacing w:before="216" w:line="276" w:lineRule="auto"/>
        <w:rPr>
          <w:sz w:val="24"/>
          <w:szCs w:val="24"/>
        </w:rPr>
      </w:pPr>
      <w:r w:rsidRPr="24DA1A5F">
        <w:rPr>
          <w:spacing w:val="-2"/>
          <w:w w:val="105"/>
          <w:sz w:val="24"/>
          <w:szCs w:val="24"/>
        </w:rPr>
        <w:t xml:space="preserve">              Date:</w:t>
      </w:r>
    </w:p>
    <w:p w14:paraId="4CC65B6B" w14:textId="769D7286" w:rsidR="00B67E98" w:rsidRDefault="00FA7FF0" w:rsidP="004A503E">
      <w:pPr>
        <w:spacing w:before="216" w:line="276" w:lineRule="auto"/>
        <w:rPr>
          <w:sz w:val="24"/>
          <w:szCs w:val="24"/>
        </w:rPr>
      </w:pPr>
      <w:r w:rsidRPr="24DA1A5F">
        <w:rPr>
          <w:spacing w:val="-2"/>
          <w:w w:val="105"/>
          <w:sz w:val="24"/>
          <w:szCs w:val="24"/>
        </w:rPr>
        <w:t xml:space="preserve">              Place:</w:t>
      </w:r>
    </w:p>
    <w:p w14:paraId="69F5B747" w14:textId="77777777" w:rsidR="00B67E98" w:rsidRDefault="00FA7FF0" w:rsidP="24DA1A5F">
      <w:pPr>
        <w:spacing w:before="94" w:line="475" w:lineRule="auto"/>
        <w:ind w:left="839" w:right="1350"/>
        <w:rPr>
          <w:i/>
          <w:iCs/>
          <w:sz w:val="24"/>
          <w:szCs w:val="24"/>
        </w:rPr>
      </w:pPr>
      <w:r>
        <w:br w:type="column"/>
      </w:r>
      <w:r w:rsidRPr="24DA1A5F">
        <w:rPr>
          <w:b/>
          <w:sz w:val="24"/>
          <w:szCs w:val="24"/>
        </w:rPr>
        <w:t xml:space="preserve">Dr. Anurag Tiwari </w:t>
      </w:r>
    </w:p>
    <w:p w14:paraId="5FC8CF81" w14:textId="2BF06D93" w:rsidR="004A503E" w:rsidRDefault="004A503E" w:rsidP="004A503E">
      <w:pPr>
        <w:tabs>
          <w:tab w:val="left" w:pos="2970"/>
        </w:tabs>
        <w:spacing w:before="94" w:line="475" w:lineRule="auto"/>
        <w:ind w:right="68"/>
        <w:rPr>
          <w:i/>
          <w:sz w:val="24"/>
          <w:szCs w:val="24"/>
        </w:rPr>
      </w:pPr>
      <w:r>
        <w:rPr>
          <w:i/>
          <w:sz w:val="24"/>
          <w:szCs w:val="24"/>
        </w:rPr>
        <w:t xml:space="preserve">             </w:t>
      </w:r>
      <w:r w:rsidR="00FA7FF0" w:rsidRPr="24DA1A5F">
        <w:rPr>
          <w:i/>
          <w:sz w:val="24"/>
          <w:szCs w:val="24"/>
        </w:rPr>
        <w:t>Head of</w:t>
      </w:r>
      <w:r w:rsidR="00FA7FF0" w:rsidRPr="24DA1A5F">
        <w:rPr>
          <w:i/>
          <w:spacing w:val="-4"/>
          <w:sz w:val="24"/>
          <w:szCs w:val="24"/>
        </w:rPr>
        <w:t xml:space="preserve"> </w:t>
      </w:r>
      <w:r w:rsidR="00FA7FF0" w:rsidRPr="24DA1A5F">
        <w:rPr>
          <w:i/>
          <w:sz w:val="24"/>
          <w:szCs w:val="24"/>
        </w:rPr>
        <w:t xml:space="preserve">the Department </w:t>
      </w:r>
    </w:p>
    <w:p w14:paraId="5C60C1D0" w14:textId="0AC918CB" w:rsidR="00B67E98" w:rsidRPr="004500D1" w:rsidRDefault="004A503E" w:rsidP="004A503E">
      <w:pPr>
        <w:tabs>
          <w:tab w:val="left" w:pos="2970"/>
        </w:tabs>
        <w:spacing w:before="94" w:line="475" w:lineRule="auto"/>
        <w:ind w:right="68"/>
        <w:rPr>
          <w:i/>
          <w:iCs/>
          <w:sz w:val="24"/>
          <w:szCs w:val="24"/>
        </w:rPr>
        <w:sectPr w:rsidR="00B67E98" w:rsidRPr="004500D1" w:rsidSect="00F935F7">
          <w:type w:val="continuous"/>
          <w:pgSz w:w="12240" w:h="15840"/>
          <w:pgMar w:top="1440" w:right="580" w:bottom="1240" w:left="600" w:header="0" w:footer="1049" w:gutter="0"/>
          <w:pgBorders w:offsetFrom="page">
            <w:top w:val="single" w:sz="2" w:space="24" w:color="auto"/>
            <w:left w:val="single" w:sz="2" w:space="24" w:color="auto"/>
            <w:bottom w:val="single" w:sz="2" w:space="24" w:color="auto"/>
            <w:right w:val="single" w:sz="2" w:space="24" w:color="auto"/>
          </w:pgBorders>
          <w:cols w:num="2" w:space="720" w:equalWidth="0">
            <w:col w:w="3262" w:space="3230"/>
            <w:col w:w="4568"/>
          </w:cols>
        </w:sectPr>
      </w:pPr>
      <w:r>
        <w:rPr>
          <w:i/>
          <w:sz w:val="24"/>
          <w:szCs w:val="24"/>
        </w:rPr>
        <w:t xml:space="preserve"> </w:t>
      </w:r>
      <w:r w:rsidR="00FA7FF0" w:rsidRPr="24DA1A5F">
        <w:rPr>
          <w:i/>
          <w:sz w:val="25"/>
          <w:szCs w:val="25"/>
        </w:rPr>
        <w:t xml:space="preserve">Dept. of Computer </w:t>
      </w:r>
      <w:r w:rsidR="00FA7FF0" w:rsidRPr="24DA1A5F">
        <w:rPr>
          <w:i/>
          <w:spacing w:val="-2"/>
          <w:sz w:val="24"/>
          <w:szCs w:val="24"/>
        </w:rPr>
        <w:t>Science</w:t>
      </w:r>
      <w:r w:rsidR="00FA7FF0" w:rsidRPr="24DA1A5F">
        <w:rPr>
          <w:i/>
          <w:spacing w:val="-8"/>
          <w:sz w:val="24"/>
          <w:szCs w:val="24"/>
        </w:rPr>
        <w:t xml:space="preserve"> </w:t>
      </w:r>
      <w:r w:rsidR="00FA7FF0" w:rsidRPr="24DA1A5F">
        <w:rPr>
          <w:i/>
          <w:spacing w:val="-2"/>
          <w:sz w:val="24"/>
          <w:szCs w:val="24"/>
        </w:rPr>
        <w:t>and</w:t>
      </w:r>
      <w:r w:rsidR="00FA7FF0" w:rsidRPr="24DA1A5F">
        <w:rPr>
          <w:i/>
          <w:spacing w:val="-11"/>
          <w:sz w:val="24"/>
          <w:szCs w:val="24"/>
        </w:rPr>
        <w:t xml:space="preserve"> </w:t>
      </w:r>
      <w:r w:rsidR="00FA7FF0" w:rsidRPr="24DA1A5F">
        <w:rPr>
          <w:i/>
          <w:spacing w:val="-2"/>
          <w:sz w:val="24"/>
          <w:szCs w:val="24"/>
        </w:rPr>
        <w:t>Enginee</w:t>
      </w:r>
      <w:r w:rsidR="00EF4597">
        <w:rPr>
          <w:i/>
          <w:spacing w:val="-2"/>
          <w:sz w:val="24"/>
          <w:szCs w:val="24"/>
        </w:rPr>
        <w:t>r</w:t>
      </w:r>
      <w:r>
        <w:rPr>
          <w:i/>
          <w:spacing w:val="-2"/>
          <w:sz w:val="24"/>
          <w:szCs w:val="24"/>
        </w:rPr>
        <w:t>ing</w:t>
      </w:r>
    </w:p>
    <w:p w14:paraId="7B4938B0" w14:textId="7E45A91E" w:rsidR="00B67E98" w:rsidRDefault="00B308B8" w:rsidP="004500D1">
      <w:pPr>
        <w:pStyle w:val="Title"/>
        <w:ind w:left="3600"/>
        <w:jc w:val="left"/>
      </w:pPr>
      <w:r>
        <w:rPr>
          <w:spacing w:val="-2"/>
        </w:rPr>
        <w:lastRenderedPageBreak/>
        <w:t xml:space="preserve">     DECLARATION</w:t>
      </w:r>
    </w:p>
    <w:p w14:paraId="4310A1A9" w14:textId="77777777" w:rsidR="00B67E98" w:rsidRDefault="00B67E98">
      <w:pPr>
        <w:pStyle w:val="BodyText"/>
        <w:rPr>
          <w:sz w:val="36"/>
        </w:rPr>
      </w:pPr>
    </w:p>
    <w:p w14:paraId="03BA890D" w14:textId="77777777" w:rsidR="00B308B8" w:rsidRDefault="00B308B8" w:rsidP="00B308B8">
      <w:pPr>
        <w:spacing w:before="1" w:line="340" w:lineRule="auto"/>
        <w:ind w:right="1082"/>
        <w:jc w:val="both"/>
        <w:rPr>
          <w:spacing w:val="-2"/>
          <w:sz w:val="25"/>
          <w:szCs w:val="25"/>
        </w:rPr>
      </w:pPr>
    </w:p>
    <w:p w14:paraId="3BE16184" w14:textId="0A3DE659" w:rsidR="00B67E98" w:rsidRDefault="00FA7FF0" w:rsidP="00B308B8">
      <w:pPr>
        <w:spacing w:before="1" w:line="340" w:lineRule="auto"/>
        <w:ind w:left="720" w:right="1082"/>
        <w:jc w:val="both"/>
        <w:rPr>
          <w:sz w:val="26"/>
          <w:szCs w:val="26"/>
        </w:rPr>
      </w:pPr>
      <w:r w:rsidRPr="24DA1A5F">
        <w:rPr>
          <w:spacing w:val="-2"/>
          <w:sz w:val="25"/>
          <w:szCs w:val="25"/>
        </w:rPr>
        <w:t>We</w:t>
      </w:r>
      <w:r w:rsidRPr="24DA1A5F">
        <w:rPr>
          <w:spacing w:val="-14"/>
          <w:sz w:val="25"/>
          <w:szCs w:val="25"/>
        </w:rPr>
        <w:t xml:space="preserve"> </w:t>
      </w:r>
      <w:r w:rsidRPr="24DA1A5F">
        <w:rPr>
          <w:spacing w:val="-2"/>
          <w:sz w:val="25"/>
          <w:szCs w:val="25"/>
        </w:rPr>
        <w:t>declare</w:t>
      </w:r>
      <w:r w:rsidRPr="24DA1A5F">
        <w:rPr>
          <w:spacing w:val="-14"/>
          <w:sz w:val="25"/>
          <w:szCs w:val="25"/>
        </w:rPr>
        <w:t xml:space="preserve"> </w:t>
      </w:r>
      <w:r w:rsidRPr="24DA1A5F">
        <w:rPr>
          <w:spacing w:val="-2"/>
          <w:sz w:val="25"/>
          <w:szCs w:val="25"/>
        </w:rPr>
        <w:t>that</w:t>
      </w:r>
      <w:r w:rsidRPr="24DA1A5F">
        <w:rPr>
          <w:spacing w:val="-13"/>
          <w:sz w:val="25"/>
          <w:szCs w:val="25"/>
        </w:rPr>
        <w:t xml:space="preserve"> </w:t>
      </w:r>
      <w:r w:rsidRPr="24DA1A5F">
        <w:rPr>
          <w:spacing w:val="-2"/>
          <w:sz w:val="25"/>
          <w:szCs w:val="25"/>
        </w:rPr>
        <w:t>this</w:t>
      </w:r>
      <w:r w:rsidRPr="24DA1A5F">
        <w:rPr>
          <w:spacing w:val="-14"/>
          <w:sz w:val="25"/>
          <w:szCs w:val="25"/>
        </w:rPr>
        <w:t xml:space="preserve"> </w:t>
      </w:r>
      <w:r w:rsidRPr="24DA1A5F">
        <w:rPr>
          <w:spacing w:val="-2"/>
          <w:sz w:val="25"/>
          <w:szCs w:val="25"/>
        </w:rPr>
        <w:t>project</w:t>
      </w:r>
      <w:r w:rsidRPr="24DA1A5F">
        <w:rPr>
          <w:spacing w:val="-14"/>
          <w:sz w:val="25"/>
          <w:szCs w:val="25"/>
        </w:rPr>
        <w:t xml:space="preserve"> </w:t>
      </w:r>
      <w:r w:rsidRPr="24DA1A5F">
        <w:rPr>
          <w:spacing w:val="-2"/>
          <w:sz w:val="25"/>
          <w:szCs w:val="25"/>
        </w:rPr>
        <w:t>report</w:t>
      </w:r>
      <w:r w:rsidRPr="24DA1A5F">
        <w:rPr>
          <w:spacing w:val="-10"/>
          <w:sz w:val="25"/>
          <w:szCs w:val="25"/>
        </w:rPr>
        <w:t xml:space="preserve"> </w:t>
      </w:r>
      <w:r w:rsidRPr="24DA1A5F">
        <w:rPr>
          <w:spacing w:val="-2"/>
          <w:sz w:val="25"/>
          <w:szCs w:val="25"/>
        </w:rPr>
        <w:t>titled</w:t>
      </w:r>
      <w:r w:rsidRPr="24DA1A5F">
        <w:rPr>
          <w:spacing w:val="-11"/>
          <w:sz w:val="25"/>
          <w:szCs w:val="25"/>
        </w:rPr>
        <w:t xml:space="preserve"> </w:t>
      </w:r>
      <w:r w:rsidRPr="24DA1A5F">
        <w:rPr>
          <w:spacing w:val="-2"/>
          <w:sz w:val="25"/>
          <w:szCs w:val="25"/>
        </w:rPr>
        <w:t>Precision Farming with foresight</w:t>
      </w:r>
      <w:r w:rsidRPr="24DA1A5F">
        <w:rPr>
          <w:spacing w:val="-10"/>
          <w:sz w:val="25"/>
          <w:szCs w:val="25"/>
        </w:rPr>
        <w:t xml:space="preserve"> </w:t>
      </w:r>
      <w:r w:rsidRPr="24DA1A5F">
        <w:rPr>
          <w:spacing w:val="-2"/>
          <w:sz w:val="25"/>
          <w:szCs w:val="25"/>
        </w:rPr>
        <w:t>submitted</w:t>
      </w:r>
      <w:r w:rsidRPr="24DA1A5F">
        <w:rPr>
          <w:spacing w:val="-4"/>
          <w:sz w:val="25"/>
          <w:szCs w:val="25"/>
        </w:rPr>
        <w:t xml:space="preserve"> </w:t>
      </w:r>
      <w:r w:rsidRPr="24DA1A5F">
        <w:rPr>
          <w:spacing w:val="-2"/>
          <w:sz w:val="25"/>
          <w:szCs w:val="25"/>
        </w:rPr>
        <w:t>in</w:t>
      </w:r>
      <w:r w:rsidRPr="24DA1A5F">
        <w:rPr>
          <w:spacing w:val="-14"/>
          <w:sz w:val="25"/>
          <w:szCs w:val="25"/>
        </w:rPr>
        <w:t xml:space="preserve"> </w:t>
      </w:r>
      <w:r w:rsidRPr="24DA1A5F">
        <w:rPr>
          <w:spacing w:val="-2"/>
          <w:sz w:val="25"/>
          <w:szCs w:val="25"/>
        </w:rPr>
        <w:t>partial</w:t>
      </w:r>
      <w:r w:rsidRPr="24DA1A5F">
        <w:rPr>
          <w:spacing w:val="-7"/>
          <w:sz w:val="25"/>
          <w:szCs w:val="25"/>
        </w:rPr>
        <w:t xml:space="preserve"> </w:t>
      </w:r>
      <w:r w:rsidRPr="24DA1A5F">
        <w:rPr>
          <w:spacing w:val="-2"/>
          <w:sz w:val="25"/>
          <w:szCs w:val="25"/>
        </w:rPr>
        <w:t xml:space="preserve">fulfillment </w:t>
      </w:r>
      <w:r w:rsidRPr="24DA1A5F">
        <w:rPr>
          <w:spacing w:val="-4"/>
          <w:sz w:val="26"/>
          <w:szCs w:val="26"/>
        </w:rPr>
        <w:t>of</w:t>
      </w:r>
      <w:r w:rsidRPr="24DA1A5F">
        <w:rPr>
          <w:spacing w:val="-13"/>
          <w:sz w:val="26"/>
          <w:szCs w:val="26"/>
        </w:rPr>
        <w:t xml:space="preserve"> </w:t>
      </w:r>
      <w:r w:rsidRPr="24DA1A5F">
        <w:rPr>
          <w:spacing w:val="-4"/>
          <w:sz w:val="26"/>
          <w:szCs w:val="26"/>
        </w:rPr>
        <w:t>the</w:t>
      </w:r>
      <w:r w:rsidRPr="24DA1A5F">
        <w:rPr>
          <w:spacing w:val="-12"/>
          <w:sz w:val="26"/>
          <w:szCs w:val="26"/>
        </w:rPr>
        <w:t xml:space="preserve"> </w:t>
      </w:r>
      <w:r w:rsidRPr="24DA1A5F">
        <w:rPr>
          <w:spacing w:val="-4"/>
          <w:sz w:val="26"/>
          <w:szCs w:val="26"/>
        </w:rPr>
        <w:t>degree</w:t>
      </w:r>
      <w:r w:rsidRPr="24DA1A5F">
        <w:rPr>
          <w:spacing w:val="-12"/>
          <w:sz w:val="26"/>
          <w:szCs w:val="26"/>
        </w:rPr>
        <w:t xml:space="preserve"> </w:t>
      </w:r>
      <w:r w:rsidRPr="24DA1A5F">
        <w:rPr>
          <w:spacing w:val="-4"/>
          <w:sz w:val="26"/>
          <w:szCs w:val="26"/>
        </w:rPr>
        <w:t>of</w:t>
      </w:r>
      <w:r w:rsidRPr="24DA1A5F">
        <w:rPr>
          <w:spacing w:val="-12"/>
          <w:sz w:val="26"/>
          <w:szCs w:val="26"/>
        </w:rPr>
        <w:t xml:space="preserve"> </w:t>
      </w:r>
      <w:r w:rsidRPr="24DA1A5F">
        <w:rPr>
          <w:spacing w:val="-4"/>
          <w:sz w:val="26"/>
          <w:szCs w:val="26"/>
        </w:rPr>
        <w:t>B.</w:t>
      </w:r>
      <w:r w:rsidRPr="24DA1A5F">
        <w:rPr>
          <w:spacing w:val="-13"/>
          <w:sz w:val="26"/>
          <w:szCs w:val="26"/>
        </w:rPr>
        <w:t xml:space="preserve"> </w:t>
      </w:r>
      <w:r w:rsidRPr="24DA1A5F">
        <w:rPr>
          <w:spacing w:val="-4"/>
          <w:sz w:val="26"/>
          <w:szCs w:val="26"/>
        </w:rPr>
        <w:t>Tech</w:t>
      </w:r>
      <w:r w:rsidRPr="24DA1A5F">
        <w:rPr>
          <w:spacing w:val="-12"/>
          <w:sz w:val="26"/>
          <w:szCs w:val="26"/>
        </w:rPr>
        <w:t xml:space="preserve"> </w:t>
      </w:r>
      <w:r w:rsidRPr="24DA1A5F">
        <w:rPr>
          <w:spacing w:val="-4"/>
          <w:sz w:val="26"/>
          <w:szCs w:val="26"/>
        </w:rPr>
        <w:t>in</w:t>
      </w:r>
      <w:r w:rsidRPr="24DA1A5F">
        <w:rPr>
          <w:spacing w:val="-12"/>
          <w:sz w:val="26"/>
          <w:szCs w:val="26"/>
        </w:rPr>
        <w:t xml:space="preserve"> </w:t>
      </w:r>
      <w:r w:rsidRPr="24DA1A5F">
        <w:rPr>
          <w:spacing w:val="-4"/>
          <w:sz w:val="26"/>
          <w:szCs w:val="26"/>
        </w:rPr>
        <w:t>Computer</w:t>
      </w:r>
      <w:r w:rsidRPr="24DA1A5F">
        <w:rPr>
          <w:spacing w:val="-12"/>
          <w:sz w:val="26"/>
          <w:szCs w:val="26"/>
        </w:rPr>
        <w:t xml:space="preserve"> </w:t>
      </w:r>
      <w:r w:rsidRPr="24DA1A5F">
        <w:rPr>
          <w:spacing w:val="-4"/>
          <w:sz w:val="26"/>
          <w:szCs w:val="26"/>
        </w:rPr>
        <w:t>Science</w:t>
      </w:r>
      <w:r w:rsidRPr="24DA1A5F">
        <w:rPr>
          <w:spacing w:val="-13"/>
          <w:sz w:val="26"/>
          <w:szCs w:val="26"/>
        </w:rPr>
        <w:t xml:space="preserve"> </w:t>
      </w:r>
      <w:r w:rsidRPr="24DA1A5F">
        <w:rPr>
          <w:spacing w:val="-4"/>
          <w:sz w:val="26"/>
          <w:szCs w:val="26"/>
        </w:rPr>
        <w:t>and</w:t>
      </w:r>
      <w:r w:rsidRPr="24DA1A5F">
        <w:rPr>
          <w:spacing w:val="-12"/>
          <w:sz w:val="26"/>
          <w:szCs w:val="26"/>
        </w:rPr>
        <w:t xml:space="preserve"> </w:t>
      </w:r>
      <w:r w:rsidRPr="24DA1A5F">
        <w:rPr>
          <w:spacing w:val="-4"/>
          <w:sz w:val="26"/>
          <w:szCs w:val="26"/>
        </w:rPr>
        <w:t>Engineering</w:t>
      </w:r>
      <w:r w:rsidRPr="24DA1A5F">
        <w:rPr>
          <w:spacing w:val="-12"/>
          <w:sz w:val="26"/>
          <w:szCs w:val="26"/>
        </w:rPr>
        <w:t xml:space="preserve"> </w:t>
      </w:r>
      <w:r w:rsidRPr="24DA1A5F">
        <w:rPr>
          <w:spacing w:val="-4"/>
          <w:sz w:val="26"/>
          <w:szCs w:val="26"/>
        </w:rPr>
        <w:t>is</w:t>
      </w:r>
      <w:r w:rsidRPr="24DA1A5F">
        <w:rPr>
          <w:spacing w:val="-12"/>
          <w:sz w:val="26"/>
          <w:szCs w:val="26"/>
        </w:rPr>
        <w:t xml:space="preserve"> </w:t>
      </w:r>
      <w:r w:rsidRPr="24DA1A5F">
        <w:rPr>
          <w:spacing w:val="-4"/>
          <w:sz w:val="26"/>
          <w:szCs w:val="26"/>
        </w:rPr>
        <w:t>a</w:t>
      </w:r>
      <w:r w:rsidRPr="24DA1A5F">
        <w:rPr>
          <w:spacing w:val="-13"/>
          <w:sz w:val="26"/>
          <w:szCs w:val="26"/>
        </w:rPr>
        <w:t xml:space="preserve"> </w:t>
      </w:r>
      <w:r w:rsidRPr="24DA1A5F">
        <w:rPr>
          <w:spacing w:val="-4"/>
          <w:sz w:val="26"/>
          <w:szCs w:val="26"/>
        </w:rPr>
        <w:t>record</w:t>
      </w:r>
      <w:r w:rsidRPr="24DA1A5F">
        <w:rPr>
          <w:spacing w:val="-12"/>
          <w:sz w:val="26"/>
          <w:szCs w:val="26"/>
        </w:rPr>
        <w:t xml:space="preserve"> </w:t>
      </w:r>
      <w:r w:rsidRPr="24DA1A5F">
        <w:rPr>
          <w:spacing w:val="-4"/>
          <w:sz w:val="26"/>
          <w:szCs w:val="26"/>
        </w:rPr>
        <w:t>of</w:t>
      </w:r>
      <w:r w:rsidRPr="24DA1A5F">
        <w:rPr>
          <w:spacing w:val="-12"/>
          <w:sz w:val="26"/>
          <w:szCs w:val="26"/>
        </w:rPr>
        <w:t xml:space="preserve"> </w:t>
      </w:r>
      <w:r w:rsidRPr="24DA1A5F">
        <w:rPr>
          <w:spacing w:val="-4"/>
          <w:sz w:val="26"/>
          <w:szCs w:val="26"/>
        </w:rPr>
        <w:t>original</w:t>
      </w:r>
      <w:r w:rsidRPr="24DA1A5F">
        <w:rPr>
          <w:spacing w:val="-12"/>
          <w:sz w:val="26"/>
          <w:szCs w:val="26"/>
        </w:rPr>
        <w:t xml:space="preserve"> </w:t>
      </w:r>
      <w:r w:rsidRPr="24DA1A5F">
        <w:rPr>
          <w:spacing w:val="-4"/>
          <w:sz w:val="26"/>
          <w:szCs w:val="26"/>
        </w:rPr>
        <w:t xml:space="preserve">work </w:t>
      </w:r>
      <w:r w:rsidRPr="24DA1A5F">
        <w:rPr>
          <w:sz w:val="25"/>
          <w:szCs w:val="25"/>
        </w:rPr>
        <w:t>carried out by me under the supervision of Ms</w:t>
      </w:r>
      <w:r w:rsidR="009C441B">
        <w:rPr>
          <w:sz w:val="25"/>
          <w:szCs w:val="25"/>
        </w:rPr>
        <w:t>.</w:t>
      </w:r>
      <w:r w:rsidRPr="24DA1A5F">
        <w:rPr>
          <w:sz w:val="25"/>
          <w:szCs w:val="25"/>
        </w:rPr>
        <w:t xml:space="preserve"> Archana Dw</w:t>
      </w:r>
      <w:r w:rsidR="009C441B">
        <w:rPr>
          <w:sz w:val="25"/>
          <w:szCs w:val="25"/>
        </w:rPr>
        <w:t>iv</w:t>
      </w:r>
      <w:r w:rsidR="00CD5F73">
        <w:rPr>
          <w:sz w:val="25"/>
          <w:szCs w:val="25"/>
        </w:rPr>
        <w:t>e</w:t>
      </w:r>
      <w:r w:rsidRPr="24DA1A5F">
        <w:rPr>
          <w:sz w:val="25"/>
          <w:szCs w:val="25"/>
        </w:rPr>
        <w:t xml:space="preserve">di, and has not </w:t>
      </w:r>
      <w:r w:rsidRPr="24DA1A5F">
        <w:rPr>
          <w:spacing w:val="-2"/>
          <w:sz w:val="25"/>
          <w:szCs w:val="25"/>
        </w:rPr>
        <w:t>formed</w:t>
      </w:r>
      <w:r w:rsidRPr="24DA1A5F">
        <w:rPr>
          <w:spacing w:val="-14"/>
          <w:sz w:val="25"/>
          <w:szCs w:val="25"/>
        </w:rPr>
        <w:t xml:space="preserve"> </w:t>
      </w:r>
      <w:r w:rsidRPr="24DA1A5F">
        <w:rPr>
          <w:spacing w:val="-2"/>
          <w:sz w:val="25"/>
          <w:szCs w:val="25"/>
        </w:rPr>
        <w:t>the</w:t>
      </w:r>
      <w:r w:rsidRPr="24DA1A5F">
        <w:rPr>
          <w:spacing w:val="-14"/>
          <w:sz w:val="25"/>
          <w:szCs w:val="25"/>
        </w:rPr>
        <w:t xml:space="preserve"> </w:t>
      </w:r>
      <w:r w:rsidRPr="24DA1A5F">
        <w:rPr>
          <w:spacing w:val="-2"/>
          <w:sz w:val="25"/>
          <w:szCs w:val="25"/>
        </w:rPr>
        <w:t>basis</w:t>
      </w:r>
      <w:r w:rsidRPr="24DA1A5F">
        <w:rPr>
          <w:spacing w:val="-12"/>
          <w:sz w:val="25"/>
          <w:szCs w:val="25"/>
        </w:rPr>
        <w:t xml:space="preserve"> </w:t>
      </w:r>
      <w:r w:rsidRPr="24DA1A5F">
        <w:rPr>
          <w:spacing w:val="-2"/>
          <w:sz w:val="25"/>
          <w:szCs w:val="25"/>
        </w:rPr>
        <w:t>for</w:t>
      </w:r>
      <w:r w:rsidRPr="24DA1A5F">
        <w:rPr>
          <w:spacing w:val="-14"/>
          <w:sz w:val="25"/>
          <w:szCs w:val="25"/>
        </w:rPr>
        <w:t xml:space="preserve"> </w:t>
      </w:r>
      <w:r w:rsidRPr="24DA1A5F">
        <w:rPr>
          <w:spacing w:val="-2"/>
          <w:sz w:val="25"/>
          <w:szCs w:val="25"/>
        </w:rPr>
        <w:t>the</w:t>
      </w:r>
      <w:r w:rsidRPr="24DA1A5F">
        <w:rPr>
          <w:spacing w:val="-14"/>
          <w:sz w:val="25"/>
          <w:szCs w:val="25"/>
        </w:rPr>
        <w:t xml:space="preserve"> </w:t>
      </w:r>
      <w:r w:rsidRPr="24DA1A5F">
        <w:rPr>
          <w:spacing w:val="-2"/>
          <w:sz w:val="25"/>
          <w:szCs w:val="25"/>
        </w:rPr>
        <w:t>award</w:t>
      </w:r>
      <w:r w:rsidRPr="24DA1A5F">
        <w:rPr>
          <w:spacing w:val="-11"/>
          <w:sz w:val="25"/>
          <w:szCs w:val="25"/>
        </w:rPr>
        <w:t xml:space="preserve"> </w:t>
      </w:r>
      <w:r w:rsidRPr="24DA1A5F">
        <w:rPr>
          <w:spacing w:val="-2"/>
          <w:sz w:val="25"/>
          <w:szCs w:val="25"/>
        </w:rPr>
        <w:t>of</w:t>
      </w:r>
      <w:r w:rsidRPr="24DA1A5F">
        <w:rPr>
          <w:spacing w:val="-14"/>
          <w:sz w:val="25"/>
          <w:szCs w:val="25"/>
        </w:rPr>
        <w:t xml:space="preserve"> </w:t>
      </w:r>
      <w:r w:rsidRPr="24DA1A5F">
        <w:rPr>
          <w:spacing w:val="-2"/>
          <w:sz w:val="25"/>
          <w:szCs w:val="25"/>
        </w:rPr>
        <w:t>any</w:t>
      </w:r>
      <w:r w:rsidRPr="24DA1A5F">
        <w:rPr>
          <w:spacing w:val="-13"/>
          <w:sz w:val="25"/>
          <w:szCs w:val="25"/>
        </w:rPr>
        <w:t xml:space="preserve"> </w:t>
      </w:r>
      <w:r w:rsidRPr="24DA1A5F">
        <w:rPr>
          <w:spacing w:val="-2"/>
          <w:sz w:val="25"/>
          <w:szCs w:val="25"/>
        </w:rPr>
        <w:t>other</w:t>
      </w:r>
      <w:r w:rsidRPr="24DA1A5F">
        <w:rPr>
          <w:spacing w:val="-14"/>
          <w:sz w:val="25"/>
          <w:szCs w:val="25"/>
        </w:rPr>
        <w:t xml:space="preserve"> </w:t>
      </w:r>
      <w:r w:rsidRPr="24DA1A5F">
        <w:rPr>
          <w:spacing w:val="-2"/>
          <w:sz w:val="25"/>
          <w:szCs w:val="25"/>
        </w:rPr>
        <w:t>degree</w:t>
      </w:r>
      <w:r w:rsidRPr="24DA1A5F">
        <w:rPr>
          <w:spacing w:val="-7"/>
          <w:sz w:val="25"/>
          <w:szCs w:val="25"/>
        </w:rPr>
        <w:t xml:space="preserve"> </w:t>
      </w:r>
      <w:r w:rsidRPr="24DA1A5F">
        <w:rPr>
          <w:spacing w:val="-2"/>
          <w:sz w:val="25"/>
          <w:szCs w:val="25"/>
        </w:rPr>
        <w:t>or</w:t>
      </w:r>
      <w:r w:rsidRPr="24DA1A5F">
        <w:rPr>
          <w:spacing w:val="-14"/>
          <w:sz w:val="25"/>
          <w:szCs w:val="25"/>
        </w:rPr>
        <w:t xml:space="preserve"> </w:t>
      </w:r>
      <w:r w:rsidRPr="24DA1A5F">
        <w:rPr>
          <w:spacing w:val="-2"/>
          <w:sz w:val="25"/>
          <w:szCs w:val="25"/>
        </w:rPr>
        <w:t>diploma,</w:t>
      </w:r>
      <w:r w:rsidRPr="24DA1A5F">
        <w:rPr>
          <w:spacing w:val="-6"/>
          <w:sz w:val="25"/>
          <w:szCs w:val="25"/>
        </w:rPr>
        <w:t xml:space="preserve"> </w:t>
      </w:r>
      <w:r w:rsidRPr="24DA1A5F">
        <w:rPr>
          <w:spacing w:val="-2"/>
          <w:sz w:val="25"/>
          <w:szCs w:val="25"/>
        </w:rPr>
        <w:t>in</w:t>
      </w:r>
      <w:r w:rsidRPr="24DA1A5F">
        <w:rPr>
          <w:spacing w:val="-14"/>
          <w:sz w:val="25"/>
          <w:szCs w:val="25"/>
        </w:rPr>
        <w:t xml:space="preserve"> </w:t>
      </w:r>
      <w:r w:rsidRPr="24DA1A5F">
        <w:rPr>
          <w:spacing w:val="-2"/>
          <w:sz w:val="25"/>
          <w:szCs w:val="25"/>
        </w:rPr>
        <w:t>this</w:t>
      </w:r>
      <w:r w:rsidRPr="24DA1A5F">
        <w:rPr>
          <w:spacing w:val="-14"/>
          <w:sz w:val="25"/>
          <w:szCs w:val="25"/>
        </w:rPr>
        <w:t xml:space="preserve"> </w:t>
      </w:r>
      <w:r w:rsidRPr="24DA1A5F">
        <w:rPr>
          <w:spacing w:val="-2"/>
          <w:sz w:val="25"/>
          <w:szCs w:val="25"/>
        </w:rPr>
        <w:t>or</w:t>
      </w:r>
      <w:r w:rsidRPr="24DA1A5F">
        <w:rPr>
          <w:spacing w:val="-13"/>
          <w:sz w:val="25"/>
          <w:szCs w:val="25"/>
        </w:rPr>
        <w:t xml:space="preserve"> </w:t>
      </w:r>
      <w:r w:rsidRPr="24DA1A5F">
        <w:rPr>
          <w:spacing w:val="-2"/>
          <w:sz w:val="25"/>
          <w:szCs w:val="25"/>
        </w:rPr>
        <w:t>any</w:t>
      </w:r>
      <w:r w:rsidRPr="24DA1A5F">
        <w:rPr>
          <w:spacing w:val="-14"/>
          <w:sz w:val="25"/>
          <w:szCs w:val="25"/>
        </w:rPr>
        <w:t xml:space="preserve"> </w:t>
      </w:r>
      <w:r w:rsidRPr="24DA1A5F">
        <w:rPr>
          <w:spacing w:val="-2"/>
          <w:sz w:val="25"/>
          <w:szCs w:val="25"/>
        </w:rPr>
        <w:t>other</w:t>
      </w:r>
      <w:r w:rsidRPr="24DA1A5F">
        <w:rPr>
          <w:spacing w:val="-13"/>
          <w:sz w:val="25"/>
          <w:szCs w:val="25"/>
        </w:rPr>
        <w:t xml:space="preserve"> </w:t>
      </w:r>
      <w:r w:rsidRPr="24DA1A5F">
        <w:rPr>
          <w:spacing w:val="-2"/>
          <w:sz w:val="25"/>
          <w:szCs w:val="25"/>
        </w:rPr>
        <w:t xml:space="preserve">Institution </w:t>
      </w:r>
      <w:r w:rsidRPr="24DA1A5F">
        <w:rPr>
          <w:sz w:val="25"/>
          <w:szCs w:val="25"/>
        </w:rPr>
        <w:t>or</w:t>
      </w:r>
      <w:r w:rsidRPr="24DA1A5F">
        <w:rPr>
          <w:spacing w:val="-3"/>
          <w:sz w:val="25"/>
          <w:szCs w:val="25"/>
        </w:rPr>
        <w:t xml:space="preserve"> </w:t>
      </w:r>
      <w:r w:rsidRPr="24DA1A5F">
        <w:rPr>
          <w:sz w:val="25"/>
          <w:szCs w:val="25"/>
        </w:rPr>
        <w:t>University. In</w:t>
      </w:r>
      <w:r w:rsidRPr="24DA1A5F">
        <w:rPr>
          <w:spacing w:val="-5"/>
          <w:sz w:val="25"/>
          <w:szCs w:val="25"/>
        </w:rPr>
        <w:t xml:space="preserve"> </w:t>
      </w:r>
      <w:r w:rsidRPr="24DA1A5F">
        <w:rPr>
          <w:sz w:val="25"/>
          <w:szCs w:val="25"/>
        </w:rPr>
        <w:t>keeping with</w:t>
      </w:r>
      <w:r w:rsidRPr="24DA1A5F">
        <w:rPr>
          <w:spacing w:val="-3"/>
          <w:sz w:val="25"/>
          <w:szCs w:val="25"/>
        </w:rPr>
        <w:t xml:space="preserve"> </w:t>
      </w:r>
      <w:r w:rsidRPr="24DA1A5F">
        <w:rPr>
          <w:sz w:val="25"/>
          <w:szCs w:val="25"/>
        </w:rPr>
        <w:t>the</w:t>
      </w:r>
      <w:r w:rsidRPr="24DA1A5F">
        <w:rPr>
          <w:spacing w:val="-2"/>
          <w:sz w:val="25"/>
          <w:szCs w:val="25"/>
        </w:rPr>
        <w:t xml:space="preserve"> </w:t>
      </w:r>
      <w:r w:rsidRPr="24DA1A5F">
        <w:rPr>
          <w:sz w:val="25"/>
          <w:szCs w:val="25"/>
        </w:rPr>
        <w:t>ethical practice in</w:t>
      </w:r>
      <w:r w:rsidRPr="24DA1A5F">
        <w:rPr>
          <w:spacing w:val="-3"/>
          <w:sz w:val="25"/>
          <w:szCs w:val="25"/>
        </w:rPr>
        <w:t xml:space="preserve"> </w:t>
      </w:r>
      <w:r w:rsidRPr="24DA1A5F">
        <w:rPr>
          <w:sz w:val="25"/>
          <w:szCs w:val="25"/>
        </w:rPr>
        <w:t xml:space="preserve">reporting scientific information, due </w:t>
      </w:r>
      <w:r w:rsidRPr="24DA1A5F">
        <w:rPr>
          <w:spacing w:val="-8"/>
          <w:sz w:val="26"/>
          <w:szCs w:val="26"/>
        </w:rPr>
        <w:t>acknowledgements</w:t>
      </w:r>
      <w:r w:rsidRPr="24DA1A5F">
        <w:rPr>
          <w:spacing w:val="-14"/>
          <w:sz w:val="26"/>
          <w:szCs w:val="26"/>
        </w:rPr>
        <w:t xml:space="preserve"> </w:t>
      </w:r>
      <w:r w:rsidRPr="24DA1A5F">
        <w:rPr>
          <w:spacing w:val="-8"/>
          <w:sz w:val="26"/>
          <w:szCs w:val="26"/>
        </w:rPr>
        <w:t>have been</w:t>
      </w:r>
      <w:r w:rsidRPr="24DA1A5F">
        <w:rPr>
          <w:sz w:val="26"/>
          <w:szCs w:val="26"/>
        </w:rPr>
        <w:t xml:space="preserve"> </w:t>
      </w:r>
      <w:r w:rsidRPr="24DA1A5F">
        <w:rPr>
          <w:spacing w:val="-8"/>
          <w:sz w:val="26"/>
          <w:szCs w:val="26"/>
        </w:rPr>
        <w:t>made</w:t>
      </w:r>
      <w:r w:rsidRPr="24DA1A5F">
        <w:rPr>
          <w:sz w:val="26"/>
          <w:szCs w:val="26"/>
        </w:rPr>
        <w:t xml:space="preserve"> </w:t>
      </w:r>
      <w:r w:rsidRPr="24DA1A5F">
        <w:rPr>
          <w:spacing w:val="-8"/>
          <w:sz w:val="26"/>
          <w:szCs w:val="26"/>
        </w:rPr>
        <w:t>wherever</w:t>
      </w:r>
      <w:r w:rsidRPr="24DA1A5F">
        <w:rPr>
          <w:spacing w:val="12"/>
          <w:sz w:val="26"/>
          <w:szCs w:val="26"/>
        </w:rPr>
        <w:t xml:space="preserve"> </w:t>
      </w:r>
      <w:r w:rsidRPr="24DA1A5F">
        <w:rPr>
          <w:spacing w:val="-8"/>
          <w:sz w:val="26"/>
          <w:szCs w:val="26"/>
        </w:rPr>
        <w:t>the findings</w:t>
      </w:r>
      <w:r w:rsidRPr="24DA1A5F">
        <w:rPr>
          <w:sz w:val="26"/>
          <w:szCs w:val="26"/>
        </w:rPr>
        <w:t xml:space="preserve"> </w:t>
      </w:r>
      <w:r w:rsidRPr="24DA1A5F">
        <w:rPr>
          <w:spacing w:val="-8"/>
          <w:sz w:val="26"/>
          <w:szCs w:val="26"/>
        </w:rPr>
        <w:t>of others</w:t>
      </w:r>
      <w:r w:rsidRPr="24DA1A5F">
        <w:rPr>
          <w:sz w:val="26"/>
          <w:szCs w:val="26"/>
        </w:rPr>
        <w:t xml:space="preserve"> </w:t>
      </w:r>
      <w:r w:rsidRPr="24DA1A5F">
        <w:rPr>
          <w:spacing w:val="-8"/>
          <w:sz w:val="26"/>
          <w:szCs w:val="26"/>
        </w:rPr>
        <w:t>have been</w:t>
      </w:r>
      <w:r w:rsidRPr="24DA1A5F">
        <w:rPr>
          <w:spacing w:val="-9"/>
          <w:sz w:val="26"/>
          <w:szCs w:val="26"/>
        </w:rPr>
        <w:t xml:space="preserve"> </w:t>
      </w:r>
      <w:r w:rsidRPr="24DA1A5F">
        <w:rPr>
          <w:spacing w:val="-8"/>
          <w:sz w:val="26"/>
          <w:szCs w:val="26"/>
        </w:rPr>
        <w:t>cited.</w:t>
      </w:r>
    </w:p>
    <w:p w14:paraId="5066CD55" w14:textId="77777777" w:rsidR="00B67E98" w:rsidRDefault="00B67E98" w:rsidP="00B308B8">
      <w:pPr>
        <w:pStyle w:val="BodyText"/>
        <w:ind w:left="720"/>
        <w:rPr>
          <w:sz w:val="20"/>
        </w:rPr>
      </w:pPr>
    </w:p>
    <w:p w14:paraId="12E0218E" w14:textId="77777777" w:rsidR="00B67E98" w:rsidRDefault="00B67E98" w:rsidP="00B308B8">
      <w:pPr>
        <w:pStyle w:val="BodyText"/>
        <w:ind w:left="720"/>
        <w:rPr>
          <w:sz w:val="20"/>
        </w:rPr>
      </w:pPr>
    </w:p>
    <w:p w14:paraId="3B73F8BD" w14:textId="77777777" w:rsidR="00B67E98" w:rsidRDefault="00B67E98">
      <w:pPr>
        <w:pStyle w:val="BodyText"/>
        <w:rPr>
          <w:sz w:val="20"/>
        </w:rPr>
      </w:pPr>
    </w:p>
    <w:p w14:paraId="6B1A2E51" w14:textId="77777777" w:rsidR="00B67E98" w:rsidRDefault="00B67E98">
      <w:pPr>
        <w:pStyle w:val="BodyText"/>
        <w:rPr>
          <w:sz w:val="20"/>
        </w:rPr>
      </w:pPr>
    </w:p>
    <w:p w14:paraId="666FDA73" w14:textId="77777777" w:rsidR="00B67E98" w:rsidRDefault="00B67E98">
      <w:pPr>
        <w:pStyle w:val="BodyText"/>
        <w:rPr>
          <w:sz w:val="20"/>
        </w:rPr>
      </w:pPr>
    </w:p>
    <w:p w14:paraId="6C1C65E3" w14:textId="77777777" w:rsidR="00B67E98" w:rsidRDefault="00B67E98">
      <w:pPr>
        <w:pStyle w:val="BodyText"/>
        <w:rPr>
          <w:sz w:val="20"/>
        </w:rPr>
      </w:pPr>
    </w:p>
    <w:p w14:paraId="187D95D3" w14:textId="77777777" w:rsidR="00B67E98" w:rsidRDefault="00B67E98">
      <w:pPr>
        <w:pStyle w:val="BodyText"/>
        <w:rPr>
          <w:sz w:val="20"/>
        </w:rPr>
      </w:pPr>
    </w:p>
    <w:p w14:paraId="24E989E9" w14:textId="77777777" w:rsidR="00B67E98" w:rsidRDefault="00B67E98">
      <w:pPr>
        <w:pStyle w:val="BodyText"/>
        <w:rPr>
          <w:sz w:val="20"/>
        </w:rPr>
      </w:pPr>
    </w:p>
    <w:p w14:paraId="2E5C6359" w14:textId="77777777" w:rsidR="00B67E98" w:rsidRDefault="00B67E98">
      <w:pPr>
        <w:pStyle w:val="BodyText"/>
        <w:spacing w:before="12"/>
        <w:rPr>
          <w:sz w:val="20"/>
        </w:rPr>
      </w:pPr>
    </w:p>
    <w:p w14:paraId="295C0D8C" w14:textId="77777777" w:rsidR="00B67E98" w:rsidRDefault="00B67E98">
      <w:pPr>
        <w:rPr>
          <w:sz w:val="20"/>
        </w:rPr>
        <w:sectPr w:rsidR="00B67E98" w:rsidSect="00F935F7">
          <w:pgSz w:w="12240" w:h="15840"/>
          <w:pgMar w:top="1820" w:right="580" w:bottom="1240" w:left="600" w:header="0" w:footer="1049" w:gutter="0"/>
          <w:pgBorders w:offsetFrom="page">
            <w:top w:val="single" w:sz="2" w:space="24" w:color="auto"/>
            <w:left w:val="single" w:sz="2" w:space="24" w:color="auto"/>
            <w:bottom w:val="single" w:sz="2" w:space="24" w:color="auto"/>
            <w:right w:val="single" w:sz="2" w:space="24" w:color="auto"/>
          </w:pgBorders>
          <w:cols w:space="720"/>
        </w:sectPr>
      </w:pPr>
    </w:p>
    <w:p w14:paraId="4B8080E3" w14:textId="6E87755C" w:rsidR="00B67E98" w:rsidRDefault="00E93B0A" w:rsidP="00E93B0A">
      <w:pPr>
        <w:spacing w:before="88"/>
        <w:rPr>
          <w:sz w:val="29"/>
        </w:rPr>
      </w:pPr>
      <w:r>
        <w:rPr>
          <w:spacing w:val="-2"/>
          <w:sz w:val="29"/>
        </w:rPr>
        <w:t xml:space="preserve"> </w:t>
      </w:r>
      <w:r w:rsidR="00FA7FF0">
        <w:rPr>
          <w:spacing w:val="-2"/>
          <w:sz w:val="29"/>
        </w:rPr>
        <w:t>Date:</w:t>
      </w:r>
    </w:p>
    <w:p w14:paraId="1BDD53D1" w14:textId="0FCAC3C9" w:rsidR="00B67E98" w:rsidRDefault="00FA7FF0" w:rsidP="00C93BAD">
      <w:pPr>
        <w:pStyle w:val="BodyText"/>
        <w:spacing w:before="126"/>
        <w:ind w:right="2164"/>
        <w:jc w:val="center"/>
      </w:pPr>
      <w:r>
        <w:br w:type="column"/>
      </w:r>
      <w:r w:rsidR="00F935F7">
        <w:t xml:space="preserve">                             </w:t>
      </w:r>
      <w:r>
        <w:rPr>
          <w:spacing w:val="-2"/>
          <w:w w:val="105"/>
        </w:rPr>
        <w:t>Signature:</w:t>
      </w:r>
    </w:p>
    <w:p w14:paraId="14E53A1E" w14:textId="77777777" w:rsidR="00B67E98" w:rsidRDefault="00B67E98" w:rsidP="00C93BAD">
      <w:pPr>
        <w:pStyle w:val="BodyText"/>
        <w:spacing w:before="29"/>
      </w:pPr>
    </w:p>
    <w:p w14:paraId="5EA2D73C" w14:textId="66A46F2A" w:rsidR="00C93BAD" w:rsidRDefault="006E7CEB" w:rsidP="00C93BAD">
      <w:pPr>
        <w:pStyle w:val="BodyText"/>
        <w:spacing w:before="120"/>
        <w:ind w:left="2160"/>
        <w:jc w:val="both"/>
      </w:pPr>
      <w:r>
        <w:t>Priya Kumari (2100540100124)</w:t>
      </w:r>
    </w:p>
    <w:p w14:paraId="22C7094B" w14:textId="212E4461" w:rsidR="006E7CEB" w:rsidRDefault="006E7CEB" w:rsidP="00C93BAD">
      <w:pPr>
        <w:pStyle w:val="BodyText"/>
        <w:spacing w:before="120"/>
        <w:ind w:left="2160"/>
        <w:jc w:val="both"/>
        <w:rPr>
          <w:sz w:val="26"/>
          <w:szCs w:val="26"/>
        </w:rPr>
      </w:pPr>
      <w:r>
        <w:t>Priya Gupta (2100540100123),</w:t>
      </w:r>
    </w:p>
    <w:p w14:paraId="790BE7EA" w14:textId="77777777" w:rsidR="006E7CEB" w:rsidRDefault="006E7CEB" w:rsidP="00C93BAD">
      <w:pPr>
        <w:pStyle w:val="BodyText"/>
        <w:spacing w:before="120"/>
        <w:ind w:left="2160"/>
        <w:jc w:val="both"/>
      </w:pPr>
      <w:r>
        <w:t>Sapna Kumari (2100540100149)</w:t>
      </w:r>
    </w:p>
    <w:p w14:paraId="48BC40D0" w14:textId="0701FA89" w:rsidR="006E7CEB" w:rsidRDefault="006E7CEB" w:rsidP="00C93BAD">
      <w:pPr>
        <w:pStyle w:val="BodyText"/>
        <w:spacing w:before="120"/>
        <w:ind w:left="2160"/>
        <w:jc w:val="both"/>
        <w:rPr>
          <w:sz w:val="26"/>
          <w:szCs w:val="26"/>
        </w:rPr>
      </w:pPr>
      <w:r>
        <w:t>Komal Singh (2100540100094)</w:t>
      </w:r>
    </w:p>
    <w:p w14:paraId="790F38BC" w14:textId="77777777" w:rsidR="006E7CEB" w:rsidRDefault="006E7CEB" w:rsidP="00C93BAD">
      <w:pPr>
        <w:pStyle w:val="BodyText"/>
        <w:spacing w:before="120"/>
        <w:ind w:left="2160"/>
        <w:jc w:val="both"/>
      </w:pPr>
    </w:p>
    <w:p w14:paraId="67BB26BC" w14:textId="6FD73A86" w:rsidR="00B67E98" w:rsidRDefault="00B67E98">
      <w:pPr>
        <w:jc w:val="center"/>
        <w:sectPr w:rsidR="00B67E98" w:rsidSect="00F935F7">
          <w:type w:val="continuous"/>
          <w:pgSz w:w="12240" w:h="15840"/>
          <w:pgMar w:top="1440" w:right="580" w:bottom="1240" w:left="600" w:header="0" w:footer="1049" w:gutter="0"/>
          <w:pgBorders w:offsetFrom="page">
            <w:top w:val="single" w:sz="2" w:space="24" w:color="auto"/>
            <w:left w:val="single" w:sz="2" w:space="24" w:color="auto"/>
            <w:bottom w:val="single" w:sz="2" w:space="24" w:color="auto"/>
            <w:right w:val="single" w:sz="2" w:space="24" w:color="auto"/>
          </w:pgBorders>
          <w:cols w:num="2" w:space="720" w:equalWidth="0">
            <w:col w:w="1086" w:space="4389"/>
            <w:col w:w="5585"/>
          </w:cols>
        </w:sectPr>
      </w:pPr>
    </w:p>
    <w:p w14:paraId="11C9E6B9" w14:textId="48FA252A" w:rsidR="00B67E98" w:rsidRDefault="00FA7FF0">
      <w:pPr>
        <w:spacing w:before="70"/>
        <w:ind w:left="3033" w:right="3088"/>
        <w:jc w:val="center"/>
        <w:rPr>
          <w:b/>
          <w:sz w:val="35"/>
        </w:rPr>
      </w:pPr>
      <w:r>
        <w:rPr>
          <w:b/>
          <w:spacing w:val="-2"/>
          <w:sz w:val="35"/>
        </w:rPr>
        <w:lastRenderedPageBreak/>
        <w:t>ACKNOWLEDGMENT</w:t>
      </w:r>
    </w:p>
    <w:p w14:paraId="09A4F451" w14:textId="77777777" w:rsidR="00B67E98" w:rsidRDefault="00B67E98">
      <w:pPr>
        <w:pStyle w:val="BodyText"/>
        <w:rPr>
          <w:b/>
          <w:sz w:val="35"/>
        </w:rPr>
      </w:pPr>
    </w:p>
    <w:p w14:paraId="183D883E" w14:textId="77777777" w:rsidR="00B67E98" w:rsidRDefault="00B67E98">
      <w:pPr>
        <w:pStyle w:val="BodyText"/>
        <w:spacing w:before="86"/>
        <w:rPr>
          <w:b/>
          <w:sz w:val="35"/>
        </w:rPr>
      </w:pPr>
    </w:p>
    <w:p w14:paraId="0BA06A93" w14:textId="77777777" w:rsidR="00B67E98" w:rsidRDefault="00FA7FF0">
      <w:pPr>
        <w:pStyle w:val="BodyText"/>
        <w:ind w:left="843"/>
        <w:jc w:val="both"/>
      </w:pPr>
      <w:r>
        <w:rPr>
          <w:spacing w:val="-4"/>
        </w:rPr>
        <w:t>It</w:t>
      </w:r>
      <w:r>
        <w:rPr>
          <w:spacing w:val="-12"/>
        </w:rPr>
        <w:t xml:space="preserve"> </w:t>
      </w:r>
      <w:r>
        <w:rPr>
          <w:spacing w:val="-4"/>
        </w:rPr>
        <w:t>gives</w:t>
      </w:r>
      <w:r>
        <w:rPr>
          <w:spacing w:val="-5"/>
        </w:rPr>
        <w:t xml:space="preserve"> </w:t>
      </w:r>
      <w:r>
        <w:rPr>
          <w:spacing w:val="-4"/>
        </w:rPr>
        <w:t>us</w:t>
      </w:r>
      <w:r>
        <w:rPr>
          <w:spacing w:val="-11"/>
        </w:rPr>
        <w:t xml:space="preserve"> </w:t>
      </w:r>
      <w:r>
        <w:rPr>
          <w:spacing w:val="-4"/>
        </w:rPr>
        <w:t>a</w:t>
      </w:r>
      <w:r>
        <w:rPr>
          <w:spacing w:val="-8"/>
        </w:rPr>
        <w:t xml:space="preserve"> </w:t>
      </w:r>
      <w:r>
        <w:rPr>
          <w:spacing w:val="-4"/>
        </w:rPr>
        <w:t>great</w:t>
      </w:r>
      <w:r>
        <w:rPr>
          <w:spacing w:val="-3"/>
        </w:rPr>
        <w:t xml:space="preserve"> </w:t>
      </w:r>
      <w:r>
        <w:rPr>
          <w:spacing w:val="-4"/>
        </w:rPr>
        <w:t>sense</w:t>
      </w:r>
      <w:r>
        <w:rPr>
          <w:spacing w:val="-5"/>
        </w:rPr>
        <w:t xml:space="preserve"> </w:t>
      </w:r>
      <w:r>
        <w:rPr>
          <w:spacing w:val="-4"/>
        </w:rPr>
        <w:t>of</w:t>
      </w:r>
      <w:r>
        <w:rPr>
          <w:spacing w:val="-6"/>
        </w:rPr>
        <w:t xml:space="preserve"> </w:t>
      </w:r>
      <w:r>
        <w:rPr>
          <w:spacing w:val="-4"/>
        </w:rPr>
        <w:t>pleasure</w:t>
      </w:r>
      <w:r>
        <w:rPr>
          <w:spacing w:val="2"/>
        </w:rPr>
        <w:t xml:space="preserve"> </w:t>
      </w:r>
      <w:r>
        <w:rPr>
          <w:spacing w:val="-4"/>
        </w:rPr>
        <w:t>to</w:t>
      </w:r>
      <w:r>
        <w:rPr>
          <w:spacing w:val="-8"/>
        </w:rPr>
        <w:t xml:space="preserve"> </w:t>
      </w:r>
      <w:r>
        <w:rPr>
          <w:spacing w:val="-4"/>
        </w:rPr>
        <w:t>present</w:t>
      </w:r>
      <w:r>
        <w:rPr>
          <w:spacing w:val="1"/>
        </w:rPr>
        <w:t xml:space="preserve"> </w:t>
      </w:r>
      <w:r>
        <w:rPr>
          <w:spacing w:val="-4"/>
        </w:rPr>
        <w:t>the</w:t>
      </w:r>
      <w:r>
        <w:rPr>
          <w:spacing w:val="-10"/>
        </w:rPr>
        <w:t xml:space="preserve"> </w:t>
      </w:r>
      <w:r>
        <w:rPr>
          <w:spacing w:val="-4"/>
        </w:rPr>
        <w:t>report</w:t>
      </w:r>
      <w:r>
        <w:rPr>
          <w:spacing w:val="-1"/>
        </w:rPr>
        <w:t xml:space="preserve"> </w:t>
      </w:r>
      <w:r>
        <w:rPr>
          <w:spacing w:val="-4"/>
        </w:rPr>
        <w:t>of</w:t>
      </w:r>
      <w:r>
        <w:rPr>
          <w:spacing w:val="-12"/>
        </w:rPr>
        <w:t xml:space="preserve"> </w:t>
      </w:r>
      <w:r>
        <w:rPr>
          <w:spacing w:val="-4"/>
        </w:rPr>
        <w:t>the</w:t>
      </w:r>
      <w:r>
        <w:rPr>
          <w:spacing w:val="-8"/>
        </w:rPr>
        <w:t xml:space="preserve"> </w:t>
      </w:r>
      <w:r>
        <w:rPr>
          <w:spacing w:val="-4"/>
        </w:rPr>
        <w:t>B.</w:t>
      </w:r>
      <w:r>
        <w:rPr>
          <w:spacing w:val="-9"/>
        </w:rPr>
        <w:t xml:space="preserve"> </w:t>
      </w:r>
      <w:r>
        <w:rPr>
          <w:spacing w:val="-4"/>
        </w:rPr>
        <w:t>Tech Project</w:t>
      </w:r>
      <w:r>
        <w:rPr>
          <w:spacing w:val="1"/>
        </w:rPr>
        <w:t xml:space="preserve"> </w:t>
      </w:r>
      <w:r>
        <w:rPr>
          <w:spacing w:val="-4"/>
        </w:rPr>
        <w:t>undertaken</w:t>
      </w:r>
      <w:r>
        <w:rPr>
          <w:spacing w:val="2"/>
        </w:rPr>
        <w:t xml:space="preserve"> </w:t>
      </w:r>
      <w:r>
        <w:rPr>
          <w:spacing w:val="-4"/>
        </w:rPr>
        <w:t>during</w:t>
      </w:r>
    </w:p>
    <w:p w14:paraId="42D9DE34" w14:textId="6E97E193" w:rsidR="00B67E98" w:rsidRDefault="00FA7FF0" w:rsidP="00D44F82">
      <w:pPr>
        <w:pStyle w:val="BodyText"/>
        <w:spacing w:before="125" w:line="345" w:lineRule="auto"/>
        <w:ind w:left="838" w:right="845" w:firstLine="2"/>
        <w:jc w:val="both"/>
      </w:pPr>
      <w:r>
        <w:rPr>
          <w:spacing w:val="-2"/>
        </w:rPr>
        <w:t>B.</w:t>
      </w:r>
      <w:r>
        <w:rPr>
          <w:spacing w:val="-14"/>
        </w:rPr>
        <w:t xml:space="preserve"> </w:t>
      </w:r>
      <w:r>
        <w:rPr>
          <w:spacing w:val="-2"/>
        </w:rPr>
        <w:t>Tech.</w:t>
      </w:r>
      <w:r>
        <w:rPr>
          <w:spacing w:val="-13"/>
        </w:rPr>
        <w:t xml:space="preserve"> </w:t>
      </w:r>
      <w:r>
        <w:rPr>
          <w:spacing w:val="-2"/>
        </w:rPr>
        <w:t>Final</w:t>
      </w:r>
      <w:r>
        <w:rPr>
          <w:spacing w:val="-13"/>
        </w:rPr>
        <w:t xml:space="preserve"> </w:t>
      </w:r>
      <w:r>
        <w:rPr>
          <w:spacing w:val="-2"/>
        </w:rPr>
        <w:t>Year.</w:t>
      </w:r>
      <w:r>
        <w:rPr>
          <w:spacing w:val="-8"/>
        </w:rPr>
        <w:t xml:space="preserve"> </w:t>
      </w:r>
      <w:r>
        <w:rPr>
          <w:spacing w:val="-2"/>
        </w:rPr>
        <w:t>We</w:t>
      </w:r>
      <w:r>
        <w:rPr>
          <w:spacing w:val="-13"/>
        </w:rPr>
        <w:t xml:space="preserve"> </w:t>
      </w:r>
      <w:r>
        <w:rPr>
          <w:spacing w:val="-2"/>
        </w:rPr>
        <w:t>owe</w:t>
      </w:r>
      <w:r>
        <w:rPr>
          <w:spacing w:val="-13"/>
        </w:rPr>
        <w:t xml:space="preserve"> </w:t>
      </w:r>
      <w:r>
        <w:rPr>
          <w:spacing w:val="-2"/>
        </w:rPr>
        <w:t>special</w:t>
      </w:r>
      <w:r>
        <w:rPr>
          <w:spacing w:val="-11"/>
        </w:rPr>
        <w:t xml:space="preserve"> </w:t>
      </w:r>
      <w:r>
        <w:rPr>
          <w:spacing w:val="-2"/>
        </w:rPr>
        <w:t>debt</w:t>
      </w:r>
      <w:r>
        <w:rPr>
          <w:spacing w:val="-13"/>
        </w:rPr>
        <w:t xml:space="preserve"> </w:t>
      </w:r>
      <w:r>
        <w:rPr>
          <w:spacing w:val="-2"/>
        </w:rPr>
        <w:t>of</w:t>
      </w:r>
      <w:r>
        <w:rPr>
          <w:spacing w:val="-14"/>
        </w:rPr>
        <w:t xml:space="preserve"> </w:t>
      </w:r>
      <w:r>
        <w:rPr>
          <w:spacing w:val="-2"/>
        </w:rPr>
        <w:t>gratitude</w:t>
      </w:r>
      <w:r>
        <w:rPr>
          <w:spacing w:val="-7"/>
        </w:rPr>
        <w:t xml:space="preserve"> </w:t>
      </w:r>
      <w:r>
        <w:rPr>
          <w:spacing w:val="-2"/>
        </w:rPr>
        <w:t>to</w:t>
      </w:r>
      <w:r>
        <w:rPr>
          <w:spacing w:val="-14"/>
        </w:rPr>
        <w:t xml:space="preserve"> Ms.</w:t>
      </w:r>
      <w:r w:rsidR="002877A6">
        <w:rPr>
          <w:spacing w:val="-14"/>
        </w:rPr>
        <w:t xml:space="preserve"> </w:t>
      </w:r>
      <w:r>
        <w:rPr>
          <w:spacing w:val="-14"/>
        </w:rPr>
        <w:t>Archana Dw</w:t>
      </w:r>
      <w:r w:rsidR="009C441B">
        <w:rPr>
          <w:spacing w:val="-14"/>
        </w:rPr>
        <w:t>ivedi</w:t>
      </w:r>
      <w:r>
        <w:rPr>
          <w:spacing w:val="-14"/>
        </w:rPr>
        <w:t>,</w:t>
      </w:r>
      <w:r w:rsidR="00A731F6">
        <w:rPr>
          <w:spacing w:val="-14"/>
        </w:rPr>
        <w:t xml:space="preserve"> </w:t>
      </w:r>
      <w:r>
        <w:rPr>
          <w:spacing w:val="-14"/>
        </w:rPr>
        <w:t>Assis</w:t>
      </w:r>
      <w:r w:rsidR="00D44F82">
        <w:rPr>
          <w:spacing w:val="-14"/>
        </w:rPr>
        <w:t>t</w:t>
      </w:r>
      <w:r>
        <w:rPr>
          <w:spacing w:val="-14"/>
        </w:rPr>
        <w:t>ant Profes</w:t>
      </w:r>
      <w:r w:rsidR="00D44F82">
        <w:rPr>
          <w:spacing w:val="-14"/>
        </w:rPr>
        <w:t>s</w:t>
      </w:r>
      <w:r>
        <w:rPr>
          <w:spacing w:val="-14"/>
        </w:rPr>
        <w:t>or</w:t>
      </w:r>
      <w:r>
        <w:rPr>
          <w:spacing w:val="7"/>
        </w:rPr>
        <w:t xml:space="preserve"> </w:t>
      </w:r>
      <w:r>
        <w:rPr>
          <w:spacing w:val="-2"/>
        </w:rPr>
        <w:t>and</w:t>
      </w:r>
      <w:r>
        <w:rPr>
          <w:spacing w:val="-14"/>
        </w:rPr>
        <w:t xml:space="preserve"> </w:t>
      </w:r>
      <w:r>
        <w:rPr>
          <w:spacing w:val="-2"/>
        </w:rPr>
        <w:t xml:space="preserve">Dr. </w:t>
      </w:r>
      <w:r>
        <w:t>Anurag</w:t>
      </w:r>
      <w:r>
        <w:rPr>
          <w:spacing w:val="-5"/>
        </w:rPr>
        <w:t xml:space="preserve"> </w:t>
      </w:r>
      <w:r>
        <w:t>Tiwari</w:t>
      </w:r>
      <w:r>
        <w:rPr>
          <w:spacing w:val="-8"/>
        </w:rPr>
        <w:t xml:space="preserve"> </w:t>
      </w:r>
      <w:r>
        <w:t>(Head,</w:t>
      </w:r>
      <w:r>
        <w:rPr>
          <w:spacing w:val="-8"/>
        </w:rPr>
        <w:t xml:space="preserve"> </w:t>
      </w:r>
      <w:r>
        <w:t>Department of</w:t>
      </w:r>
      <w:r>
        <w:rPr>
          <w:spacing w:val="-12"/>
        </w:rPr>
        <w:t xml:space="preserve"> </w:t>
      </w:r>
      <w:r>
        <w:t>Computer</w:t>
      </w:r>
      <w:r>
        <w:rPr>
          <w:spacing w:val="-5"/>
        </w:rPr>
        <w:t xml:space="preserve"> </w:t>
      </w:r>
      <w:r>
        <w:t>Science</w:t>
      </w:r>
      <w:r>
        <w:rPr>
          <w:spacing w:val="-8"/>
        </w:rPr>
        <w:t xml:space="preserve"> </w:t>
      </w:r>
      <w:r>
        <w:t>and</w:t>
      </w:r>
      <w:r>
        <w:rPr>
          <w:spacing w:val="-11"/>
        </w:rPr>
        <w:t xml:space="preserve"> </w:t>
      </w:r>
      <w:r>
        <w:t>Engineering)</w:t>
      </w:r>
      <w:r>
        <w:rPr>
          <w:spacing w:val="-2"/>
        </w:rPr>
        <w:t xml:space="preserve"> </w:t>
      </w:r>
      <w:r>
        <w:t>Babu</w:t>
      </w:r>
      <w:r>
        <w:rPr>
          <w:spacing w:val="-9"/>
        </w:rPr>
        <w:t xml:space="preserve"> </w:t>
      </w:r>
      <w:r>
        <w:t>Banarasi</w:t>
      </w:r>
      <w:r>
        <w:rPr>
          <w:spacing w:val="-2"/>
        </w:rPr>
        <w:t xml:space="preserve"> </w:t>
      </w:r>
      <w:r>
        <w:t>Das Institute of Technology and Management, Lucknow for their constant support and guidance throughout</w:t>
      </w:r>
      <w:r>
        <w:rPr>
          <w:spacing w:val="-16"/>
        </w:rPr>
        <w:t xml:space="preserve"> </w:t>
      </w:r>
      <w:r>
        <w:t>the</w:t>
      </w:r>
      <w:r>
        <w:rPr>
          <w:spacing w:val="-16"/>
        </w:rPr>
        <w:t xml:space="preserve"> </w:t>
      </w:r>
      <w:r>
        <w:t>course</w:t>
      </w:r>
      <w:r>
        <w:rPr>
          <w:spacing w:val="-15"/>
        </w:rPr>
        <w:t xml:space="preserve"> </w:t>
      </w:r>
      <w:r>
        <w:t>of</w:t>
      </w:r>
      <w:r>
        <w:rPr>
          <w:spacing w:val="-16"/>
        </w:rPr>
        <w:t xml:space="preserve"> </w:t>
      </w:r>
      <w:r>
        <w:t>our</w:t>
      </w:r>
      <w:r>
        <w:rPr>
          <w:spacing w:val="-16"/>
        </w:rPr>
        <w:t xml:space="preserve"> </w:t>
      </w:r>
      <w:r>
        <w:t>work.</w:t>
      </w:r>
      <w:r>
        <w:rPr>
          <w:spacing w:val="-15"/>
        </w:rPr>
        <w:t xml:space="preserve"> </w:t>
      </w:r>
      <w:r>
        <w:t>Their</w:t>
      </w:r>
      <w:r>
        <w:rPr>
          <w:spacing w:val="-15"/>
        </w:rPr>
        <w:t xml:space="preserve"> </w:t>
      </w:r>
      <w:r>
        <w:t>sincerity,</w:t>
      </w:r>
      <w:r>
        <w:rPr>
          <w:spacing w:val="-11"/>
        </w:rPr>
        <w:t xml:space="preserve"> </w:t>
      </w:r>
      <w:r>
        <w:t>thoroughness</w:t>
      </w:r>
      <w:r>
        <w:rPr>
          <w:spacing w:val="-3"/>
        </w:rPr>
        <w:t xml:space="preserve"> </w:t>
      </w:r>
      <w:r>
        <w:t>and</w:t>
      </w:r>
      <w:r>
        <w:rPr>
          <w:spacing w:val="-16"/>
        </w:rPr>
        <w:t xml:space="preserve"> </w:t>
      </w:r>
      <w:r>
        <w:t>perseverance</w:t>
      </w:r>
      <w:r>
        <w:rPr>
          <w:spacing w:val="-3"/>
        </w:rPr>
        <w:t xml:space="preserve"> </w:t>
      </w:r>
      <w:r>
        <w:t>have</w:t>
      </w:r>
      <w:r>
        <w:rPr>
          <w:spacing w:val="-14"/>
        </w:rPr>
        <w:t xml:space="preserve"> </w:t>
      </w:r>
      <w:r>
        <w:t>been</w:t>
      </w:r>
      <w:r>
        <w:rPr>
          <w:spacing w:val="-15"/>
        </w:rPr>
        <w:t xml:space="preserve"> </w:t>
      </w:r>
      <w:r>
        <w:t xml:space="preserve">a </w:t>
      </w:r>
      <w:r>
        <w:rPr>
          <w:spacing w:val="-4"/>
        </w:rPr>
        <w:t>constant</w:t>
      </w:r>
      <w:r>
        <w:rPr>
          <w:spacing w:val="-12"/>
        </w:rPr>
        <w:t xml:space="preserve"> </w:t>
      </w:r>
      <w:r>
        <w:rPr>
          <w:spacing w:val="-4"/>
        </w:rPr>
        <w:t>source</w:t>
      </w:r>
      <w:r>
        <w:rPr>
          <w:spacing w:val="-11"/>
        </w:rPr>
        <w:t xml:space="preserve"> </w:t>
      </w:r>
      <w:r>
        <w:rPr>
          <w:spacing w:val="-4"/>
        </w:rPr>
        <w:t>of</w:t>
      </w:r>
      <w:r>
        <w:rPr>
          <w:spacing w:val="-12"/>
        </w:rPr>
        <w:t xml:space="preserve"> </w:t>
      </w:r>
      <w:r>
        <w:rPr>
          <w:spacing w:val="-4"/>
        </w:rPr>
        <w:t>inspiration</w:t>
      </w:r>
      <w:r>
        <w:rPr>
          <w:spacing w:val="6"/>
        </w:rPr>
        <w:t xml:space="preserve"> </w:t>
      </w:r>
      <w:r>
        <w:rPr>
          <w:spacing w:val="-4"/>
        </w:rPr>
        <w:t>for</w:t>
      </w:r>
      <w:r>
        <w:rPr>
          <w:spacing w:val="-12"/>
        </w:rPr>
        <w:t xml:space="preserve"> </w:t>
      </w:r>
      <w:r>
        <w:rPr>
          <w:spacing w:val="-4"/>
        </w:rPr>
        <w:t>us.</w:t>
      </w:r>
      <w:r>
        <w:rPr>
          <w:spacing w:val="-12"/>
        </w:rPr>
        <w:t xml:space="preserve"> </w:t>
      </w:r>
      <w:r>
        <w:rPr>
          <w:spacing w:val="-4"/>
        </w:rPr>
        <w:t>It</w:t>
      </w:r>
      <w:r>
        <w:rPr>
          <w:spacing w:val="-11"/>
        </w:rPr>
        <w:t xml:space="preserve"> </w:t>
      </w:r>
      <w:r>
        <w:rPr>
          <w:spacing w:val="-4"/>
        </w:rPr>
        <w:t>is</w:t>
      </w:r>
      <w:r>
        <w:rPr>
          <w:spacing w:val="-12"/>
        </w:rPr>
        <w:t xml:space="preserve"> </w:t>
      </w:r>
      <w:r>
        <w:rPr>
          <w:spacing w:val="-4"/>
        </w:rPr>
        <w:t>only</w:t>
      </w:r>
      <w:r>
        <w:rPr>
          <w:spacing w:val="-9"/>
        </w:rPr>
        <w:t xml:space="preserve"> </w:t>
      </w:r>
      <w:r>
        <w:rPr>
          <w:spacing w:val="-4"/>
        </w:rPr>
        <w:t>their</w:t>
      </w:r>
      <w:r>
        <w:rPr>
          <w:spacing w:val="-10"/>
        </w:rPr>
        <w:t xml:space="preserve"> </w:t>
      </w:r>
      <w:r>
        <w:rPr>
          <w:spacing w:val="-4"/>
        </w:rPr>
        <w:t>cognizant efforts</w:t>
      </w:r>
      <w:r>
        <w:rPr>
          <w:spacing w:val="-10"/>
        </w:rPr>
        <w:t xml:space="preserve"> </w:t>
      </w:r>
      <w:r>
        <w:rPr>
          <w:spacing w:val="-4"/>
        </w:rPr>
        <w:t>that</w:t>
      </w:r>
      <w:r>
        <w:rPr>
          <w:spacing w:val="-12"/>
        </w:rPr>
        <w:t xml:space="preserve"> </w:t>
      </w:r>
      <w:r>
        <w:rPr>
          <w:spacing w:val="-4"/>
        </w:rPr>
        <w:t>our</w:t>
      </w:r>
      <w:r>
        <w:rPr>
          <w:spacing w:val="-12"/>
        </w:rPr>
        <w:t xml:space="preserve"> </w:t>
      </w:r>
      <w:r>
        <w:rPr>
          <w:spacing w:val="-4"/>
        </w:rPr>
        <w:t>endeavors</w:t>
      </w:r>
      <w:r>
        <w:rPr>
          <w:spacing w:val="-5"/>
        </w:rPr>
        <w:t xml:space="preserve"> </w:t>
      </w:r>
      <w:r>
        <w:rPr>
          <w:spacing w:val="-4"/>
        </w:rPr>
        <w:t>have</w:t>
      </w:r>
      <w:r>
        <w:rPr>
          <w:spacing w:val="-9"/>
        </w:rPr>
        <w:t xml:space="preserve"> </w:t>
      </w:r>
      <w:r>
        <w:rPr>
          <w:spacing w:val="-4"/>
        </w:rPr>
        <w:t>seen light</w:t>
      </w:r>
      <w:r>
        <w:rPr>
          <w:spacing w:val="-12"/>
        </w:rPr>
        <w:t xml:space="preserve"> </w:t>
      </w:r>
      <w:r>
        <w:rPr>
          <w:spacing w:val="-4"/>
        </w:rPr>
        <w:t>of</w:t>
      </w:r>
      <w:r>
        <w:rPr>
          <w:spacing w:val="-12"/>
        </w:rPr>
        <w:t xml:space="preserve"> </w:t>
      </w:r>
      <w:r>
        <w:rPr>
          <w:spacing w:val="-4"/>
        </w:rPr>
        <w:t>the</w:t>
      </w:r>
      <w:r>
        <w:rPr>
          <w:spacing w:val="-11"/>
        </w:rPr>
        <w:t xml:space="preserve"> </w:t>
      </w:r>
      <w:r>
        <w:rPr>
          <w:spacing w:val="-4"/>
        </w:rPr>
        <w:t>day.</w:t>
      </w:r>
      <w:r>
        <w:rPr>
          <w:spacing w:val="-12"/>
        </w:rPr>
        <w:t xml:space="preserve"> </w:t>
      </w:r>
      <w:r>
        <w:rPr>
          <w:spacing w:val="-4"/>
        </w:rPr>
        <w:t>We</w:t>
      </w:r>
      <w:r>
        <w:rPr>
          <w:spacing w:val="-12"/>
        </w:rPr>
        <w:t xml:space="preserve"> </w:t>
      </w:r>
      <w:r>
        <w:rPr>
          <w:spacing w:val="-4"/>
        </w:rPr>
        <w:t>also</w:t>
      </w:r>
      <w:r>
        <w:rPr>
          <w:spacing w:val="-11"/>
        </w:rPr>
        <w:t xml:space="preserve"> </w:t>
      </w:r>
      <w:r>
        <w:rPr>
          <w:spacing w:val="-4"/>
        </w:rPr>
        <w:t>do</w:t>
      </w:r>
      <w:r>
        <w:rPr>
          <w:spacing w:val="-12"/>
        </w:rPr>
        <w:t xml:space="preserve"> </w:t>
      </w:r>
      <w:r>
        <w:rPr>
          <w:spacing w:val="-4"/>
        </w:rPr>
        <w:t>not</w:t>
      </w:r>
      <w:r>
        <w:rPr>
          <w:spacing w:val="-11"/>
        </w:rPr>
        <w:t xml:space="preserve"> </w:t>
      </w:r>
      <w:r>
        <w:rPr>
          <w:spacing w:val="-4"/>
        </w:rPr>
        <w:t>like</w:t>
      </w:r>
      <w:r>
        <w:rPr>
          <w:spacing w:val="-12"/>
        </w:rPr>
        <w:t xml:space="preserve"> </w:t>
      </w:r>
      <w:r>
        <w:rPr>
          <w:spacing w:val="-4"/>
        </w:rPr>
        <w:t>to</w:t>
      </w:r>
      <w:r>
        <w:rPr>
          <w:spacing w:val="-12"/>
        </w:rPr>
        <w:t xml:space="preserve"> </w:t>
      </w:r>
      <w:r>
        <w:rPr>
          <w:spacing w:val="-4"/>
        </w:rPr>
        <w:t>miss</w:t>
      </w:r>
      <w:r>
        <w:rPr>
          <w:spacing w:val="-11"/>
        </w:rPr>
        <w:t xml:space="preserve"> </w:t>
      </w:r>
      <w:r>
        <w:rPr>
          <w:spacing w:val="-4"/>
        </w:rPr>
        <w:t>the</w:t>
      </w:r>
      <w:r>
        <w:rPr>
          <w:spacing w:val="-12"/>
        </w:rPr>
        <w:t xml:space="preserve"> </w:t>
      </w:r>
      <w:r>
        <w:rPr>
          <w:spacing w:val="-4"/>
        </w:rPr>
        <w:t>opportunity</w:t>
      </w:r>
      <w:r>
        <w:rPr>
          <w:spacing w:val="-7"/>
        </w:rPr>
        <w:t xml:space="preserve"> </w:t>
      </w:r>
      <w:r>
        <w:rPr>
          <w:spacing w:val="-4"/>
        </w:rPr>
        <w:t>to</w:t>
      </w:r>
      <w:r>
        <w:rPr>
          <w:spacing w:val="-12"/>
        </w:rPr>
        <w:t xml:space="preserve"> </w:t>
      </w:r>
      <w:r>
        <w:rPr>
          <w:spacing w:val="-4"/>
        </w:rPr>
        <w:t>acknowledge</w:t>
      </w:r>
      <w:r>
        <w:rPr>
          <w:spacing w:val="2"/>
        </w:rPr>
        <w:t xml:space="preserve"> </w:t>
      </w:r>
      <w:r>
        <w:rPr>
          <w:spacing w:val="-4"/>
        </w:rPr>
        <w:t>the</w:t>
      </w:r>
      <w:r>
        <w:rPr>
          <w:spacing w:val="-12"/>
        </w:rPr>
        <w:t xml:space="preserve"> </w:t>
      </w:r>
      <w:r>
        <w:rPr>
          <w:spacing w:val="-4"/>
        </w:rPr>
        <w:t>contribution</w:t>
      </w:r>
      <w:r>
        <w:rPr>
          <w:spacing w:val="6"/>
        </w:rPr>
        <w:t xml:space="preserve"> </w:t>
      </w:r>
      <w:r>
        <w:rPr>
          <w:spacing w:val="-4"/>
        </w:rPr>
        <w:t>of</w:t>
      </w:r>
      <w:r>
        <w:rPr>
          <w:spacing w:val="-12"/>
        </w:rPr>
        <w:t xml:space="preserve"> </w:t>
      </w:r>
      <w:r>
        <w:rPr>
          <w:spacing w:val="-4"/>
        </w:rPr>
        <w:t xml:space="preserve">all </w:t>
      </w:r>
      <w:r>
        <w:t xml:space="preserve">faculty members of the department for their kind assistance and cooperation during the </w:t>
      </w:r>
      <w:r>
        <w:rPr>
          <w:spacing w:val="-6"/>
        </w:rPr>
        <w:t>development</w:t>
      </w:r>
      <w:r>
        <w:rPr>
          <w:spacing w:val="12"/>
        </w:rPr>
        <w:t xml:space="preserve"> </w:t>
      </w:r>
      <w:r>
        <w:rPr>
          <w:spacing w:val="-6"/>
        </w:rPr>
        <w:t>of</w:t>
      </w:r>
      <w:r>
        <w:rPr>
          <w:spacing w:val="-10"/>
        </w:rPr>
        <w:t xml:space="preserve"> </w:t>
      </w:r>
      <w:r>
        <w:rPr>
          <w:spacing w:val="-6"/>
        </w:rPr>
        <w:t>our project. Last but not</w:t>
      </w:r>
      <w:r>
        <w:rPr>
          <w:spacing w:val="-10"/>
        </w:rPr>
        <w:t xml:space="preserve"> </w:t>
      </w:r>
      <w:r>
        <w:rPr>
          <w:spacing w:val="-6"/>
        </w:rPr>
        <w:t>the</w:t>
      </w:r>
      <w:r>
        <w:rPr>
          <w:spacing w:val="-10"/>
        </w:rPr>
        <w:t xml:space="preserve"> </w:t>
      </w:r>
      <w:r>
        <w:rPr>
          <w:spacing w:val="-6"/>
        </w:rPr>
        <w:t>least, we</w:t>
      </w:r>
      <w:r>
        <w:rPr>
          <w:spacing w:val="-8"/>
        </w:rPr>
        <w:t xml:space="preserve"> </w:t>
      </w:r>
      <w:r>
        <w:rPr>
          <w:spacing w:val="-6"/>
        </w:rPr>
        <w:t>acknowledge</w:t>
      </w:r>
      <w:r>
        <w:rPr>
          <w:spacing w:val="13"/>
        </w:rPr>
        <w:t xml:space="preserve"> </w:t>
      </w:r>
      <w:r>
        <w:rPr>
          <w:spacing w:val="-6"/>
        </w:rPr>
        <w:t>our</w:t>
      </w:r>
      <w:r>
        <w:rPr>
          <w:spacing w:val="-8"/>
        </w:rPr>
        <w:t xml:space="preserve"> </w:t>
      </w:r>
      <w:r>
        <w:rPr>
          <w:spacing w:val="-6"/>
        </w:rPr>
        <w:t>family and friends for</w:t>
      </w:r>
      <w:r>
        <w:rPr>
          <w:spacing w:val="-10"/>
        </w:rPr>
        <w:t xml:space="preserve"> </w:t>
      </w:r>
      <w:r>
        <w:rPr>
          <w:spacing w:val="-6"/>
        </w:rPr>
        <w:t>their</w:t>
      </w:r>
      <w:r w:rsidR="00D44F82">
        <w:t xml:space="preserve"> </w:t>
      </w:r>
      <w:r>
        <w:rPr>
          <w:spacing w:val="-4"/>
        </w:rPr>
        <w:t>contribution</w:t>
      </w:r>
      <w:r>
        <w:rPr>
          <w:spacing w:val="7"/>
        </w:rPr>
        <w:t xml:space="preserve"> </w:t>
      </w:r>
      <w:r>
        <w:rPr>
          <w:spacing w:val="-4"/>
        </w:rPr>
        <w:t>in</w:t>
      </w:r>
      <w:r>
        <w:rPr>
          <w:spacing w:val="-12"/>
        </w:rPr>
        <w:t xml:space="preserve"> </w:t>
      </w:r>
      <w:r>
        <w:rPr>
          <w:spacing w:val="-4"/>
        </w:rPr>
        <w:t>the completion</w:t>
      </w:r>
      <w:r>
        <w:rPr>
          <w:spacing w:val="4"/>
        </w:rPr>
        <w:t xml:space="preserve"> </w:t>
      </w:r>
      <w:r>
        <w:rPr>
          <w:spacing w:val="-4"/>
        </w:rPr>
        <w:t>of</w:t>
      </w:r>
      <w:r>
        <w:rPr>
          <w:spacing w:val="-11"/>
        </w:rPr>
        <w:t xml:space="preserve"> </w:t>
      </w:r>
      <w:r>
        <w:rPr>
          <w:spacing w:val="-4"/>
        </w:rPr>
        <w:t>the</w:t>
      </w:r>
      <w:r>
        <w:rPr>
          <w:spacing w:val="-9"/>
        </w:rPr>
        <w:t xml:space="preserve"> </w:t>
      </w:r>
      <w:r>
        <w:rPr>
          <w:spacing w:val="-4"/>
        </w:rPr>
        <w:t>project.</w:t>
      </w:r>
    </w:p>
    <w:p w14:paraId="3B2E55F8" w14:textId="77777777" w:rsidR="00B67E98" w:rsidRDefault="00B67E98">
      <w:pPr>
        <w:jc w:val="both"/>
        <w:sectPr w:rsidR="00B67E98" w:rsidSect="00F935F7">
          <w:footerReference w:type="default" r:id="rId10"/>
          <w:pgSz w:w="12240" w:h="15840"/>
          <w:pgMar w:top="1360" w:right="580" w:bottom="1200" w:left="600" w:header="0" w:footer="1018" w:gutter="0"/>
          <w:pgBorders w:offsetFrom="page">
            <w:top w:val="single" w:sz="2" w:space="24" w:color="auto"/>
            <w:left w:val="single" w:sz="2" w:space="24" w:color="auto"/>
            <w:bottom w:val="single" w:sz="2" w:space="24" w:color="auto"/>
            <w:right w:val="single" w:sz="2" w:space="24" w:color="auto"/>
          </w:pgBorders>
          <w:cols w:space="720"/>
        </w:sectPr>
      </w:pPr>
    </w:p>
    <w:p w14:paraId="7BA4E634" w14:textId="77777777" w:rsidR="00B67E98" w:rsidRDefault="00FA7FF0">
      <w:pPr>
        <w:pStyle w:val="Heading5"/>
        <w:spacing w:before="75"/>
        <w:ind w:right="80"/>
        <w:jc w:val="center"/>
      </w:pPr>
      <w:r>
        <w:rPr>
          <w:noProof/>
          <w:lang w:bidi="hi-IN"/>
        </w:rPr>
        <w:lastRenderedPageBreak/>
        <mc:AlternateContent>
          <mc:Choice Requires="wps">
            <w:drawing>
              <wp:anchor distT="0" distB="0" distL="0" distR="0" simplePos="0" relativeHeight="251658244" behindDoc="1" locked="0" layoutInCell="1" allowOverlap="1" wp14:anchorId="7C8ECADE" wp14:editId="0D099B8A">
                <wp:simplePos x="0" y="0"/>
                <wp:positionH relativeFrom="page">
                  <wp:posOffset>304800</wp:posOffset>
                </wp:positionH>
                <wp:positionV relativeFrom="page">
                  <wp:posOffset>304799</wp:posOffset>
                </wp:positionV>
                <wp:extent cx="7176770" cy="94627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B64234" id="Graphic 8" o:spid="_x0000_s1026" style="position:absolute;margin-left:24pt;margin-top:24pt;width:565.1pt;height:745.1pt;z-index:-251658236;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color w:val="4470C3"/>
          <w:w w:val="105"/>
          <w:u w:val="thick" w:color="4470C3"/>
        </w:rPr>
        <w:t>LIST</w:t>
      </w:r>
      <w:r>
        <w:rPr>
          <w:color w:val="4470C3"/>
          <w:spacing w:val="18"/>
          <w:w w:val="105"/>
          <w:u w:val="thick" w:color="4470C3"/>
        </w:rPr>
        <w:t xml:space="preserve"> </w:t>
      </w:r>
      <w:r>
        <w:rPr>
          <w:color w:val="4470C3"/>
          <w:w w:val="105"/>
          <w:u w:val="thick" w:color="4470C3"/>
        </w:rPr>
        <w:t>OF</w:t>
      </w:r>
      <w:r>
        <w:rPr>
          <w:color w:val="4470C3"/>
          <w:spacing w:val="7"/>
          <w:w w:val="105"/>
          <w:u w:val="thick" w:color="4470C3"/>
        </w:rPr>
        <w:t xml:space="preserve"> </w:t>
      </w:r>
      <w:r>
        <w:rPr>
          <w:color w:val="4470C3"/>
          <w:spacing w:val="-2"/>
          <w:w w:val="105"/>
          <w:u w:val="thick" w:color="4470C3"/>
        </w:rPr>
        <w:t>TABLES</w:t>
      </w:r>
    </w:p>
    <w:p w14:paraId="0020544D" w14:textId="77777777" w:rsidR="00B67E98" w:rsidRDefault="00B67E98">
      <w:pPr>
        <w:pStyle w:val="BodyText"/>
        <w:rPr>
          <w:sz w:val="20"/>
        </w:rPr>
      </w:pPr>
    </w:p>
    <w:p w14:paraId="734EC7BD" w14:textId="77777777" w:rsidR="00B67E98" w:rsidRDefault="00B67E98">
      <w:pPr>
        <w:pStyle w:val="BodyText"/>
        <w:rPr>
          <w:sz w:val="20"/>
        </w:rPr>
      </w:pPr>
    </w:p>
    <w:p w14:paraId="30519F97" w14:textId="77777777" w:rsidR="00B67E98" w:rsidRDefault="00B67E98">
      <w:pPr>
        <w:pStyle w:val="BodyText"/>
        <w:spacing w:before="73"/>
        <w:rPr>
          <w:sz w:val="20"/>
        </w:rPr>
      </w:pPr>
    </w:p>
    <w:tbl>
      <w:tblPr>
        <w:tblW w:w="0" w:type="auto"/>
        <w:tblInd w:w="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55"/>
        <w:gridCol w:w="5537"/>
        <w:gridCol w:w="1847"/>
      </w:tblGrid>
      <w:tr w:rsidR="00B67E98" w14:paraId="5D499B8A" w14:textId="77777777">
        <w:trPr>
          <w:trHeight w:val="769"/>
        </w:trPr>
        <w:tc>
          <w:tcPr>
            <w:tcW w:w="1555" w:type="dxa"/>
          </w:tcPr>
          <w:p w14:paraId="4664245E" w14:textId="77777777" w:rsidR="00B67E98" w:rsidRDefault="00FA7FF0">
            <w:pPr>
              <w:pStyle w:val="TableParagraph"/>
              <w:spacing w:before="57"/>
              <w:ind w:right="97"/>
              <w:jc w:val="center"/>
              <w:rPr>
                <w:sz w:val="28"/>
              </w:rPr>
            </w:pPr>
            <w:r>
              <w:rPr>
                <w:w w:val="105"/>
                <w:sz w:val="28"/>
              </w:rPr>
              <w:t>Table</w:t>
            </w:r>
            <w:r>
              <w:rPr>
                <w:spacing w:val="19"/>
                <w:w w:val="105"/>
                <w:sz w:val="28"/>
              </w:rPr>
              <w:t xml:space="preserve"> </w:t>
            </w:r>
            <w:r>
              <w:rPr>
                <w:spacing w:val="-5"/>
                <w:w w:val="105"/>
                <w:sz w:val="28"/>
              </w:rPr>
              <w:t>No</w:t>
            </w:r>
          </w:p>
        </w:tc>
        <w:tc>
          <w:tcPr>
            <w:tcW w:w="5537" w:type="dxa"/>
          </w:tcPr>
          <w:p w14:paraId="0AD4130D" w14:textId="77777777" w:rsidR="00B67E98" w:rsidRDefault="00FA7FF0">
            <w:pPr>
              <w:pStyle w:val="TableParagraph"/>
              <w:spacing w:before="67"/>
              <w:ind w:right="112"/>
              <w:jc w:val="center"/>
              <w:rPr>
                <w:sz w:val="27"/>
              </w:rPr>
            </w:pPr>
            <w:r>
              <w:rPr>
                <w:w w:val="110"/>
                <w:sz w:val="27"/>
              </w:rPr>
              <w:t>Table</w:t>
            </w:r>
            <w:r>
              <w:rPr>
                <w:spacing w:val="3"/>
                <w:w w:val="110"/>
                <w:sz w:val="27"/>
              </w:rPr>
              <w:t xml:space="preserve"> </w:t>
            </w:r>
            <w:r>
              <w:rPr>
                <w:spacing w:val="-2"/>
                <w:w w:val="110"/>
                <w:sz w:val="27"/>
              </w:rPr>
              <w:t>Caption</w:t>
            </w:r>
          </w:p>
        </w:tc>
        <w:tc>
          <w:tcPr>
            <w:tcW w:w="1847" w:type="dxa"/>
            <w:tcBorders>
              <w:right w:val="single" w:sz="8" w:space="0" w:color="000000"/>
            </w:tcBorders>
          </w:tcPr>
          <w:p w14:paraId="04EB9897" w14:textId="77777777" w:rsidR="00B67E98" w:rsidRDefault="00FA7FF0">
            <w:pPr>
              <w:pStyle w:val="TableParagraph"/>
              <w:spacing w:before="57"/>
              <w:ind w:right="95"/>
              <w:jc w:val="center"/>
              <w:rPr>
                <w:sz w:val="28"/>
              </w:rPr>
            </w:pPr>
            <w:r>
              <w:rPr>
                <w:sz w:val="28"/>
              </w:rPr>
              <w:t>Page</w:t>
            </w:r>
            <w:r>
              <w:rPr>
                <w:spacing w:val="34"/>
                <w:sz w:val="28"/>
              </w:rPr>
              <w:t xml:space="preserve"> </w:t>
            </w:r>
            <w:r>
              <w:rPr>
                <w:spacing w:val="-5"/>
                <w:sz w:val="28"/>
              </w:rPr>
              <w:t>No</w:t>
            </w:r>
          </w:p>
        </w:tc>
      </w:tr>
      <w:tr w:rsidR="00B67E98" w14:paraId="4F80DAFF" w14:textId="77777777">
        <w:trPr>
          <w:trHeight w:val="834"/>
        </w:trPr>
        <w:tc>
          <w:tcPr>
            <w:tcW w:w="1555" w:type="dxa"/>
          </w:tcPr>
          <w:p w14:paraId="6BE0F04C" w14:textId="77777777" w:rsidR="00B67E98" w:rsidRDefault="00FA7FF0">
            <w:pPr>
              <w:pStyle w:val="TableParagraph"/>
              <w:spacing w:before="49"/>
              <w:ind w:left="10" w:right="97"/>
              <w:jc w:val="center"/>
              <w:rPr>
                <w:sz w:val="24"/>
              </w:rPr>
            </w:pPr>
            <w:r>
              <w:rPr>
                <w:spacing w:val="-5"/>
                <w:sz w:val="24"/>
              </w:rPr>
              <w:t>2.2</w:t>
            </w:r>
          </w:p>
        </w:tc>
        <w:tc>
          <w:tcPr>
            <w:tcW w:w="5537" w:type="dxa"/>
          </w:tcPr>
          <w:p w14:paraId="2F6F746B" w14:textId="77777777" w:rsidR="00B67E98" w:rsidRDefault="00FA7FF0">
            <w:pPr>
              <w:pStyle w:val="TableParagraph"/>
              <w:spacing w:before="63"/>
              <w:ind w:left="19" w:right="112"/>
              <w:jc w:val="center"/>
              <w:rPr>
                <w:sz w:val="23"/>
              </w:rPr>
            </w:pPr>
            <w:r>
              <w:rPr>
                <w:w w:val="105"/>
                <w:sz w:val="23"/>
              </w:rPr>
              <w:t>Comparative</w:t>
            </w:r>
            <w:r>
              <w:rPr>
                <w:spacing w:val="2"/>
                <w:w w:val="105"/>
                <w:sz w:val="23"/>
              </w:rPr>
              <w:t xml:space="preserve"> </w:t>
            </w:r>
            <w:r>
              <w:rPr>
                <w:w w:val="105"/>
                <w:sz w:val="23"/>
              </w:rPr>
              <w:t>study</w:t>
            </w:r>
            <w:r>
              <w:rPr>
                <w:spacing w:val="-13"/>
                <w:w w:val="105"/>
                <w:sz w:val="23"/>
              </w:rPr>
              <w:t xml:space="preserve"> </w:t>
            </w:r>
            <w:r>
              <w:rPr>
                <w:w w:val="105"/>
                <w:sz w:val="23"/>
              </w:rPr>
              <w:t>of</w:t>
            </w:r>
            <w:r>
              <w:rPr>
                <w:spacing w:val="-15"/>
                <w:w w:val="105"/>
                <w:sz w:val="23"/>
              </w:rPr>
              <w:t xml:space="preserve"> </w:t>
            </w:r>
            <w:r>
              <w:rPr>
                <w:w w:val="105"/>
                <w:sz w:val="23"/>
              </w:rPr>
              <w:t>Research</w:t>
            </w:r>
            <w:r>
              <w:rPr>
                <w:spacing w:val="-2"/>
                <w:w w:val="105"/>
                <w:sz w:val="23"/>
              </w:rPr>
              <w:t xml:space="preserve"> Papers</w:t>
            </w:r>
          </w:p>
        </w:tc>
        <w:tc>
          <w:tcPr>
            <w:tcW w:w="1847" w:type="dxa"/>
            <w:tcBorders>
              <w:right w:val="single" w:sz="8" w:space="0" w:color="000000"/>
            </w:tcBorders>
          </w:tcPr>
          <w:p w14:paraId="61D1FA6C" w14:textId="77777777" w:rsidR="00B67E98" w:rsidRDefault="00FA7FF0">
            <w:pPr>
              <w:pStyle w:val="TableParagraph"/>
              <w:spacing w:before="49"/>
              <w:ind w:left="63" w:right="95"/>
              <w:jc w:val="center"/>
              <w:rPr>
                <w:sz w:val="24"/>
              </w:rPr>
            </w:pPr>
            <w:r>
              <w:rPr>
                <w:spacing w:val="-4"/>
                <w:sz w:val="24"/>
              </w:rPr>
              <w:t>12-</w:t>
            </w:r>
            <w:r>
              <w:rPr>
                <w:spacing w:val="-5"/>
                <w:sz w:val="24"/>
              </w:rPr>
              <w:t>14</w:t>
            </w:r>
          </w:p>
        </w:tc>
      </w:tr>
    </w:tbl>
    <w:p w14:paraId="1D5E59B5" w14:textId="77777777" w:rsidR="00B67E98" w:rsidRDefault="00B67E98">
      <w:pPr>
        <w:jc w:val="center"/>
        <w:rPr>
          <w:sz w:val="24"/>
        </w:rPr>
        <w:sectPr w:rsidR="00B67E98" w:rsidSect="00F935F7">
          <w:pgSz w:w="12240" w:h="15840"/>
          <w:pgMar w:top="1660" w:right="580" w:bottom="1220" w:left="600" w:header="0" w:footer="1018" w:gutter="0"/>
          <w:pgBorders w:offsetFrom="page">
            <w:top w:val="single" w:sz="2" w:space="24" w:color="auto"/>
            <w:left w:val="single" w:sz="2" w:space="24" w:color="auto"/>
            <w:bottom w:val="single" w:sz="2" w:space="24" w:color="auto"/>
            <w:right w:val="single" w:sz="2" w:space="24" w:color="auto"/>
          </w:pgBorders>
          <w:cols w:space="720"/>
        </w:sectPr>
      </w:pPr>
    </w:p>
    <w:p w14:paraId="47A42BE7" w14:textId="77777777" w:rsidR="00B67E98" w:rsidRDefault="00FA7FF0">
      <w:pPr>
        <w:spacing w:before="77"/>
        <w:ind w:left="4035" w:right="3244"/>
        <w:jc w:val="center"/>
        <w:rPr>
          <w:sz w:val="28"/>
        </w:rPr>
      </w:pPr>
      <w:r>
        <w:rPr>
          <w:noProof/>
          <w:lang w:bidi="hi-IN"/>
        </w:rPr>
        <w:lastRenderedPageBreak/>
        <mc:AlternateContent>
          <mc:Choice Requires="wps">
            <w:drawing>
              <wp:anchor distT="0" distB="0" distL="0" distR="0" simplePos="0" relativeHeight="251658245" behindDoc="1" locked="0" layoutInCell="1" allowOverlap="1" wp14:anchorId="44A0BE65" wp14:editId="65B50A8C">
                <wp:simplePos x="0" y="0"/>
                <wp:positionH relativeFrom="page">
                  <wp:posOffset>304800</wp:posOffset>
                </wp:positionH>
                <wp:positionV relativeFrom="page">
                  <wp:posOffset>304799</wp:posOffset>
                </wp:positionV>
                <wp:extent cx="7176770" cy="94627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629216" id="Graphic 9" o:spid="_x0000_s1026" style="position:absolute;margin-left:24pt;margin-top:24pt;width:565.1pt;height:745.1pt;z-index:-251658235;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color w:val="4472C3"/>
          <w:w w:val="105"/>
          <w:sz w:val="28"/>
          <w:u w:val="thick" w:color="4472C3"/>
        </w:rPr>
        <w:t>LIST</w:t>
      </w:r>
      <w:r>
        <w:rPr>
          <w:color w:val="4472C3"/>
          <w:spacing w:val="14"/>
          <w:w w:val="105"/>
          <w:sz w:val="28"/>
          <w:u w:val="thick" w:color="4472C3"/>
        </w:rPr>
        <w:t xml:space="preserve"> </w:t>
      </w:r>
      <w:r>
        <w:rPr>
          <w:color w:val="4472C3"/>
          <w:w w:val="105"/>
          <w:sz w:val="28"/>
          <w:u w:val="thick" w:color="4472C3"/>
        </w:rPr>
        <w:t>OF</w:t>
      </w:r>
      <w:r>
        <w:rPr>
          <w:color w:val="4472C3"/>
          <w:spacing w:val="10"/>
          <w:w w:val="105"/>
          <w:sz w:val="28"/>
          <w:u w:val="thick" w:color="4472C3"/>
        </w:rPr>
        <w:t xml:space="preserve"> </w:t>
      </w:r>
      <w:r>
        <w:rPr>
          <w:color w:val="4472C3"/>
          <w:spacing w:val="-2"/>
          <w:w w:val="105"/>
          <w:sz w:val="28"/>
          <w:u w:val="thick" w:color="4472C3"/>
        </w:rPr>
        <w:t>FIGURES</w:t>
      </w:r>
    </w:p>
    <w:p w14:paraId="00350AC6" w14:textId="77777777" w:rsidR="00B67E98" w:rsidRDefault="00B67E98">
      <w:pPr>
        <w:pStyle w:val="BodyText"/>
        <w:rPr>
          <w:sz w:val="20"/>
        </w:rPr>
      </w:pPr>
    </w:p>
    <w:p w14:paraId="0DEAF6D8" w14:textId="77777777" w:rsidR="00B67E98" w:rsidRDefault="00B67E98">
      <w:pPr>
        <w:pStyle w:val="BodyText"/>
        <w:rPr>
          <w:sz w:val="20"/>
        </w:rPr>
      </w:pPr>
    </w:p>
    <w:p w14:paraId="0A0C76B1" w14:textId="77777777" w:rsidR="00B67E98" w:rsidRDefault="00B67E98">
      <w:pPr>
        <w:pStyle w:val="BodyText"/>
        <w:rPr>
          <w:sz w:val="20"/>
        </w:rPr>
      </w:pPr>
    </w:p>
    <w:p w14:paraId="1B322B51" w14:textId="77777777" w:rsidR="00B67E98" w:rsidRDefault="00B67E98">
      <w:pPr>
        <w:pStyle w:val="BodyText"/>
        <w:spacing w:before="9"/>
        <w:rPr>
          <w:sz w:val="20"/>
        </w:rPr>
      </w:pPr>
    </w:p>
    <w:tbl>
      <w:tblPr>
        <w:tblW w:w="0" w:type="auto"/>
        <w:tblInd w:w="849" w:type="dxa"/>
        <w:tblLayout w:type="fixed"/>
        <w:tblCellMar>
          <w:left w:w="0" w:type="dxa"/>
          <w:right w:w="0" w:type="dxa"/>
        </w:tblCellMar>
        <w:tblLook w:val="01E0" w:firstRow="1" w:lastRow="1" w:firstColumn="1" w:lastColumn="1" w:noHBand="0" w:noVBand="0"/>
      </w:tblPr>
      <w:tblGrid>
        <w:gridCol w:w="1984"/>
        <w:gridCol w:w="5287"/>
        <w:gridCol w:w="2098"/>
      </w:tblGrid>
      <w:tr w:rsidR="00B67E98" w14:paraId="1C0FC11A" w14:textId="77777777">
        <w:trPr>
          <w:trHeight w:val="719"/>
        </w:trPr>
        <w:tc>
          <w:tcPr>
            <w:tcW w:w="1984" w:type="dxa"/>
            <w:tcBorders>
              <w:top w:val="single" w:sz="4" w:space="0" w:color="000000"/>
              <w:bottom w:val="single" w:sz="4" w:space="0" w:color="000000"/>
            </w:tcBorders>
          </w:tcPr>
          <w:p w14:paraId="6EB4853E" w14:textId="77777777" w:rsidR="00B67E98" w:rsidRDefault="00FA7FF0">
            <w:pPr>
              <w:pStyle w:val="TableParagraph"/>
              <w:spacing w:line="320" w:lineRule="exact"/>
              <w:ind w:left="161"/>
              <w:rPr>
                <w:sz w:val="28"/>
              </w:rPr>
            </w:pPr>
            <w:r>
              <w:rPr>
                <w:w w:val="105"/>
                <w:sz w:val="28"/>
              </w:rPr>
              <w:t>Figure</w:t>
            </w:r>
            <w:r>
              <w:rPr>
                <w:spacing w:val="27"/>
                <w:w w:val="105"/>
                <w:sz w:val="28"/>
              </w:rPr>
              <w:t xml:space="preserve"> </w:t>
            </w:r>
            <w:r>
              <w:rPr>
                <w:spacing w:val="-5"/>
                <w:w w:val="105"/>
                <w:sz w:val="28"/>
              </w:rPr>
              <w:t>No.</w:t>
            </w:r>
          </w:p>
        </w:tc>
        <w:tc>
          <w:tcPr>
            <w:tcW w:w="5287" w:type="dxa"/>
            <w:tcBorders>
              <w:top w:val="single" w:sz="4" w:space="0" w:color="000000"/>
              <w:bottom w:val="single" w:sz="4" w:space="0" w:color="000000"/>
            </w:tcBorders>
          </w:tcPr>
          <w:p w14:paraId="1E687E22" w14:textId="77777777" w:rsidR="00B67E98" w:rsidRDefault="00FA7FF0">
            <w:pPr>
              <w:pStyle w:val="TableParagraph"/>
              <w:spacing w:line="320" w:lineRule="exact"/>
              <w:ind w:left="151" w:right="72"/>
              <w:jc w:val="center"/>
              <w:rPr>
                <w:sz w:val="28"/>
              </w:rPr>
            </w:pPr>
            <w:r>
              <w:rPr>
                <w:w w:val="105"/>
                <w:sz w:val="28"/>
              </w:rPr>
              <w:t>Figure</w:t>
            </w:r>
            <w:r>
              <w:rPr>
                <w:spacing w:val="18"/>
                <w:w w:val="105"/>
                <w:sz w:val="28"/>
              </w:rPr>
              <w:t xml:space="preserve"> </w:t>
            </w:r>
            <w:r>
              <w:rPr>
                <w:spacing w:val="-2"/>
                <w:w w:val="105"/>
                <w:sz w:val="28"/>
              </w:rPr>
              <w:t>Caption</w:t>
            </w:r>
          </w:p>
        </w:tc>
        <w:tc>
          <w:tcPr>
            <w:tcW w:w="2098" w:type="dxa"/>
            <w:tcBorders>
              <w:top w:val="single" w:sz="4" w:space="0" w:color="000000"/>
              <w:bottom w:val="single" w:sz="4" w:space="0" w:color="000000"/>
              <w:right w:val="single" w:sz="4" w:space="0" w:color="000000"/>
            </w:tcBorders>
          </w:tcPr>
          <w:p w14:paraId="29BB9354" w14:textId="77777777" w:rsidR="00B67E98" w:rsidRDefault="00FA7FF0">
            <w:pPr>
              <w:pStyle w:val="TableParagraph"/>
              <w:spacing w:before="2"/>
              <w:ind w:left="397"/>
              <w:rPr>
                <w:sz w:val="28"/>
              </w:rPr>
            </w:pPr>
            <w:r>
              <w:rPr>
                <w:sz w:val="28"/>
              </w:rPr>
              <w:t>Page</w:t>
            </w:r>
            <w:r>
              <w:rPr>
                <w:spacing w:val="34"/>
                <w:sz w:val="28"/>
              </w:rPr>
              <w:t xml:space="preserve"> </w:t>
            </w:r>
            <w:r>
              <w:rPr>
                <w:spacing w:val="-5"/>
                <w:sz w:val="28"/>
              </w:rPr>
              <w:t>No.</w:t>
            </w:r>
          </w:p>
        </w:tc>
      </w:tr>
      <w:tr w:rsidR="00B67E98" w14:paraId="592EE066" w14:textId="77777777">
        <w:trPr>
          <w:trHeight w:val="549"/>
        </w:trPr>
        <w:tc>
          <w:tcPr>
            <w:tcW w:w="1984" w:type="dxa"/>
            <w:tcBorders>
              <w:top w:val="single" w:sz="4" w:space="0" w:color="000000"/>
              <w:bottom w:val="single" w:sz="4" w:space="0" w:color="000000"/>
            </w:tcBorders>
          </w:tcPr>
          <w:p w14:paraId="236FD624" w14:textId="77777777" w:rsidR="00B67E98" w:rsidRDefault="00FA7FF0">
            <w:pPr>
              <w:pStyle w:val="TableParagraph"/>
              <w:spacing w:line="268" w:lineRule="exact"/>
              <w:ind w:left="13" w:right="151"/>
              <w:jc w:val="center"/>
              <w:rPr>
                <w:sz w:val="24"/>
              </w:rPr>
            </w:pPr>
            <w:r>
              <w:rPr>
                <w:spacing w:val="-5"/>
                <w:w w:val="105"/>
                <w:sz w:val="24"/>
              </w:rPr>
              <w:t>1.1</w:t>
            </w:r>
          </w:p>
        </w:tc>
        <w:tc>
          <w:tcPr>
            <w:tcW w:w="5287" w:type="dxa"/>
            <w:tcBorders>
              <w:top w:val="single" w:sz="4" w:space="0" w:color="000000"/>
              <w:bottom w:val="single" w:sz="4" w:space="0" w:color="000000"/>
            </w:tcBorders>
          </w:tcPr>
          <w:p w14:paraId="1476F8CD" w14:textId="0A11D756" w:rsidR="00B67E98" w:rsidRDefault="00B57C52">
            <w:pPr>
              <w:pStyle w:val="TableParagraph"/>
              <w:spacing w:line="273" w:lineRule="exact"/>
              <w:ind w:left="151"/>
              <w:jc w:val="center"/>
              <w:rPr>
                <w:sz w:val="24"/>
              </w:rPr>
            </w:pPr>
            <w:r>
              <w:rPr>
                <w:sz w:val="24"/>
              </w:rPr>
              <w:t>Control Flow</w:t>
            </w:r>
          </w:p>
        </w:tc>
        <w:tc>
          <w:tcPr>
            <w:tcW w:w="2098" w:type="dxa"/>
            <w:tcBorders>
              <w:top w:val="single" w:sz="4" w:space="0" w:color="000000"/>
              <w:bottom w:val="single" w:sz="4" w:space="0" w:color="000000"/>
            </w:tcBorders>
          </w:tcPr>
          <w:p w14:paraId="33337C28" w14:textId="77777777" w:rsidR="00B67E98" w:rsidRDefault="00FA7FF0">
            <w:pPr>
              <w:pStyle w:val="TableParagraph"/>
              <w:spacing w:line="268" w:lineRule="exact"/>
              <w:ind w:left="305" w:right="3"/>
              <w:jc w:val="center"/>
              <w:rPr>
                <w:sz w:val="24"/>
              </w:rPr>
            </w:pPr>
            <w:r>
              <w:rPr>
                <w:spacing w:val="-10"/>
                <w:sz w:val="24"/>
              </w:rPr>
              <w:t>2</w:t>
            </w:r>
          </w:p>
        </w:tc>
      </w:tr>
      <w:tr w:rsidR="00B67E98" w14:paraId="119262B4" w14:textId="77777777">
        <w:trPr>
          <w:trHeight w:val="520"/>
        </w:trPr>
        <w:tc>
          <w:tcPr>
            <w:tcW w:w="1984" w:type="dxa"/>
            <w:tcBorders>
              <w:top w:val="single" w:sz="4" w:space="0" w:color="000000"/>
              <w:bottom w:val="single" w:sz="4" w:space="0" w:color="000000"/>
            </w:tcBorders>
          </w:tcPr>
          <w:p w14:paraId="76638909" w14:textId="77777777" w:rsidR="00B67E98" w:rsidRDefault="00FA7FF0">
            <w:pPr>
              <w:pStyle w:val="TableParagraph"/>
              <w:spacing w:line="272" w:lineRule="exact"/>
              <w:ind w:left="15" w:right="151"/>
              <w:jc w:val="center"/>
              <w:rPr>
                <w:sz w:val="25"/>
              </w:rPr>
            </w:pPr>
            <w:r>
              <w:rPr>
                <w:spacing w:val="-2"/>
                <w:sz w:val="25"/>
              </w:rPr>
              <w:t>4.2.1</w:t>
            </w:r>
          </w:p>
        </w:tc>
        <w:tc>
          <w:tcPr>
            <w:tcW w:w="5287" w:type="dxa"/>
            <w:tcBorders>
              <w:top w:val="single" w:sz="4" w:space="0" w:color="000000"/>
              <w:bottom w:val="single" w:sz="4" w:space="0" w:color="000000"/>
            </w:tcBorders>
          </w:tcPr>
          <w:p w14:paraId="638D1242" w14:textId="21230B0E" w:rsidR="00B67E98" w:rsidRDefault="00B57C52">
            <w:pPr>
              <w:pStyle w:val="TableParagraph"/>
              <w:spacing w:before="8"/>
              <w:ind w:left="151" w:right="5"/>
              <w:jc w:val="center"/>
              <w:rPr>
                <w:sz w:val="23"/>
              </w:rPr>
            </w:pPr>
            <w:r>
              <w:rPr>
                <w:w w:val="105"/>
                <w:sz w:val="23"/>
              </w:rPr>
              <w:t>Soil Health Monitoring</w:t>
            </w:r>
          </w:p>
        </w:tc>
        <w:tc>
          <w:tcPr>
            <w:tcW w:w="2098" w:type="dxa"/>
            <w:tcBorders>
              <w:top w:val="single" w:sz="4" w:space="0" w:color="000000"/>
              <w:bottom w:val="single" w:sz="4" w:space="0" w:color="000000"/>
            </w:tcBorders>
          </w:tcPr>
          <w:p w14:paraId="36024EB6" w14:textId="77777777" w:rsidR="00B67E98" w:rsidRDefault="00FA7FF0">
            <w:pPr>
              <w:pStyle w:val="TableParagraph"/>
              <w:spacing w:line="270" w:lineRule="exact"/>
              <w:ind w:left="305"/>
              <w:jc w:val="center"/>
              <w:rPr>
                <w:sz w:val="24"/>
              </w:rPr>
            </w:pPr>
            <w:r>
              <w:rPr>
                <w:spacing w:val="-5"/>
                <w:sz w:val="24"/>
              </w:rPr>
              <w:t>19</w:t>
            </w:r>
          </w:p>
        </w:tc>
      </w:tr>
    </w:tbl>
    <w:p w14:paraId="5771754B" w14:textId="77777777" w:rsidR="00B67E98" w:rsidRDefault="00B67E98">
      <w:pPr>
        <w:pStyle w:val="BodyText"/>
        <w:rPr>
          <w:sz w:val="16"/>
        </w:rPr>
      </w:pPr>
    </w:p>
    <w:p w14:paraId="36AD8FEB" w14:textId="77777777" w:rsidR="00B67E98" w:rsidRDefault="00B67E98">
      <w:pPr>
        <w:pStyle w:val="BodyText"/>
        <w:rPr>
          <w:sz w:val="16"/>
        </w:rPr>
      </w:pPr>
    </w:p>
    <w:p w14:paraId="3B7703C3" w14:textId="77777777" w:rsidR="00B67E98" w:rsidRDefault="00B67E98">
      <w:pPr>
        <w:pStyle w:val="BodyText"/>
        <w:rPr>
          <w:sz w:val="16"/>
        </w:rPr>
      </w:pPr>
    </w:p>
    <w:p w14:paraId="5FD81E10" w14:textId="77777777" w:rsidR="00B67E98" w:rsidRDefault="00B67E98">
      <w:pPr>
        <w:pStyle w:val="BodyText"/>
        <w:rPr>
          <w:sz w:val="16"/>
        </w:rPr>
      </w:pPr>
    </w:p>
    <w:p w14:paraId="01063DEF" w14:textId="77777777" w:rsidR="00B67E98" w:rsidRDefault="00B67E98">
      <w:pPr>
        <w:pStyle w:val="BodyText"/>
        <w:rPr>
          <w:sz w:val="16"/>
        </w:rPr>
      </w:pPr>
    </w:p>
    <w:p w14:paraId="67829F70" w14:textId="77777777" w:rsidR="00B67E98" w:rsidRDefault="00B67E98">
      <w:pPr>
        <w:pStyle w:val="BodyText"/>
        <w:rPr>
          <w:sz w:val="16"/>
        </w:rPr>
      </w:pPr>
    </w:p>
    <w:p w14:paraId="192B6C93" w14:textId="77777777" w:rsidR="00B67E98" w:rsidRDefault="00B67E98">
      <w:pPr>
        <w:pStyle w:val="BodyText"/>
        <w:rPr>
          <w:sz w:val="16"/>
        </w:rPr>
      </w:pPr>
    </w:p>
    <w:p w14:paraId="31F0FD06" w14:textId="77777777" w:rsidR="00B67E98" w:rsidRDefault="00B67E98">
      <w:pPr>
        <w:pStyle w:val="BodyText"/>
        <w:rPr>
          <w:sz w:val="16"/>
        </w:rPr>
      </w:pPr>
    </w:p>
    <w:p w14:paraId="05279CCF" w14:textId="77777777" w:rsidR="00B67E98" w:rsidRDefault="00B67E98">
      <w:pPr>
        <w:pStyle w:val="BodyText"/>
        <w:rPr>
          <w:sz w:val="16"/>
        </w:rPr>
      </w:pPr>
    </w:p>
    <w:p w14:paraId="5BB76B91" w14:textId="77777777" w:rsidR="00B67E98" w:rsidRDefault="00B67E98">
      <w:pPr>
        <w:pStyle w:val="BodyText"/>
        <w:rPr>
          <w:sz w:val="16"/>
        </w:rPr>
      </w:pPr>
    </w:p>
    <w:p w14:paraId="26A686A0" w14:textId="77777777" w:rsidR="00B67E98" w:rsidRDefault="00B67E98">
      <w:pPr>
        <w:pStyle w:val="BodyText"/>
        <w:rPr>
          <w:sz w:val="16"/>
        </w:rPr>
      </w:pPr>
    </w:p>
    <w:p w14:paraId="5D875FA5" w14:textId="77777777" w:rsidR="00B67E98" w:rsidRDefault="00B67E98">
      <w:pPr>
        <w:pStyle w:val="BodyText"/>
        <w:rPr>
          <w:sz w:val="16"/>
        </w:rPr>
      </w:pPr>
    </w:p>
    <w:p w14:paraId="2D6D2DA3" w14:textId="77777777" w:rsidR="00B67E98" w:rsidRDefault="00B67E98">
      <w:pPr>
        <w:pStyle w:val="BodyText"/>
        <w:rPr>
          <w:sz w:val="16"/>
        </w:rPr>
      </w:pPr>
    </w:p>
    <w:p w14:paraId="507C80E2" w14:textId="77777777" w:rsidR="00B67E98" w:rsidRDefault="00B67E98">
      <w:pPr>
        <w:pStyle w:val="BodyText"/>
        <w:rPr>
          <w:sz w:val="16"/>
        </w:rPr>
      </w:pPr>
    </w:p>
    <w:p w14:paraId="5369408E" w14:textId="77777777" w:rsidR="00B67E98" w:rsidRDefault="00B67E98">
      <w:pPr>
        <w:pStyle w:val="BodyText"/>
        <w:rPr>
          <w:sz w:val="16"/>
        </w:rPr>
      </w:pPr>
    </w:p>
    <w:p w14:paraId="07DE7B5B" w14:textId="77777777" w:rsidR="00B67E98" w:rsidRDefault="00B67E98">
      <w:pPr>
        <w:pStyle w:val="BodyText"/>
        <w:rPr>
          <w:sz w:val="16"/>
        </w:rPr>
      </w:pPr>
    </w:p>
    <w:p w14:paraId="7D2EF785" w14:textId="77777777" w:rsidR="00B67E98" w:rsidRDefault="00B67E98">
      <w:pPr>
        <w:pStyle w:val="BodyText"/>
        <w:rPr>
          <w:sz w:val="16"/>
        </w:rPr>
      </w:pPr>
    </w:p>
    <w:p w14:paraId="0DDAA2A1" w14:textId="77777777" w:rsidR="00B67E98" w:rsidRDefault="00B67E98">
      <w:pPr>
        <w:pStyle w:val="BodyText"/>
        <w:rPr>
          <w:sz w:val="16"/>
        </w:rPr>
      </w:pPr>
    </w:p>
    <w:p w14:paraId="179DB0F7" w14:textId="77777777" w:rsidR="00B67E98" w:rsidRDefault="00B67E98">
      <w:pPr>
        <w:pStyle w:val="BodyText"/>
        <w:rPr>
          <w:sz w:val="16"/>
        </w:rPr>
      </w:pPr>
    </w:p>
    <w:p w14:paraId="179AA93B" w14:textId="77777777" w:rsidR="00B67E98" w:rsidRDefault="00B67E98">
      <w:pPr>
        <w:pStyle w:val="BodyText"/>
        <w:rPr>
          <w:sz w:val="16"/>
        </w:rPr>
      </w:pPr>
    </w:p>
    <w:p w14:paraId="235B0A70" w14:textId="77777777" w:rsidR="00B67E98" w:rsidRDefault="00B67E98">
      <w:pPr>
        <w:pStyle w:val="BodyText"/>
        <w:rPr>
          <w:sz w:val="16"/>
        </w:rPr>
      </w:pPr>
    </w:p>
    <w:p w14:paraId="76AC2188" w14:textId="77777777" w:rsidR="00B67E98" w:rsidRDefault="00B67E98">
      <w:pPr>
        <w:pStyle w:val="BodyText"/>
        <w:rPr>
          <w:sz w:val="16"/>
        </w:rPr>
      </w:pPr>
    </w:p>
    <w:p w14:paraId="448F5D1C" w14:textId="77777777" w:rsidR="00B67E98" w:rsidRDefault="00B67E98">
      <w:pPr>
        <w:pStyle w:val="BodyText"/>
        <w:rPr>
          <w:sz w:val="16"/>
        </w:rPr>
      </w:pPr>
    </w:p>
    <w:p w14:paraId="4AF3DB01" w14:textId="77777777" w:rsidR="00B67E98" w:rsidRDefault="00B67E98">
      <w:pPr>
        <w:pStyle w:val="BodyText"/>
        <w:rPr>
          <w:sz w:val="16"/>
        </w:rPr>
      </w:pPr>
    </w:p>
    <w:p w14:paraId="08259B6B" w14:textId="77777777" w:rsidR="00B67E98" w:rsidRDefault="00B67E98">
      <w:pPr>
        <w:pStyle w:val="BodyText"/>
        <w:rPr>
          <w:sz w:val="16"/>
        </w:rPr>
      </w:pPr>
    </w:p>
    <w:p w14:paraId="25C81A7C" w14:textId="77777777" w:rsidR="00B67E98" w:rsidRDefault="00B67E98">
      <w:pPr>
        <w:pStyle w:val="BodyText"/>
        <w:rPr>
          <w:sz w:val="16"/>
        </w:rPr>
      </w:pPr>
    </w:p>
    <w:p w14:paraId="08ACCCE2" w14:textId="77777777" w:rsidR="00B67E98" w:rsidRDefault="00B67E98">
      <w:pPr>
        <w:pStyle w:val="BodyText"/>
        <w:rPr>
          <w:sz w:val="16"/>
        </w:rPr>
      </w:pPr>
    </w:p>
    <w:p w14:paraId="683CB8AA" w14:textId="77777777" w:rsidR="00B67E98" w:rsidRDefault="00B67E98">
      <w:pPr>
        <w:pStyle w:val="BodyText"/>
        <w:rPr>
          <w:sz w:val="16"/>
        </w:rPr>
      </w:pPr>
    </w:p>
    <w:p w14:paraId="7C85454B" w14:textId="77777777" w:rsidR="00B67E98" w:rsidRDefault="00B67E98">
      <w:pPr>
        <w:pStyle w:val="BodyText"/>
        <w:rPr>
          <w:sz w:val="16"/>
        </w:rPr>
      </w:pPr>
    </w:p>
    <w:p w14:paraId="1FC051E6" w14:textId="77777777" w:rsidR="00B67E98" w:rsidRDefault="00B67E98">
      <w:pPr>
        <w:pStyle w:val="BodyText"/>
        <w:rPr>
          <w:sz w:val="16"/>
        </w:rPr>
      </w:pPr>
    </w:p>
    <w:p w14:paraId="30129D94" w14:textId="77777777" w:rsidR="00B67E98" w:rsidRDefault="00B67E98">
      <w:pPr>
        <w:pStyle w:val="BodyText"/>
        <w:rPr>
          <w:sz w:val="16"/>
        </w:rPr>
      </w:pPr>
    </w:p>
    <w:p w14:paraId="5533F302" w14:textId="77777777" w:rsidR="00B67E98" w:rsidRDefault="00B67E98">
      <w:pPr>
        <w:pStyle w:val="BodyText"/>
        <w:rPr>
          <w:sz w:val="16"/>
        </w:rPr>
      </w:pPr>
    </w:p>
    <w:p w14:paraId="44FE6F10" w14:textId="77777777" w:rsidR="00B67E98" w:rsidRDefault="00B67E98">
      <w:pPr>
        <w:pStyle w:val="BodyText"/>
        <w:rPr>
          <w:sz w:val="16"/>
        </w:rPr>
      </w:pPr>
    </w:p>
    <w:p w14:paraId="6FF7A2C2" w14:textId="77777777" w:rsidR="00B67E98" w:rsidRDefault="00B67E98">
      <w:pPr>
        <w:pStyle w:val="BodyText"/>
        <w:rPr>
          <w:sz w:val="16"/>
        </w:rPr>
      </w:pPr>
    </w:p>
    <w:p w14:paraId="0A2BE68A" w14:textId="77777777" w:rsidR="00B67E98" w:rsidRDefault="00B67E98">
      <w:pPr>
        <w:pStyle w:val="BodyText"/>
        <w:rPr>
          <w:sz w:val="16"/>
        </w:rPr>
      </w:pPr>
    </w:p>
    <w:p w14:paraId="5137EB90" w14:textId="77777777" w:rsidR="00B67E98" w:rsidRDefault="00B67E98">
      <w:pPr>
        <w:pStyle w:val="BodyText"/>
        <w:rPr>
          <w:sz w:val="16"/>
        </w:rPr>
      </w:pPr>
    </w:p>
    <w:p w14:paraId="6954CC53" w14:textId="77777777" w:rsidR="00B67E98" w:rsidRDefault="00B67E98">
      <w:pPr>
        <w:pStyle w:val="BodyText"/>
        <w:rPr>
          <w:sz w:val="16"/>
        </w:rPr>
      </w:pPr>
    </w:p>
    <w:p w14:paraId="752F8442" w14:textId="77777777" w:rsidR="00B67E98" w:rsidRDefault="00B67E98">
      <w:pPr>
        <w:pStyle w:val="BodyText"/>
        <w:rPr>
          <w:sz w:val="16"/>
        </w:rPr>
      </w:pPr>
    </w:p>
    <w:p w14:paraId="3AF1DEB3" w14:textId="77777777" w:rsidR="00B67E98" w:rsidRDefault="00B67E98">
      <w:pPr>
        <w:pStyle w:val="BodyText"/>
        <w:rPr>
          <w:sz w:val="16"/>
        </w:rPr>
      </w:pPr>
    </w:p>
    <w:p w14:paraId="6BF94347" w14:textId="77777777" w:rsidR="00B67E98" w:rsidRDefault="00B67E98">
      <w:pPr>
        <w:pStyle w:val="BodyText"/>
        <w:rPr>
          <w:sz w:val="16"/>
        </w:rPr>
      </w:pPr>
    </w:p>
    <w:p w14:paraId="5496FB38" w14:textId="77777777" w:rsidR="00B67E98" w:rsidRDefault="00B67E98">
      <w:pPr>
        <w:pStyle w:val="BodyText"/>
        <w:rPr>
          <w:sz w:val="16"/>
        </w:rPr>
      </w:pPr>
    </w:p>
    <w:p w14:paraId="3F307A12" w14:textId="77777777" w:rsidR="00B67E98" w:rsidRDefault="00B67E98">
      <w:pPr>
        <w:pStyle w:val="BodyText"/>
        <w:rPr>
          <w:sz w:val="16"/>
        </w:rPr>
      </w:pPr>
    </w:p>
    <w:p w14:paraId="41C7DF81" w14:textId="77777777" w:rsidR="00B67E98" w:rsidRDefault="00B67E98">
      <w:pPr>
        <w:pStyle w:val="BodyText"/>
        <w:rPr>
          <w:sz w:val="16"/>
        </w:rPr>
      </w:pPr>
    </w:p>
    <w:p w14:paraId="2BD61EF9" w14:textId="77777777" w:rsidR="00B67E98" w:rsidRDefault="00B67E98">
      <w:pPr>
        <w:pStyle w:val="BodyText"/>
        <w:rPr>
          <w:sz w:val="16"/>
        </w:rPr>
      </w:pPr>
    </w:p>
    <w:p w14:paraId="506EF865" w14:textId="77777777" w:rsidR="00B67E98" w:rsidRDefault="00B67E98">
      <w:pPr>
        <w:pStyle w:val="BodyText"/>
        <w:rPr>
          <w:sz w:val="16"/>
        </w:rPr>
      </w:pPr>
    </w:p>
    <w:p w14:paraId="4C3C0E89" w14:textId="77777777" w:rsidR="00B67E98" w:rsidRDefault="00B67E98">
      <w:pPr>
        <w:pStyle w:val="BodyText"/>
        <w:rPr>
          <w:sz w:val="16"/>
        </w:rPr>
      </w:pPr>
    </w:p>
    <w:p w14:paraId="3706816D" w14:textId="77777777" w:rsidR="00B67E98" w:rsidRDefault="00B67E98">
      <w:pPr>
        <w:pStyle w:val="BodyText"/>
        <w:rPr>
          <w:sz w:val="16"/>
        </w:rPr>
      </w:pPr>
    </w:p>
    <w:p w14:paraId="0F9FFC68" w14:textId="77777777" w:rsidR="00B67E98" w:rsidRDefault="00B67E98">
      <w:pPr>
        <w:pStyle w:val="BodyText"/>
        <w:rPr>
          <w:sz w:val="16"/>
        </w:rPr>
      </w:pPr>
    </w:p>
    <w:p w14:paraId="07A2D20A" w14:textId="77777777" w:rsidR="00B67E98" w:rsidRDefault="00B67E98">
      <w:pPr>
        <w:pStyle w:val="BodyText"/>
        <w:rPr>
          <w:sz w:val="16"/>
        </w:rPr>
      </w:pPr>
    </w:p>
    <w:p w14:paraId="0C607C36" w14:textId="77777777" w:rsidR="00B67E98" w:rsidRDefault="00B67E98">
      <w:pPr>
        <w:pStyle w:val="BodyText"/>
        <w:rPr>
          <w:sz w:val="16"/>
        </w:rPr>
      </w:pPr>
    </w:p>
    <w:p w14:paraId="6C89EE65" w14:textId="77777777" w:rsidR="00B67E98" w:rsidRDefault="00B67E98">
      <w:pPr>
        <w:pStyle w:val="BodyText"/>
        <w:rPr>
          <w:sz w:val="16"/>
        </w:rPr>
      </w:pPr>
    </w:p>
    <w:p w14:paraId="028B7D2D" w14:textId="77777777" w:rsidR="00B67E98" w:rsidRDefault="00B67E98">
      <w:pPr>
        <w:pStyle w:val="BodyText"/>
        <w:spacing w:before="20"/>
        <w:rPr>
          <w:sz w:val="16"/>
        </w:rPr>
      </w:pPr>
    </w:p>
    <w:p w14:paraId="3C4DCACA" w14:textId="77777777" w:rsidR="00B67E98" w:rsidRDefault="00FA7FF0">
      <w:pPr>
        <w:ind w:right="67"/>
        <w:jc w:val="center"/>
        <w:rPr>
          <w:sz w:val="16"/>
        </w:rPr>
      </w:pPr>
      <w:r>
        <w:rPr>
          <w:spacing w:val="-4"/>
          <w:w w:val="125"/>
          <w:sz w:val="16"/>
        </w:rPr>
        <w:t>(Vi)</w:t>
      </w:r>
    </w:p>
    <w:p w14:paraId="0F697E01" w14:textId="77777777" w:rsidR="00B67E98" w:rsidRDefault="00B67E98">
      <w:pPr>
        <w:jc w:val="center"/>
        <w:rPr>
          <w:sz w:val="16"/>
        </w:rPr>
        <w:sectPr w:rsidR="00B67E98" w:rsidSect="00F935F7">
          <w:footerReference w:type="default" r:id="rId11"/>
          <w:pgSz w:w="12240" w:h="15840"/>
          <w:pgMar w:top="1360" w:right="580" w:bottom="280" w:left="600" w:header="0" w:footer="0" w:gutter="0"/>
          <w:pgBorders w:offsetFrom="page">
            <w:top w:val="single" w:sz="2" w:space="24" w:color="auto"/>
            <w:left w:val="single" w:sz="2" w:space="24" w:color="auto"/>
            <w:bottom w:val="single" w:sz="2" w:space="24" w:color="auto"/>
            <w:right w:val="single" w:sz="2" w:space="24" w:color="auto"/>
          </w:pgBorders>
          <w:cols w:space="720"/>
        </w:sectPr>
      </w:pPr>
    </w:p>
    <w:p w14:paraId="5D13B5F1" w14:textId="77777777" w:rsidR="00B67E98" w:rsidRDefault="00FA7FF0">
      <w:pPr>
        <w:pStyle w:val="BodyText"/>
        <w:spacing w:before="67"/>
        <w:ind w:left="4035" w:right="4023"/>
        <w:jc w:val="center"/>
      </w:pPr>
      <w:r>
        <w:rPr>
          <w:u w:val="thick"/>
        </w:rPr>
        <w:lastRenderedPageBreak/>
        <w:t>TABLE</w:t>
      </w:r>
      <w:r>
        <w:rPr>
          <w:spacing w:val="14"/>
          <w:u w:val="thick"/>
        </w:rPr>
        <w:t xml:space="preserve"> </w:t>
      </w:r>
      <w:r>
        <w:rPr>
          <w:u w:val="thick"/>
        </w:rPr>
        <w:t>OF</w:t>
      </w:r>
      <w:r>
        <w:rPr>
          <w:spacing w:val="1"/>
          <w:u w:val="thick"/>
        </w:rPr>
        <w:t xml:space="preserve"> </w:t>
      </w:r>
      <w:r>
        <w:rPr>
          <w:spacing w:val="-2"/>
          <w:u w:val="thick"/>
        </w:rPr>
        <w:t>CONTENTS</w:t>
      </w:r>
    </w:p>
    <w:p w14:paraId="5837C6A0" w14:textId="77777777" w:rsidR="00B67E98" w:rsidRDefault="00B67E98">
      <w:pPr>
        <w:pStyle w:val="BodyText"/>
        <w:rPr>
          <w:sz w:val="20"/>
        </w:rPr>
      </w:pPr>
    </w:p>
    <w:p w14:paraId="6ECBCD6D" w14:textId="77777777" w:rsidR="00B67E98" w:rsidRDefault="00B67E98">
      <w:pPr>
        <w:pStyle w:val="BodyText"/>
        <w:spacing w:before="61"/>
        <w:rPr>
          <w:sz w:val="20"/>
        </w:rPr>
      </w:pPr>
    </w:p>
    <w:p w14:paraId="1B94BE9E" w14:textId="77777777" w:rsidR="00B67E98" w:rsidRDefault="00B67E98">
      <w:pPr>
        <w:rPr>
          <w:sz w:val="20"/>
        </w:rPr>
        <w:sectPr w:rsidR="00B67E98" w:rsidSect="00F935F7">
          <w:footerReference w:type="default" r:id="rId12"/>
          <w:pgSz w:w="12240" w:h="15840"/>
          <w:pgMar w:top="1360" w:right="580" w:bottom="1220" w:left="600" w:header="0" w:footer="1023" w:gutter="0"/>
          <w:pgBorders w:offsetFrom="page">
            <w:top w:val="single" w:sz="2" w:space="24" w:color="auto"/>
            <w:left w:val="single" w:sz="2" w:space="24" w:color="auto"/>
            <w:bottom w:val="single" w:sz="2" w:space="24" w:color="auto"/>
            <w:right w:val="single" w:sz="2" w:space="24" w:color="auto"/>
          </w:pgBorders>
          <w:pgNumType w:start="7"/>
          <w:cols w:space="720"/>
        </w:sectPr>
      </w:pPr>
    </w:p>
    <w:p w14:paraId="34617C28" w14:textId="77777777" w:rsidR="00B67E98" w:rsidRDefault="00FA7FF0">
      <w:pPr>
        <w:pStyle w:val="BodyText"/>
        <w:spacing w:before="89" w:line="333" w:lineRule="auto"/>
        <w:ind w:left="1562" w:right="1467" w:hanging="60"/>
      </w:pPr>
      <w:r>
        <w:rPr>
          <w:spacing w:val="-2"/>
        </w:rPr>
        <w:t xml:space="preserve">Contents </w:t>
      </w:r>
      <w:r>
        <w:rPr>
          <w:spacing w:val="-4"/>
        </w:rPr>
        <w:t>Title</w:t>
      </w:r>
      <w:r>
        <w:rPr>
          <w:spacing w:val="-6"/>
        </w:rPr>
        <w:t xml:space="preserve"> </w:t>
      </w:r>
      <w:r>
        <w:rPr>
          <w:spacing w:val="-9"/>
        </w:rPr>
        <w:t>Page</w:t>
      </w:r>
    </w:p>
    <w:p w14:paraId="1AE4CC52" w14:textId="77777777" w:rsidR="00B67E98" w:rsidRDefault="00FA7FF0">
      <w:pPr>
        <w:spacing w:line="336" w:lineRule="auto"/>
        <w:ind w:left="1560"/>
        <w:rPr>
          <w:sz w:val="24"/>
        </w:rPr>
      </w:pPr>
      <w:r>
        <w:rPr>
          <w:spacing w:val="-6"/>
          <w:sz w:val="25"/>
        </w:rPr>
        <w:t>Certificate/s</w:t>
      </w:r>
      <w:r>
        <w:rPr>
          <w:spacing w:val="-10"/>
          <w:sz w:val="25"/>
        </w:rPr>
        <w:t xml:space="preserve"> </w:t>
      </w:r>
      <w:r>
        <w:rPr>
          <w:spacing w:val="-6"/>
          <w:sz w:val="25"/>
        </w:rPr>
        <w:t xml:space="preserve">(Supervisor) </w:t>
      </w:r>
      <w:r>
        <w:rPr>
          <w:spacing w:val="-2"/>
          <w:sz w:val="25"/>
        </w:rPr>
        <w:t xml:space="preserve">Declaration </w:t>
      </w:r>
      <w:r>
        <w:rPr>
          <w:spacing w:val="-2"/>
          <w:sz w:val="24"/>
        </w:rPr>
        <w:t>Acknowledgment</w:t>
      </w:r>
    </w:p>
    <w:p w14:paraId="567F2BB2" w14:textId="77777777" w:rsidR="00B67E98" w:rsidRDefault="00FA7FF0">
      <w:pPr>
        <w:spacing w:before="2" w:line="336" w:lineRule="auto"/>
        <w:ind w:left="1559" w:right="652" w:hanging="1"/>
        <w:rPr>
          <w:sz w:val="25"/>
        </w:rPr>
      </w:pPr>
      <w:r>
        <w:rPr>
          <w:sz w:val="25"/>
        </w:rPr>
        <w:t xml:space="preserve">List Of Tables </w:t>
      </w:r>
      <w:r>
        <w:rPr>
          <w:sz w:val="24"/>
        </w:rPr>
        <w:t xml:space="preserve">List of Figures </w:t>
      </w:r>
      <w:r>
        <w:rPr>
          <w:spacing w:val="-6"/>
          <w:sz w:val="25"/>
        </w:rPr>
        <w:t>Table</w:t>
      </w:r>
      <w:r>
        <w:rPr>
          <w:spacing w:val="-10"/>
          <w:sz w:val="25"/>
        </w:rPr>
        <w:t xml:space="preserve"> </w:t>
      </w:r>
      <w:r>
        <w:rPr>
          <w:spacing w:val="-6"/>
          <w:sz w:val="25"/>
        </w:rPr>
        <w:t>of</w:t>
      </w:r>
      <w:r>
        <w:rPr>
          <w:spacing w:val="-10"/>
          <w:sz w:val="25"/>
        </w:rPr>
        <w:t xml:space="preserve"> </w:t>
      </w:r>
      <w:r>
        <w:rPr>
          <w:spacing w:val="-6"/>
          <w:sz w:val="25"/>
        </w:rPr>
        <w:t xml:space="preserve">Contents </w:t>
      </w:r>
      <w:r>
        <w:rPr>
          <w:spacing w:val="-2"/>
          <w:sz w:val="25"/>
        </w:rPr>
        <w:t>Abstract</w:t>
      </w:r>
    </w:p>
    <w:p w14:paraId="67BC378F" w14:textId="77777777" w:rsidR="00B67E98" w:rsidRDefault="00FA7FF0">
      <w:pPr>
        <w:pStyle w:val="BodyText"/>
        <w:spacing w:before="89" w:line="333" w:lineRule="auto"/>
        <w:ind w:left="1420" w:right="1818"/>
        <w:jc w:val="center"/>
      </w:pPr>
      <w:r>
        <w:br w:type="column"/>
      </w:r>
      <w:r>
        <w:rPr>
          <w:spacing w:val="-2"/>
        </w:rPr>
        <w:t>Page</w:t>
      </w:r>
      <w:r>
        <w:rPr>
          <w:spacing w:val="-14"/>
        </w:rPr>
        <w:t xml:space="preserve"> </w:t>
      </w:r>
      <w:r>
        <w:rPr>
          <w:spacing w:val="-2"/>
        </w:rPr>
        <w:t xml:space="preserve">No. </w:t>
      </w:r>
      <w:r>
        <w:rPr>
          <w:spacing w:val="-4"/>
        </w:rPr>
        <w:t>(i)</w:t>
      </w:r>
    </w:p>
    <w:p w14:paraId="3AAC585E" w14:textId="77777777" w:rsidR="00B67E98" w:rsidRDefault="00FA7FF0">
      <w:pPr>
        <w:pStyle w:val="BodyText"/>
        <w:spacing w:line="280" w:lineRule="exact"/>
        <w:ind w:left="48" w:right="427"/>
        <w:jc w:val="center"/>
      </w:pPr>
      <w:r>
        <w:rPr>
          <w:spacing w:val="-4"/>
        </w:rPr>
        <w:t>(ii)</w:t>
      </w:r>
    </w:p>
    <w:p w14:paraId="00C6EBD0" w14:textId="77777777" w:rsidR="00B67E98" w:rsidRDefault="00FA7FF0">
      <w:pPr>
        <w:pStyle w:val="BodyText"/>
        <w:spacing w:before="111"/>
        <w:ind w:right="427"/>
        <w:jc w:val="center"/>
      </w:pPr>
      <w:r>
        <w:rPr>
          <w:spacing w:val="-2"/>
        </w:rPr>
        <w:t>(iii)</w:t>
      </w:r>
    </w:p>
    <w:p w14:paraId="6A513FFC" w14:textId="77777777" w:rsidR="00B67E98" w:rsidRDefault="00FA7FF0">
      <w:pPr>
        <w:pStyle w:val="BodyText"/>
        <w:spacing w:before="111"/>
        <w:ind w:left="85" w:right="427"/>
        <w:jc w:val="center"/>
      </w:pPr>
      <w:r>
        <w:rPr>
          <w:spacing w:val="-4"/>
        </w:rPr>
        <w:t>(iv)</w:t>
      </w:r>
    </w:p>
    <w:p w14:paraId="4A1093F1" w14:textId="77777777" w:rsidR="00B67E98" w:rsidRDefault="00FA7FF0">
      <w:pPr>
        <w:pStyle w:val="BodyText"/>
        <w:spacing w:before="116"/>
        <w:ind w:left="1420" w:right="1866"/>
        <w:jc w:val="center"/>
      </w:pPr>
      <w:r>
        <w:rPr>
          <w:spacing w:val="-5"/>
        </w:rPr>
        <w:t>(v)</w:t>
      </w:r>
    </w:p>
    <w:p w14:paraId="79087158" w14:textId="77777777" w:rsidR="00B67E98" w:rsidRDefault="00FA7FF0">
      <w:pPr>
        <w:pStyle w:val="BodyText"/>
        <w:spacing w:before="106"/>
        <w:ind w:left="98" w:right="427"/>
        <w:jc w:val="center"/>
      </w:pPr>
      <w:r>
        <w:rPr>
          <w:spacing w:val="-4"/>
        </w:rPr>
        <w:t>(vi)</w:t>
      </w:r>
    </w:p>
    <w:p w14:paraId="53F13348" w14:textId="77777777" w:rsidR="00B67E98" w:rsidRDefault="00FA7FF0">
      <w:pPr>
        <w:pStyle w:val="BodyText"/>
        <w:spacing w:before="111"/>
        <w:ind w:left="1487" w:right="1818"/>
        <w:jc w:val="center"/>
      </w:pPr>
      <w:r>
        <w:rPr>
          <w:spacing w:val="-2"/>
        </w:rPr>
        <w:t>(vii)</w:t>
      </w:r>
    </w:p>
    <w:p w14:paraId="674923CD" w14:textId="77777777" w:rsidR="00B67E98" w:rsidRDefault="00FA7FF0">
      <w:pPr>
        <w:pStyle w:val="BodyText"/>
        <w:spacing w:before="111"/>
        <w:ind w:left="1500" w:right="1818"/>
        <w:jc w:val="center"/>
      </w:pPr>
      <w:r>
        <w:rPr>
          <w:spacing w:val="-2"/>
        </w:rPr>
        <w:t>(viii)</w:t>
      </w:r>
    </w:p>
    <w:p w14:paraId="7BEF56B8" w14:textId="77777777" w:rsidR="00B67E98" w:rsidRDefault="00B67E98">
      <w:pPr>
        <w:jc w:val="center"/>
        <w:sectPr w:rsidR="00B67E98" w:rsidSect="00F935F7">
          <w:type w:val="continuous"/>
          <w:pgSz w:w="12240" w:h="15840"/>
          <w:pgMar w:top="1440" w:right="580" w:bottom="1240" w:left="600" w:header="0" w:footer="1023" w:gutter="0"/>
          <w:pgBorders w:offsetFrom="page">
            <w:top w:val="single" w:sz="2" w:space="24" w:color="auto"/>
            <w:left w:val="single" w:sz="2" w:space="24" w:color="auto"/>
            <w:bottom w:val="single" w:sz="2" w:space="24" w:color="auto"/>
            <w:right w:val="single" w:sz="2" w:space="24" w:color="auto"/>
          </w:pgBorders>
          <w:cols w:num="2" w:space="720" w:equalWidth="0">
            <w:col w:w="4008" w:space="2741"/>
            <w:col w:w="4311"/>
          </w:cols>
        </w:sectPr>
      </w:pPr>
    </w:p>
    <w:sdt>
      <w:sdtPr>
        <w:id w:val="1857538867"/>
        <w:docPartObj>
          <w:docPartGallery w:val="Table of Contents"/>
          <w:docPartUnique/>
        </w:docPartObj>
      </w:sdtPr>
      <w:sdtContent>
        <w:p w14:paraId="27DEDC96" w14:textId="099D76E4" w:rsidR="00B67E98" w:rsidRDefault="00B67E98">
          <w:pPr>
            <w:pStyle w:val="TOC2"/>
            <w:numPr>
              <w:ilvl w:val="0"/>
              <w:numId w:val="21"/>
            </w:numPr>
            <w:tabs>
              <w:tab w:val="left" w:pos="1859"/>
              <w:tab w:val="right" w:pos="9018"/>
            </w:tabs>
            <w:spacing w:before="393"/>
            <w:ind w:left="1859" w:hanging="252"/>
          </w:pPr>
          <w:hyperlink w:anchor="_TOC_250006" w:history="1">
            <w:r>
              <w:rPr>
                <w:spacing w:val="-2"/>
              </w:rPr>
              <w:t>Introduction</w:t>
            </w:r>
            <w:r>
              <w:tab/>
            </w:r>
            <w:r>
              <w:rPr>
                <w:spacing w:val="-5"/>
              </w:rPr>
              <w:t>1-</w:t>
            </w:r>
            <w:r>
              <w:rPr>
                <w:spacing w:val="-8"/>
              </w:rPr>
              <w:t>3</w:t>
            </w:r>
          </w:hyperlink>
        </w:p>
        <w:p w14:paraId="2BC13731" w14:textId="77777777" w:rsidR="00B67E98" w:rsidRDefault="00B67E98">
          <w:pPr>
            <w:pStyle w:val="TOC2"/>
            <w:numPr>
              <w:ilvl w:val="0"/>
              <w:numId w:val="21"/>
            </w:numPr>
            <w:tabs>
              <w:tab w:val="left" w:pos="1861"/>
              <w:tab w:val="right" w:pos="9095"/>
            </w:tabs>
            <w:ind w:left="1861" w:hanging="240"/>
          </w:pPr>
          <w:hyperlink w:anchor="_TOC_250005" w:history="1">
            <w:r>
              <w:t>Literature</w:t>
            </w:r>
            <w:r>
              <w:rPr>
                <w:spacing w:val="72"/>
              </w:rPr>
              <w:t xml:space="preserve"> </w:t>
            </w:r>
            <w:r>
              <w:rPr>
                <w:spacing w:val="-2"/>
              </w:rPr>
              <w:t>Review</w:t>
            </w:r>
            <w:r>
              <w:tab/>
            </w:r>
            <w:r>
              <w:rPr>
                <w:spacing w:val="-5"/>
              </w:rPr>
              <w:t>4-</w:t>
            </w:r>
            <w:r>
              <w:rPr>
                <w:w w:val="90"/>
              </w:rPr>
              <w:t>15</w:t>
            </w:r>
          </w:hyperlink>
        </w:p>
        <w:p w14:paraId="2E6F1E54" w14:textId="77777777" w:rsidR="00B67E98" w:rsidRDefault="00FA7FF0">
          <w:pPr>
            <w:pStyle w:val="TOC4"/>
            <w:numPr>
              <w:ilvl w:val="1"/>
              <w:numId w:val="21"/>
            </w:numPr>
            <w:tabs>
              <w:tab w:val="left" w:pos="2460"/>
              <w:tab w:val="right" w:pos="9088"/>
            </w:tabs>
            <w:ind w:left="2460" w:hanging="359"/>
          </w:pPr>
          <w:r>
            <w:rPr>
              <w:w w:val="90"/>
            </w:rPr>
            <w:t>Literature</w:t>
          </w:r>
          <w:r>
            <w:rPr>
              <w:spacing w:val="13"/>
            </w:rPr>
            <w:t xml:space="preserve"> </w:t>
          </w:r>
          <w:r>
            <w:rPr>
              <w:spacing w:val="-2"/>
            </w:rPr>
            <w:t>Review</w:t>
          </w:r>
          <w:r>
            <w:tab/>
          </w:r>
          <w:r>
            <w:rPr>
              <w:spacing w:val="-5"/>
            </w:rPr>
            <w:t>4-</w:t>
          </w:r>
          <w:r>
            <w:rPr>
              <w:w w:val="90"/>
            </w:rPr>
            <w:t>11</w:t>
          </w:r>
        </w:p>
        <w:p w14:paraId="77EB59F3" w14:textId="77777777" w:rsidR="00B67E98" w:rsidRDefault="00FA7FF0">
          <w:pPr>
            <w:pStyle w:val="TOC4"/>
            <w:numPr>
              <w:ilvl w:val="1"/>
              <w:numId w:val="21"/>
            </w:numPr>
            <w:tabs>
              <w:tab w:val="left" w:pos="2461"/>
              <w:tab w:val="right" w:pos="9150"/>
            </w:tabs>
            <w:spacing w:before="104"/>
            <w:ind w:left="2461" w:hanging="360"/>
          </w:pPr>
          <w:r>
            <w:rPr>
              <w:w w:val="90"/>
            </w:rPr>
            <w:t>Comparative</w:t>
          </w:r>
          <w:r>
            <w:rPr>
              <w:spacing w:val="15"/>
            </w:rPr>
            <w:t xml:space="preserve"> </w:t>
          </w:r>
          <w:r>
            <w:rPr>
              <w:w w:val="90"/>
            </w:rPr>
            <w:t>study</w:t>
          </w:r>
          <w:r>
            <w:rPr>
              <w:spacing w:val="2"/>
            </w:rPr>
            <w:t xml:space="preserve"> </w:t>
          </w:r>
          <w:r>
            <w:rPr>
              <w:w w:val="90"/>
            </w:rPr>
            <w:t>(Of</w:t>
          </w:r>
          <w:r>
            <w:t xml:space="preserve"> </w:t>
          </w:r>
          <w:r>
            <w:rPr>
              <w:w w:val="90"/>
            </w:rPr>
            <w:t>different</w:t>
          </w:r>
          <w:r>
            <w:rPr>
              <w:spacing w:val="18"/>
            </w:rPr>
            <w:t xml:space="preserve"> </w:t>
          </w:r>
          <w:r>
            <w:rPr>
              <w:w w:val="90"/>
            </w:rPr>
            <w:t>papers</w:t>
          </w:r>
          <w:r>
            <w:rPr>
              <w:spacing w:val="13"/>
            </w:rPr>
            <w:t xml:space="preserve"> </w:t>
          </w:r>
          <w:r>
            <w:rPr>
              <w:w w:val="90"/>
            </w:rPr>
            <w:t>by</w:t>
          </w:r>
          <w:r>
            <w:rPr>
              <w:spacing w:val="2"/>
            </w:rPr>
            <w:t xml:space="preserve"> </w:t>
          </w:r>
          <w:r>
            <w:rPr>
              <w:w w:val="90"/>
            </w:rPr>
            <w:t>using</w:t>
          </w:r>
          <w:r>
            <w:rPr>
              <w:spacing w:val="3"/>
            </w:rPr>
            <w:t xml:space="preserve"> </w:t>
          </w:r>
          <w:r>
            <w:rPr>
              <w:spacing w:val="-2"/>
              <w:w w:val="90"/>
            </w:rPr>
            <w:t>Table)</w:t>
          </w:r>
          <w:r>
            <w:tab/>
          </w:r>
          <w:r>
            <w:rPr>
              <w:spacing w:val="-5"/>
            </w:rPr>
            <w:t>12-</w:t>
          </w:r>
          <w:r>
            <w:rPr>
              <w:w w:val="90"/>
            </w:rPr>
            <w:t>14</w:t>
          </w:r>
        </w:p>
        <w:p w14:paraId="1AE6AC87" w14:textId="77777777" w:rsidR="00B67E98" w:rsidRDefault="00B67E98">
          <w:pPr>
            <w:pStyle w:val="TOC1"/>
            <w:numPr>
              <w:ilvl w:val="0"/>
              <w:numId w:val="21"/>
            </w:numPr>
            <w:tabs>
              <w:tab w:val="left" w:pos="1799"/>
              <w:tab w:val="right" w:pos="9018"/>
            </w:tabs>
            <w:spacing w:before="104"/>
            <w:ind w:left="1799" w:hanging="245"/>
          </w:pPr>
          <w:hyperlink w:anchor="_TOC_250004" w:history="1">
            <w:r>
              <w:t>Research</w:t>
            </w:r>
            <w:r>
              <w:rPr>
                <w:spacing w:val="29"/>
              </w:rPr>
              <w:t xml:space="preserve"> </w:t>
            </w:r>
            <w:r>
              <w:rPr>
                <w:spacing w:val="-5"/>
              </w:rPr>
              <w:t>Gap</w:t>
            </w:r>
            <w:r>
              <w:tab/>
            </w:r>
            <w:r>
              <w:rPr>
                <w:spacing w:val="-5"/>
              </w:rPr>
              <w:t>15</w:t>
            </w:r>
          </w:hyperlink>
        </w:p>
        <w:p w14:paraId="1E75643A" w14:textId="77777777" w:rsidR="00B67E98" w:rsidRDefault="00B67E98">
          <w:pPr>
            <w:pStyle w:val="TOC1"/>
            <w:numPr>
              <w:ilvl w:val="0"/>
              <w:numId w:val="21"/>
            </w:numPr>
            <w:tabs>
              <w:tab w:val="left" w:pos="1804"/>
              <w:tab w:val="right" w:pos="9202"/>
            </w:tabs>
            <w:ind w:left="1804" w:hanging="239"/>
          </w:pPr>
          <w:hyperlink w:anchor="_TOC_250003" w:history="1">
            <w:r>
              <w:t>Proposed</w:t>
            </w:r>
            <w:r>
              <w:rPr>
                <w:spacing w:val="25"/>
              </w:rPr>
              <w:t xml:space="preserve"> </w:t>
            </w:r>
            <w:r>
              <w:rPr>
                <w:spacing w:val="-4"/>
                <w:w w:val="95"/>
              </w:rPr>
              <w:t>Work</w:t>
            </w:r>
            <w:r>
              <w:tab/>
            </w:r>
            <w:r>
              <w:rPr>
                <w:spacing w:val="-5"/>
              </w:rPr>
              <w:t>16-</w:t>
            </w:r>
            <w:r>
              <w:rPr>
                <w:w w:val="90"/>
              </w:rPr>
              <w:t>19</w:t>
            </w:r>
          </w:hyperlink>
        </w:p>
        <w:p w14:paraId="1892CCDB" w14:textId="77777777" w:rsidR="00B67E98" w:rsidRDefault="00B67E98">
          <w:pPr>
            <w:pStyle w:val="TOC5"/>
            <w:numPr>
              <w:ilvl w:val="1"/>
              <w:numId w:val="21"/>
            </w:numPr>
            <w:tabs>
              <w:tab w:val="left" w:pos="2524"/>
              <w:tab w:val="right" w:pos="9047"/>
            </w:tabs>
            <w:spacing w:before="116"/>
            <w:ind w:left="2524" w:hanging="364"/>
          </w:pPr>
          <w:hyperlink w:anchor="_TOC_250002" w:history="1">
            <w:r>
              <w:rPr>
                <w:spacing w:val="-6"/>
              </w:rPr>
              <w:t>Problem</w:t>
            </w:r>
            <w:r>
              <w:rPr>
                <w:spacing w:val="-1"/>
              </w:rPr>
              <w:t xml:space="preserve"> </w:t>
            </w:r>
            <w:r>
              <w:rPr>
                <w:spacing w:val="-2"/>
              </w:rPr>
              <w:t>Statement</w:t>
            </w:r>
            <w:r>
              <w:tab/>
            </w:r>
            <w:r>
              <w:rPr>
                <w:spacing w:val="-5"/>
              </w:rPr>
              <w:t>16</w:t>
            </w:r>
          </w:hyperlink>
        </w:p>
        <w:p w14:paraId="52C9A17C" w14:textId="77777777" w:rsidR="00B67E98" w:rsidRDefault="00B67E98">
          <w:pPr>
            <w:pStyle w:val="TOC5"/>
            <w:tabs>
              <w:tab w:val="right" w:pos="9182"/>
            </w:tabs>
            <w:ind w:firstLine="0"/>
          </w:pPr>
          <w:hyperlink w:anchor="_TOC_250001" w:history="1">
            <w:r>
              <w:rPr>
                <w:w w:val="95"/>
              </w:rPr>
              <w:t>42</w:t>
            </w:r>
            <w:r>
              <w:rPr>
                <w:spacing w:val="-1"/>
                <w:w w:val="95"/>
              </w:rPr>
              <w:t xml:space="preserve"> </w:t>
            </w:r>
            <w:r>
              <w:rPr>
                <w:w w:val="95"/>
              </w:rPr>
              <w:t>Proposed</w:t>
            </w:r>
            <w:r>
              <w:rPr>
                <w:spacing w:val="11"/>
              </w:rPr>
              <w:t xml:space="preserve"> </w:t>
            </w:r>
            <w:r>
              <w:rPr>
                <w:spacing w:val="-2"/>
                <w:w w:val="95"/>
              </w:rPr>
              <w:t>Approach</w:t>
            </w:r>
            <w:r>
              <w:tab/>
            </w:r>
            <w:r>
              <w:rPr>
                <w:spacing w:val="-5"/>
              </w:rPr>
              <w:t>16-</w:t>
            </w:r>
            <w:r>
              <w:rPr>
                <w:w w:val="90"/>
              </w:rPr>
              <w:t>19</w:t>
            </w:r>
          </w:hyperlink>
        </w:p>
        <w:p w14:paraId="1C44E72B" w14:textId="77777777" w:rsidR="00B67E98" w:rsidRDefault="00FA7FF0">
          <w:pPr>
            <w:pStyle w:val="TOC1"/>
            <w:numPr>
              <w:ilvl w:val="0"/>
              <w:numId w:val="21"/>
            </w:numPr>
            <w:tabs>
              <w:tab w:val="left" w:pos="1799"/>
              <w:tab w:val="right" w:pos="9163"/>
            </w:tabs>
            <w:ind w:left="1799" w:hanging="242"/>
          </w:pPr>
          <w:r>
            <w:t>Conclusion</w:t>
          </w:r>
          <w:r>
            <w:rPr>
              <w:spacing w:val="39"/>
            </w:rPr>
            <w:t xml:space="preserve"> </w:t>
          </w:r>
          <w:r>
            <w:t>and</w:t>
          </w:r>
          <w:r>
            <w:rPr>
              <w:spacing w:val="25"/>
            </w:rPr>
            <w:t xml:space="preserve"> </w:t>
          </w:r>
          <w:r>
            <w:t>Future</w:t>
          </w:r>
          <w:r>
            <w:rPr>
              <w:spacing w:val="16"/>
            </w:rPr>
            <w:t xml:space="preserve"> </w:t>
          </w:r>
          <w:r>
            <w:rPr>
              <w:spacing w:val="-4"/>
            </w:rPr>
            <w:t>Work</w:t>
          </w:r>
          <w:r>
            <w:tab/>
          </w:r>
          <w:r>
            <w:rPr>
              <w:spacing w:val="-5"/>
            </w:rPr>
            <w:t>20-</w:t>
          </w:r>
          <w:r>
            <w:rPr>
              <w:w w:val="90"/>
            </w:rPr>
            <w:t>21</w:t>
          </w:r>
        </w:p>
        <w:p w14:paraId="1A651D49" w14:textId="77777777" w:rsidR="00B67E98" w:rsidRDefault="00FA7FF0">
          <w:pPr>
            <w:pStyle w:val="TOC6"/>
            <w:numPr>
              <w:ilvl w:val="1"/>
              <w:numId w:val="20"/>
            </w:numPr>
            <w:tabs>
              <w:tab w:val="left" w:pos="2643"/>
              <w:tab w:val="right" w:pos="9028"/>
            </w:tabs>
            <w:ind w:left="2643" w:hanging="363"/>
          </w:pPr>
          <w:r>
            <w:rPr>
              <w:spacing w:val="-2"/>
            </w:rPr>
            <w:t>Conclusion</w:t>
          </w:r>
          <w:r>
            <w:tab/>
          </w:r>
          <w:r>
            <w:rPr>
              <w:spacing w:val="-5"/>
            </w:rPr>
            <w:t>20</w:t>
          </w:r>
        </w:p>
        <w:p w14:paraId="342149FE" w14:textId="77777777" w:rsidR="00B67E98" w:rsidRDefault="00FA7FF0">
          <w:pPr>
            <w:pStyle w:val="TOC6"/>
            <w:numPr>
              <w:ilvl w:val="1"/>
              <w:numId w:val="20"/>
            </w:numPr>
            <w:tabs>
              <w:tab w:val="left" w:pos="2644"/>
              <w:tab w:val="right" w:pos="9235"/>
            </w:tabs>
            <w:spacing w:before="110"/>
            <w:ind w:left="2644" w:hanging="364"/>
          </w:pPr>
          <w:r>
            <w:rPr>
              <w:w w:val="95"/>
            </w:rPr>
            <w:t>Future</w:t>
          </w:r>
          <w:r>
            <w:rPr>
              <w:spacing w:val="-2"/>
              <w:w w:val="95"/>
            </w:rPr>
            <w:t xml:space="preserve"> </w:t>
          </w:r>
          <w:r>
            <w:rPr>
              <w:spacing w:val="-4"/>
            </w:rPr>
            <w:t>Work</w:t>
          </w:r>
          <w:r>
            <w:tab/>
          </w:r>
          <w:r>
            <w:rPr>
              <w:spacing w:val="-5"/>
            </w:rPr>
            <w:t>20-</w:t>
          </w:r>
          <w:r>
            <w:rPr>
              <w:w w:val="90"/>
            </w:rPr>
            <w:t>21</w:t>
          </w:r>
        </w:p>
        <w:p w14:paraId="7C207242" w14:textId="77777777" w:rsidR="00B67E98" w:rsidRDefault="00B67E98">
          <w:pPr>
            <w:pStyle w:val="TOC3"/>
            <w:tabs>
              <w:tab w:val="right" w:pos="9240"/>
            </w:tabs>
          </w:pPr>
          <w:hyperlink w:anchor="_TOC_250000" w:history="1">
            <w:r>
              <w:rPr>
                <w:spacing w:val="-2"/>
              </w:rPr>
              <w:t>References</w:t>
            </w:r>
            <w:r>
              <w:tab/>
            </w:r>
            <w:r>
              <w:rPr>
                <w:spacing w:val="-5"/>
              </w:rPr>
              <w:t>22-</w:t>
            </w:r>
            <w:r>
              <w:rPr>
                <w:w w:val="90"/>
              </w:rPr>
              <w:t>23</w:t>
            </w:r>
          </w:hyperlink>
        </w:p>
      </w:sdtContent>
    </w:sdt>
    <w:p w14:paraId="03CC37C8" w14:textId="77777777" w:rsidR="00B67E98" w:rsidRDefault="00B67E98">
      <w:pPr>
        <w:sectPr w:rsidR="00B67E98" w:rsidSect="00F935F7">
          <w:type w:val="continuous"/>
          <w:pgSz w:w="12240" w:h="15840"/>
          <w:pgMar w:top="1440" w:right="580" w:bottom="1240" w:left="600" w:header="0" w:footer="1023" w:gutter="0"/>
          <w:pgBorders w:offsetFrom="page">
            <w:top w:val="single" w:sz="2" w:space="24" w:color="auto"/>
            <w:left w:val="single" w:sz="2" w:space="24" w:color="auto"/>
            <w:bottom w:val="single" w:sz="2" w:space="24" w:color="auto"/>
            <w:right w:val="single" w:sz="2" w:space="24" w:color="auto"/>
          </w:pgBorders>
          <w:cols w:space="720"/>
        </w:sectPr>
      </w:pPr>
    </w:p>
    <w:p w14:paraId="4C84930D" w14:textId="77777777" w:rsidR="00B67E98" w:rsidRDefault="00B67E98">
      <w:pPr>
        <w:pStyle w:val="BodyText"/>
        <w:spacing w:before="97"/>
        <w:rPr>
          <w:sz w:val="34"/>
          <w:szCs w:val="34"/>
        </w:rPr>
      </w:pPr>
    </w:p>
    <w:p w14:paraId="150A37B0" w14:textId="77777777" w:rsidR="00B67E98" w:rsidRDefault="00FA7FF0">
      <w:pPr>
        <w:ind w:right="106"/>
        <w:jc w:val="center"/>
        <w:rPr>
          <w:sz w:val="34"/>
        </w:rPr>
      </w:pPr>
      <w:r>
        <w:rPr>
          <w:spacing w:val="-2"/>
          <w:w w:val="105"/>
          <w:sz w:val="34"/>
        </w:rPr>
        <w:t>ABSTRACT</w:t>
      </w:r>
    </w:p>
    <w:p w14:paraId="440705DF" w14:textId="77777777" w:rsidR="00B67E98" w:rsidRDefault="00B67E98">
      <w:pPr>
        <w:pStyle w:val="BodyText"/>
        <w:spacing w:before="295"/>
        <w:rPr>
          <w:sz w:val="34"/>
        </w:rPr>
      </w:pPr>
    </w:p>
    <w:p w14:paraId="0A96C697" w14:textId="4162F281" w:rsidR="005B5081" w:rsidRPr="005B5081" w:rsidRDefault="005B5081" w:rsidP="005B5081">
      <w:pPr>
        <w:spacing w:line="360" w:lineRule="auto"/>
        <w:rPr>
          <w:sz w:val="25"/>
          <w:szCs w:val="25"/>
        </w:rPr>
      </w:pPr>
      <w:r w:rsidRPr="005B5081">
        <w:rPr>
          <w:sz w:val="25"/>
          <w:szCs w:val="25"/>
        </w:rPr>
        <w:t>The project titled "Yield Prediction Using Soil and Weather Data" aims to develop a predictive model for crop yield by analyzing soil properties and weather conditions. Crop yield prediction is essential in agriculture, as it enables farmers, agronomists, and policymakers to make data-driven decisions regarding crop management, resource allocation, and food security. By combining soil parameters such as nutrient content, pH, and moisture levels with weather variables like temperature, rainfall, and humidity, the project seeks to capture the complex interactions influencing crop productivity.</w:t>
      </w:r>
    </w:p>
    <w:p w14:paraId="554D4015" w14:textId="77777777" w:rsidR="005B5081" w:rsidRPr="005B5081" w:rsidRDefault="005B5081" w:rsidP="005B5081">
      <w:pPr>
        <w:spacing w:line="360" w:lineRule="auto"/>
        <w:rPr>
          <w:sz w:val="25"/>
          <w:szCs w:val="25"/>
        </w:rPr>
      </w:pPr>
    </w:p>
    <w:p w14:paraId="0FA04C6F" w14:textId="77777777" w:rsidR="005B5081" w:rsidRPr="005B5081" w:rsidRDefault="005B5081" w:rsidP="005B5081">
      <w:pPr>
        <w:spacing w:line="360" w:lineRule="auto"/>
        <w:rPr>
          <w:sz w:val="25"/>
          <w:szCs w:val="25"/>
        </w:rPr>
      </w:pPr>
      <w:r w:rsidRPr="005B5081">
        <w:rPr>
          <w:sz w:val="25"/>
          <w:szCs w:val="25"/>
        </w:rPr>
        <w:t>The methodology involves data collection from various sources, including soil testing laboratories, meteorological stations, and online agricultural databases, followed by preprocessing steps like data cleaning and feature engineering. Key models for yield prediction include machine learning techniques such as Random Forest and Support Vector Machines, as well as deep learning models like Recurrent Neural Networks and Long Short-Term Memory networks, which are particularly suited to handling time-series data. The model’s effectiveness will be evaluated based on metrics like Mean Absolute Error and Root Mean Squared Error.</w:t>
      </w:r>
    </w:p>
    <w:p w14:paraId="13A0F9E5" w14:textId="77777777" w:rsidR="005B5081" w:rsidRPr="005B5081" w:rsidRDefault="005B5081" w:rsidP="005B5081">
      <w:pPr>
        <w:spacing w:line="360" w:lineRule="auto"/>
        <w:rPr>
          <w:sz w:val="25"/>
          <w:szCs w:val="25"/>
        </w:rPr>
      </w:pPr>
    </w:p>
    <w:p w14:paraId="0EF59C8F" w14:textId="50DE2C98" w:rsidR="00B67E98" w:rsidRPr="005B5081" w:rsidRDefault="005B5081" w:rsidP="005B5081">
      <w:pPr>
        <w:spacing w:line="360" w:lineRule="auto"/>
        <w:jc w:val="both"/>
        <w:rPr>
          <w:sz w:val="24"/>
          <w:szCs w:val="24"/>
        </w:rPr>
        <w:sectPr w:rsidR="00B67E98" w:rsidRPr="005B5081" w:rsidSect="00F935F7">
          <w:pgSz w:w="12240" w:h="15840"/>
          <w:pgMar w:top="1440" w:right="1440" w:bottom="1440" w:left="1440" w:header="0" w:footer="1023"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5B5081">
        <w:rPr>
          <w:sz w:val="25"/>
          <w:szCs w:val="25"/>
        </w:rPr>
        <w:t>This project anticipates challenges such as regional variability in soil and weather, temporal complexities in crop growth, and potential limitations in data quality and availability. However, with a successful model, it is expected to provide reliable yield forecasts, improve resource management, and support decision-making processes in agriculture. Future directions may include integrating Internet of Things (IoT) devices for real-time data collection and adapting the model to different crops and regions, thereby contributing to precision agriculture and sustainable farming practices. Ultimately, this project aims to enhance agricultural efficiency and support global food security by advancing predictive capabilities in crop yield management</w:t>
      </w:r>
      <w:r w:rsidRPr="005B5081">
        <w:rPr>
          <w:sz w:val="28"/>
          <w:szCs w:val="28"/>
        </w:rPr>
        <w:t>.</w:t>
      </w:r>
    </w:p>
    <w:p w14:paraId="7F83D12B" w14:textId="5BF158AD" w:rsidR="00B67E98" w:rsidRPr="009D0B26" w:rsidRDefault="00FA7FF0" w:rsidP="009D0B26">
      <w:pPr>
        <w:pStyle w:val="Heading1"/>
        <w:tabs>
          <w:tab w:val="left" w:pos="4238"/>
        </w:tabs>
        <w:spacing w:before="71"/>
        <w:ind w:left="3117"/>
        <w:rPr>
          <w:b w:val="0"/>
          <w:bCs w:val="0"/>
          <w:sz w:val="34"/>
          <w:szCs w:val="34"/>
          <w:u w:val="none"/>
        </w:rPr>
      </w:pPr>
      <w:r>
        <w:rPr>
          <w:noProof/>
          <w:lang w:bidi="hi-IN"/>
        </w:rPr>
        <w:lastRenderedPageBreak/>
        <mc:AlternateContent>
          <mc:Choice Requires="wps">
            <w:drawing>
              <wp:anchor distT="0" distB="0" distL="0" distR="0" simplePos="0" relativeHeight="251658247" behindDoc="1" locked="0" layoutInCell="1" allowOverlap="1" wp14:anchorId="7C6AF19C" wp14:editId="2DC3DF90">
                <wp:simplePos x="0" y="0"/>
                <wp:positionH relativeFrom="page">
                  <wp:posOffset>304800</wp:posOffset>
                </wp:positionH>
                <wp:positionV relativeFrom="page">
                  <wp:posOffset>304799</wp:posOffset>
                </wp:positionV>
                <wp:extent cx="7176770" cy="94627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56CAD9" id="Graphic 14" o:spid="_x0000_s1026" style="position:absolute;margin-left:24pt;margin-top:24pt;width:565.1pt;height:745.1pt;z-index:-251658233;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sidRPr="009D0B26">
        <w:rPr>
          <w:b w:val="0"/>
          <w:bCs w:val="0"/>
          <w:spacing w:val="-2"/>
          <w:sz w:val="34"/>
          <w:szCs w:val="34"/>
          <w:u w:val="none"/>
        </w:rPr>
        <w:t>INTRODUCTION</w:t>
      </w:r>
    </w:p>
    <w:p w14:paraId="7EFC59CD" w14:textId="3B38A710" w:rsidR="00B67E98" w:rsidRDefault="00FA7FF0">
      <w:pPr>
        <w:spacing w:before="321" w:line="345" w:lineRule="auto"/>
        <w:ind w:left="838" w:right="1027" w:hanging="9"/>
        <w:jc w:val="both"/>
        <w:rPr>
          <w:i/>
          <w:sz w:val="25"/>
        </w:rPr>
      </w:pPr>
      <w:r>
        <w:rPr>
          <w:i/>
          <w:spacing w:val="-4"/>
          <w:sz w:val="25"/>
        </w:rPr>
        <w:t>“</w:t>
      </w:r>
      <w:r w:rsidR="009917E7" w:rsidRPr="009917E7">
        <w:rPr>
          <w:i/>
          <w:spacing w:val="-4"/>
          <w:sz w:val="25"/>
        </w:rPr>
        <w:t>"Empowering farmers through data-driven insights, we can transform agriculture—one field at a time—for a sustainable, productive, and resilient future."</w:t>
      </w:r>
      <w:r>
        <w:rPr>
          <w:i/>
          <w:spacing w:val="-2"/>
          <w:sz w:val="25"/>
        </w:rPr>
        <w:t>.</w:t>
      </w:r>
    </w:p>
    <w:p w14:paraId="320DFEFD" w14:textId="77777777" w:rsidR="00B67E98" w:rsidRDefault="00B67E98">
      <w:pPr>
        <w:pStyle w:val="BodyText"/>
        <w:spacing w:before="128"/>
        <w:rPr>
          <w:i/>
        </w:rPr>
      </w:pPr>
    </w:p>
    <w:p w14:paraId="67B9FE3E" w14:textId="77777777" w:rsidR="009917E7" w:rsidRDefault="009917E7">
      <w:pPr>
        <w:pStyle w:val="BodyText"/>
        <w:spacing w:before="128"/>
        <w:rPr>
          <w:i/>
        </w:rPr>
      </w:pPr>
    </w:p>
    <w:p w14:paraId="382F2A7E" w14:textId="77777777" w:rsidR="009917E7" w:rsidRDefault="009917E7" w:rsidP="009917E7">
      <w:pPr>
        <w:spacing w:line="276" w:lineRule="auto"/>
        <w:jc w:val="both"/>
        <w:rPr>
          <w:sz w:val="25"/>
          <w:szCs w:val="25"/>
          <w:lang w:val="en-IN"/>
        </w:rPr>
      </w:pPr>
      <w:r w:rsidRPr="009917E7">
        <w:rPr>
          <w:sz w:val="25"/>
          <w:szCs w:val="25"/>
          <w:lang w:val="en-IN"/>
        </w:rPr>
        <w:t>Agricultural production has always been a key determinant of human survival and economic development. As global population grows and climate conditions become more unpredictable, the demand for efficient and sustainable agricultural practices becomes even more critical. Modern agriculture now faces challenges such as extreme weather conditions, soil degradation, and resource constraints. These factors make yield prediction a challenging yet essential endeavor for farmers, agronomists, and policymakers who need to make data-informed decisions for optimal crop production.</w:t>
      </w:r>
    </w:p>
    <w:p w14:paraId="3CE3C6D9" w14:textId="77777777" w:rsidR="009917E7" w:rsidRPr="009917E7" w:rsidRDefault="009917E7" w:rsidP="009917E7">
      <w:pPr>
        <w:spacing w:line="276" w:lineRule="auto"/>
        <w:jc w:val="both"/>
        <w:rPr>
          <w:sz w:val="25"/>
          <w:szCs w:val="25"/>
          <w:lang w:val="en-IN"/>
        </w:rPr>
      </w:pPr>
    </w:p>
    <w:p w14:paraId="047DFC91" w14:textId="77777777" w:rsidR="009917E7" w:rsidRPr="009917E7" w:rsidRDefault="009917E7" w:rsidP="009917E7">
      <w:pPr>
        <w:spacing w:line="276" w:lineRule="auto"/>
        <w:jc w:val="both"/>
        <w:rPr>
          <w:sz w:val="25"/>
          <w:szCs w:val="25"/>
          <w:lang w:val="en-IN"/>
        </w:rPr>
      </w:pPr>
      <w:r w:rsidRPr="009917E7">
        <w:rPr>
          <w:sz w:val="25"/>
          <w:szCs w:val="25"/>
          <w:lang w:val="en-IN"/>
        </w:rPr>
        <w:t>With the advancement of technology, particularly in the field of IoT (Internet of Things), it is now possible to collect vast amounts of real-time data from the field. In this project, titled “Yield Prediction Using Soil and Weather Data,” we leverage IoT technology to develop a system that can predict crop yields based on soil and weather parameters. The core objective of the project is to provide accurate predictions to aid farmers and agricultural stakeholders in managing resources efficiently and increasing productivity.</w:t>
      </w:r>
    </w:p>
    <w:p w14:paraId="0128AB26" w14:textId="77777777" w:rsidR="00B67E98" w:rsidRDefault="00B67E98">
      <w:pPr>
        <w:spacing w:line="345" w:lineRule="auto"/>
        <w:jc w:val="both"/>
      </w:pPr>
    </w:p>
    <w:p w14:paraId="46CD9EF9" w14:textId="77777777" w:rsidR="006110BB" w:rsidRDefault="006110BB" w:rsidP="009917E7">
      <w:pPr>
        <w:spacing w:line="360" w:lineRule="auto"/>
        <w:jc w:val="both"/>
      </w:pPr>
    </w:p>
    <w:p w14:paraId="273F2E91" w14:textId="5FA7E373" w:rsidR="009917E7" w:rsidRPr="002B344A" w:rsidRDefault="009917E7" w:rsidP="009917E7">
      <w:pPr>
        <w:spacing w:line="360" w:lineRule="auto"/>
        <w:jc w:val="both"/>
        <w:rPr>
          <w:b/>
          <w:bCs/>
          <w:sz w:val="32"/>
          <w:szCs w:val="32"/>
          <w:lang w:val="en-IN"/>
        </w:rPr>
      </w:pPr>
      <w:r w:rsidRPr="002B344A">
        <w:rPr>
          <w:b/>
          <w:bCs/>
          <w:sz w:val="32"/>
          <w:szCs w:val="32"/>
          <w:lang w:val="en-IN"/>
        </w:rPr>
        <w:t>Project Goals</w:t>
      </w:r>
    </w:p>
    <w:p w14:paraId="1AF8CC17" w14:textId="77777777" w:rsidR="009917E7" w:rsidRPr="009917E7" w:rsidRDefault="009917E7" w:rsidP="009917E7">
      <w:pPr>
        <w:spacing w:line="360" w:lineRule="auto"/>
        <w:jc w:val="both"/>
        <w:rPr>
          <w:sz w:val="25"/>
          <w:szCs w:val="25"/>
          <w:lang w:val="en-IN"/>
        </w:rPr>
      </w:pPr>
      <w:r w:rsidRPr="009917E7">
        <w:rPr>
          <w:sz w:val="25"/>
          <w:szCs w:val="25"/>
          <w:lang w:val="en-IN"/>
        </w:rPr>
        <w:t>The main goal of this IoT-based yield prediction system is to gather real-time data related to soil and weather conditions and use predictive modeling to estimate crop yield accurately. The benefits include:</w:t>
      </w:r>
    </w:p>
    <w:p w14:paraId="55BA52FD" w14:textId="79ED9DA1"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Optimized Resource Usage</w:t>
      </w:r>
      <w:r w:rsidRPr="006110BB">
        <w:rPr>
          <w:sz w:val="25"/>
          <w:szCs w:val="25"/>
          <w:lang w:val="en-IN"/>
        </w:rPr>
        <w:t>: By accurately predicting yield, farmers can allocate resources like water, fertilizer, and labo</w:t>
      </w:r>
      <w:r w:rsidR="002B344A">
        <w:rPr>
          <w:sz w:val="25"/>
          <w:szCs w:val="25"/>
          <w:lang w:val="en-IN"/>
        </w:rPr>
        <w:t>u</w:t>
      </w:r>
      <w:r w:rsidRPr="006110BB">
        <w:rPr>
          <w:sz w:val="25"/>
          <w:szCs w:val="25"/>
          <w:lang w:val="en-IN"/>
        </w:rPr>
        <w:t>r more efficiently.</w:t>
      </w:r>
    </w:p>
    <w:p w14:paraId="680E9C6F" w14:textId="77777777"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Sustainable Farming Practices</w:t>
      </w:r>
      <w:r w:rsidRPr="006110BB">
        <w:rPr>
          <w:sz w:val="25"/>
          <w:szCs w:val="25"/>
          <w:lang w:val="en-IN"/>
        </w:rPr>
        <w:t>: Better predictions lead to more sustainable practices by reducing unnecessary interventions that could harm the environment.</w:t>
      </w:r>
    </w:p>
    <w:p w14:paraId="13943714" w14:textId="77777777"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Risk Mitigation</w:t>
      </w:r>
      <w:r w:rsidRPr="006110BB">
        <w:rPr>
          <w:sz w:val="25"/>
          <w:szCs w:val="25"/>
          <w:lang w:val="en-IN"/>
        </w:rPr>
        <w:t>: Farmers can anticipate adverse weather impacts and make preparations to minimize losses.</w:t>
      </w:r>
    </w:p>
    <w:p w14:paraId="1C8012DA" w14:textId="03429E7A" w:rsidR="009917E7" w:rsidRPr="00E00312" w:rsidRDefault="009917E7" w:rsidP="00E00312">
      <w:pPr>
        <w:spacing w:line="360" w:lineRule="auto"/>
        <w:ind w:left="-478"/>
        <w:jc w:val="both"/>
        <w:rPr>
          <w:lang w:val="en-IN"/>
        </w:rPr>
        <w:sectPr w:rsidR="009917E7" w:rsidRPr="00E00312" w:rsidSect="00F935F7">
          <w:footerReference w:type="default" r:id="rId13"/>
          <w:pgSz w:w="12240" w:h="15840"/>
          <w:pgMar w:top="1440" w:right="1440" w:bottom="1440" w:left="1440" w:header="0" w:footer="0" w:gutter="0"/>
          <w:pgBorders w:offsetFrom="page">
            <w:top w:val="single" w:sz="2" w:space="24" w:color="auto"/>
            <w:left w:val="single" w:sz="2" w:space="24" w:color="auto"/>
            <w:bottom w:val="single" w:sz="2" w:space="24" w:color="auto"/>
            <w:right w:val="single" w:sz="2" w:space="24" w:color="auto"/>
          </w:pgBorders>
          <w:cols w:space="720"/>
          <w:docGrid w:linePitch="299"/>
        </w:sectPr>
      </w:pPr>
    </w:p>
    <w:p w14:paraId="5D355FBA" w14:textId="77777777" w:rsidR="009917E7" w:rsidRPr="002B344A" w:rsidRDefault="009917E7" w:rsidP="009917E7">
      <w:pPr>
        <w:pStyle w:val="BodyText"/>
        <w:spacing w:before="1"/>
        <w:rPr>
          <w:b/>
          <w:bCs/>
          <w:sz w:val="32"/>
          <w:szCs w:val="32"/>
          <w:lang w:val="en-IN"/>
        </w:rPr>
      </w:pPr>
      <w:r w:rsidRPr="002B344A">
        <w:rPr>
          <w:b/>
          <w:bCs/>
          <w:sz w:val="32"/>
          <w:szCs w:val="32"/>
          <w:lang w:val="en-IN"/>
        </w:rPr>
        <w:lastRenderedPageBreak/>
        <w:t>System Architecture</w:t>
      </w:r>
    </w:p>
    <w:p w14:paraId="0F007F74" w14:textId="77777777" w:rsidR="009917E7" w:rsidRPr="009917E7" w:rsidRDefault="009917E7" w:rsidP="009917E7">
      <w:pPr>
        <w:pStyle w:val="BodyText"/>
        <w:spacing w:before="1"/>
        <w:rPr>
          <w:b/>
          <w:bCs/>
          <w:lang w:val="en-IN"/>
        </w:rPr>
      </w:pPr>
    </w:p>
    <w:p w14:paraId="63A64985" w14:textId="77777777" w:rsidR="009917E7" w:rsidRDefault="009917E7" w:rsidP="009917E7">
      <w:pPr>
        <w:pStyle w:val="BodyText"/>
        <w:spacing w:before="1" w:line="360" w:lineRule="auto"/>
        <w:rPr>
          <w:lang w:val="en-IN"/>
        </w:rPr>
      </w:pPr>
      <w:r w:rsidRPr="009917E7">
        <w:rPr>
          <w:lang w:val="en-IN"/>
        </w:rPr>
        <w:t>The system’s architecture consists of the following components:</w:t>
      </w:r>
    </w:p>
    <w:p w14:paraId="5367EAC9" w14:textId="77777777" w:rsidR="009917E7" w:rsidRPr="009917E7" w:rsidRDefault="009917E7" w:rsidP="009917E7">
      <w:pPr>
        <w:pStyle w:val="BodyText"/>
        <w:spacing w:before="1" w:line="360" w:lineRule="auto"/>
        <w:rPr>
          <w:lang w:val="en-IN"/>
        </w:rPr>
      </w:pPr>
    </w:p>
    <w:p w14:paraId="7D5F632E"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IoT Sensors</w:t>
      </w:r>
      <w:r w:rsidRPr="009917E7">
        <w:rPr>
          <w:lang w:val="en-IN"/>
        </w:rPr>
        <w:t>: A network of IoT sensors is deployed in the fields to collect various types of data, including soil moisture, soil temperature, air temperature, humidity, and other weather-related parameters.</w:t>
      </w:r>
    </w:p>
    <w:p w14:paraId="16A93B65" w14:textId="77777777" w:rsidR="009917E7" w:rsidRPr="009917E7" w:rsidRDefault="009917E7" w:rsidP="009917E7">
      <w:pPr>
        <w:pStyle w:val="BodyText"/>
        <w:spacing w:before="1" w:line="360" w:lineRule="auto"/>
        <w:rPr>
          <w:lang w:val="en-IN"/>
        </w:rPr>
      </w:pPr>
    </w:p>
    <w:p w14:paraId="71438ADB" w14:textId="420BB32C" w:rsidR="009917E7" w:rsidRDefault="009917E7" w:rsidP="009917E7">
      <w:pPr>
        <w:pStyle w:val="BodyText"/>
        <w:numPr>
          <w:ilvl w:val="0"/>
          <w:numId w:val="23"/>
        </w:numPr>
        <w:spacing w:before="1" w:line="360" w:lineRule="auto"/>
        <w:rPr>
          <w:lang w:val="en-IN"/>
        </w:rPr>
      </w:pPr>
      <w:r w:rsidRPr="009917E7">
        <w:rPr>
          <w:b/>
          <w:bCs/>
          <w:sz w:val="32"/>
          <w:szCs w:val="32"/>
          <w:lang w:val="en-IN"/>
        </w:rPr>
        <w:t>Data Collection and Transmission</w:t>
      </w:r>
      <w:r w:rsidRPr="009917E7">
        <w:rPr>
          <w:lang w:val="en-IN"/>
        </w:rPr>
        <w:t>: The collected data is transmitted to a central server through wireless communication protocols, such as LoRa or NB-IoT, which enable efficient long-range data transmission.</w:t>
      </w:r>
    </w:p>
    <w:p w14:paraId="5F42095B" w14:textId="77777777" w:rsidR="009917E7" w:rsidRPr="009917E7" w:rsidRDefault="009917E7" w:rsidP="009917E7">
      <w:pPr>
        <w:pStyle w:val="BodyText"/>
        <w:spacing w:before="1" w:line="360" w:lineRule="auto"/>
        <w:rPr>
          <w:lang w:val="en-IN"/>
        </w:rPr>
      </w:pPr>
    </w:p>
    <w:p w14:paraId="1F544523"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Data Processing and Analysis</w:t>
      </w:r>
      <w:r w:rsidRPr="009917E7">
        <w:rPr>
          <w:lang w:val="en-IN"/>
        </w:rPr>
        <w:t>: On the server side, data from sensors is processed and analyzed using machine learning algorithms to identify patterns and trends.</w:t>
      </w:r>
    </w:p>
    <w:p w14:paraId="3BD65EBE" w14:textId="77777777" w:rsidR="009917E7" w:rsidRPr="009917E7" w:rsidRDefault="009917E7" w:rsidP="009917E7">
      <w:pPr>
        <w:pStyle w:val="BodyText"/>
        <w:spacing w:before="1" w:line="360" w:lineRule="auto"/>
        <w:rPr>
          <w:lang w:val="en-IN"/>
        </w:rPr>
      </w:pPr>
    </w:p>
    <w:p w14:paraId="7EED18FE"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Prediction Model</w:t>
      </w:r>
      <w:r w:rsidRPr="009917E7">
        <w:rPr>
          <w:lang w:val="en-IN"/>
        </w:rPr>
        <w:t>: The processed data is fed into a machine learning model, such as regression or neural network algorithms, to make predictions about crop yield based on the current conditions.</w:t>
      </w:r>
    </w:p>
    <w:p w14:paraId="3EC7F5DD" w14:textId="77777777" w:rsidR="009917E7" w:rsidRPr="009917E7" w:rsidRDefault="009917E7" w:rsidP="009917E7">
      <w:pPr>
        <w:pStyle w:val="BodyText"/>
        <w:spacing w:before="1" w:line="360" w:lineRule="auto"/>
        <w:rPr>
          <w:lang w:val="en-IN"/>
        </w:rPr>
      </w:pPr>
    </w:p>
    <w:p w14:paraId="49B08F1E" w14:textId="77777777" w:rsidR="00B67E98" w:rsidRDefault="009917E7" w:rsidP="009917E7">
      <w:pPr>
        <w:pStyle w:val="BodyText"/>
        <w:numPr>
          <w:ilvl w:val="0"/>
          <w:numId w:val="23"/>
        </w:numPr>
        <w:spacing w:before="1" w:line="360" w:lineRule="auto"/>
        <w:rPr>
          <w:lang w:val="en-IN"/>
        </w:rPr>
      </w:pPr>
      <w:r w:rsidRPr="009917E7">
        <w:rPr>
          <w:b/>
          <w:bCs/>
          <w:sz w:val="32"/>
          <w:szCs w:val="32"/>
          <w:lang w:val="en-IN"/>
        </w:rPr>
        <w:t>User Interface</w:t>
      </w:r>
      <w:r w:rsidRPr="009917E7">
        <w:rPr>
          <w:lang w:val="en-IN"/>
        </w:rPr>
        <w:t>: The final yield predictions and data insights are accessible through a user-friendly interface, allowing farmers and other stakeholders to view real-time updates and prediction</w:t>
      </w:r>
      <w:r>
        <w:rPr>
          <w:lang w:val="en-IN"/>
        </w:rPr>
        <w:t>.</w:t>
      </w:r>
    </w:p>
    <w:p w14:paraId="28D7D046" w14:textId="77777777" w:rsidR="009917E7" w:rsidRDefault="009917E7" w:rsidP="009917E7">
      <w:pPr>
        <w:pStyle w:val="BodyText"/>
        <w:spacing w:before="1" w:line="360" w:lineRule="auto"/>
        <w:rPr>
          <w:lang w:val="en-IN"/>
        </w:rPr>
      </w:pPr>
    </w:p>
    <w:p w14:paraId="7A5DC71F" w14:textId="77777777" w:rsidR="009917E7" w:rsidRPr="002B344A" w:rsidRDefault="009917E7" w:rsidP="009917E7">
      <w:pPr>
        <w:spacing w:line="345" w:lineRule="auto"/>
        <w:jc w:val="both"/>
        <w:rPr>
          <w:b/>
          <w:bCs/>
          <w:sz w:val="32"/>
          <w:szCs w:val="32"/>
          <w:lang w:val="en-IN"/>
        </w:rPr>
      </w:pPr>
      <w:r w:rsidRPr="002B344A">
        <w:rPr>
          <w:b/>
          <w:bCs/>
          <w:sz w:val="32"/>
          <w:szCs w:val="32"/>
          <w:lang w:val="en-IN"/>
        </w:rPr>
        <w:t>Suggested Visual Elements</w:t>
      </w:r>
    </w:p>
    <w:p w14:paraId="7AACEB37" w14:textId="70A4961D" w:rsidR="00D978FF" w:rsidRDefault="009917E7" w:rsidP="00FC601A">
      <w:pPr>
        <w:spacing w:line="360" w:lineRule="auto"/>
        <w:jc w:val="both"/>
        <w:rPr>
          <w:sz w:val="25"/>
          <w:szCs w:val="25"/>
          <w:lang w:val="en-IN"/>
        </w:rPr>
      </w:pPr>
      <w:r w:rsidRPr="009917E7">
        <w:rPr>
          <w:sz w:val="25"/>
          <w:szCs w:val="25"/>
          <w:lang w:val="en-IN"/>
        </w:rPr>
        <w:t>To make this project visually engaging, here are some images that can represent different components and features of the system:</w:t>
      </w:r>
    </w:p>
    <w:p w14:paraId="751FD097" w14:textId="77777777" w:rsidR="00D978FF" w:rsidRDefault="00D978FF">
      <w:pPr>
        <w:rPr>
          <w:sz w:val="25"/>
          <w:szCs w:val="25"/>
          <w:lang w:val="en-IN"/>
        </w:rPr>
      </w:pPr>
      <w:r>
        <w:rPr>
          <w:sz w:val="25"/>
          <w:szCs w:val="25"/>
          <w:lang w:val="en-IN"/>
        </w:rPr>
        <w:br w:type="page"/>
      </w:r>
    </w:p>
    <w:p w14:paraId="56C8A007"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lastRenderedPageBreak/>
        <w:t>System Architecture Diagram</w:t>
      </w:r>
      <w:r w:rsidRPr="009917E7">
        <w:rPr>
          <w:sz w:val="32"/>
          <w:szCs w:val="32"/>
          <w:lang w:val="en-IN"/>
        </w:rPr>
        <w:t>:</w:t>
      </w:r>
      <w:r w:rsidRPr="009917E7">
        <w:rPr>
          <w:sz w:val="25"/>
          <w:szCs w:val="25"/>
          <w:lang w:val="en-IN"/>
        </w:rPr>
        <w:t xml:space="preserve"> An image showing the entire architecture, including IoT sensors, data collection, data processing, prediction model, and user interface. This will illustrate the flow of data and the role of each component.</w:t>
      </w:r>
    </w:p>
    <w:p w14:paraId="69B020E8"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IoT Sensors in the Field</w:t>
      </w:r>
      <w:r w:rsidRPr="009917E7">
        <w:rPr>
          <w:sz w:val="25"/>
          <w:szCs w:val="25"/>
          <w:lang w:val="en-IN"/>
        </w:rPr>
        <w:t>: A close-up image of various IoT sensors embedded in a field, capturing soil and weather conditions. It could show sensors measuring soil moisture, temperature, and other variables.</w:t>
      </w:r>
    </w:p>
    <w:p w14:paraId="24EB417E"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Data Flow Process</w:t>
      </w:r>
      <w:r w:rsidRPr="009917E7">
        <w:rPr>
          <w:sz w:val="25"/>
          <w:szCs w:val="25"/>
          <w:lang w:val="en-IN"/>
        </w:rPr>
        <w:t>: An image visualizing the data flow from IoT sensors to a central processing unit, and finally, to the user interface. This diagram could emphasize real-time data collection and transmission.</w:t>
      </w:r>
    </w:p>
    <w:p w14:paraId="703C571C" w14:textId="77777777" w:rsidR="009917E7" w:rsidRDefault="009917E7" w:rsidP="00FC601A">
      <w:pPr>
        <w:numPr>
          <w:ilvl w:val="0"/>
          <w:numId w:val="24"/>
        </w:numPr>
        <w:spacing w:line="360" w:lineRule="auto"/>
        <w:jc w:val="both"/>
        <w:rPr>
          <w:sz w:val="25"/>
          <w:szCs w:val="25"/>
          <w:lang w:val="en-IN"/>
        </w:rPr>
      </w:pPr>
      <w:r w:rsidRPr="002B344A">
        <w:rPr>
          <w:b/>
          <w:bCs/>
          <w:sz w:val="25"/>
          <w:szCs w:val="25"/>
          <w:lang w:val="en-IN"/>
        </w:rPr>
        <w:t>Predictive Model Visualization</w:t>
      </w:r>
      <w:r w:rsidRPr="009917E7">
        <w:rPr>
          <w:sz w:val="32"/>
          <w:szCs w:val="32"/>
          <w:lang w:val="en-IN"/>
        </w:rPr>
        <w:t>:</w:t>
      </w:r>
      <w:r w:rsidRPr="009917E7">
        <w:rPr>
          <w:sz w:val="25"/>
          <w:szCs w:val="25"/>
          <w:lang w:val="en-IN"/>
        </w:rPr>
        <w:t xml:space="preserve"> A graph or model representation that shows how different factors (like temperature, moisture) correlate with yield prediction. This image could also represent the machine learning model’s output.</w:t>
      </w:r>
    </w:p>
    <w:p w14:paraId="001D4155" w14:textId="77777777" w:rsidR="00FC601A" w:rsidRDefault="00FC601A" w:rsidP="00FC601A">
      <w:pPr>
        <w:spacing w:line="360" w:lineRule="auto"/>
        <w:jc w:val="both"/>
        <w:rPr>
          <w:sz w:val="25"/>
          <w:szCs w:val="25"/>
          <w:lang w:val="en-IN"/>
        </w:rPr>
      </w:pPr>
    </w:p>
    <w:p w14:paraId="694089FB" w14:textId="77777777" w:rsidR="00FC601A" w:rsidRDefault="00FC601A" w:rsidP="00FC601A">
      <w:pPr>
        <w:spacing w:line="360" w:lineRule="auto"/>
        <w:jc w:val="both"/>
        <w:rPr>
          <w:sz w:val="25"/>
          <w:szCs w:val="25"/>
          <w:lang w:val="en-IN"/>
        </w:rPr>
      </w:pPr>
    </w:p>
    <w:p w14:paraId="050788BB" w14:textId="77777777" w:rsidR="00FC601A" w:rsidRPr="00FC601A" w:rsidRDefault="00FC601A" w:rsidP="00FC601A">
      <w:pPr>
        <w:spacing w:line="360" w:lineRule="auto"/>
        <w:jc w:val="both"/>
        <w:rPr>
          <w:sz w:val="40"/>
          <w:szCs w:val="40"/>
          <w:lang w:val="en-IN"/>
        </w:rPr>
      </w:pPr>
      <w:r w:rsidRPr="002B344A">
        <w:rPr>
          <w:b/>
          <w:bCs/>
          <w:sz w:val="32"/>
          <w:szCs w:val="32"/>
          <w:lang w:val="en-IN"/>
        </w:rPr>
        <w:t>Scope of the Project</w:t>
      </w:r>
      <w:r w:rsidRPr="00FC601A">
        <w:rPr>
          <w:b/>
          <w:bCs/>
          <w:sz w:val="40"/>
          <w:szCs w:val="40"/>
          <w:lang w:val="en-IN"/>
        </w:rPr>
        <w:t>:</w:t>
      </w:r>
    </w:p>
    <w:p w14:paraId="0D152070"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Collect real-time soil and weather data via IoT sensors.</w:t>
      </w:r>
    </w:p>
    <w:p w14:paraId="7E8A2C7E"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Transmit data securely to a central server.</w:t>
      </w:r>
    </w:p>
    <w:p w14:paraId="15D9ECBD"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Develop a machine learning model for yield prediction.</w:t>
      </w:r>
    </w:p>
    <w:p w14:paraId="645BD803"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Create a user-friendly interface for data access.</w:t>
      </w:r>
    </w:p>
    <w:p w14:paraId="327AE4A0"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Ensure scalability for different crops and regions.</w:t>
      </w:r>
    </w:p>
    <w:p w14:paraId="2FA1996E"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Continuously refine predictions with new data.</w:t>
      </w:r>
    </w:p>
    <w:p w14:paraId="7B4D734B" w14:textId="77777777" w:rsidR="00FC601A" w:rsidRPr="009917E7" w:rsidRDefault="00FC601A" w:rsidP="00FC601A">
      <w:pPr>
        <w:spacing w:line="360" w:lineRule="auto"/>
        <w:jc w:val="both"/>
        <w:rPr>
          <w:sz w:val="25"/>
          <w:szCs w:val="25"/>
          <w:lang w:val="en-IN"/>
        </w:rPr>
      </w:pPr>
    </w:p>
    <w:p w14:paraId="1CC8A9AA" w14:textId="77777777" w:rsidR="00FC601A" w:rsidRDefault="00FC601A" w:rsidP="009917E7">
      <w:pPr>
        <w:pStyle w:val="BodyText"/>
        <w:spacing w:before="72"/>
        <w:rPr>
          <w:b/>
          <w:bCs/>
          <w:lang w:val="en-IN"/>
        </w:rPr>
      </w:pPr>
    </w:p>
    <w:p w14:paraId="7977E802" w14:textId="77777777" w:rsidR="00FC601A" w:rsidRDefault="00FC601A" w:rsidP="009917E7">
      <w:pPr>
        <w:pStyle w:val="BodyText"/>
        <w:spacing w:before="72"/>
        <w:rPr>
          <w:b/>
          <w:bCs/>
          <w:lang w:val="en-IN"/>
        </w:rPr>
      </w:pPr>
    </w:p>
    <w:p w14:paraId="62C64225" w14:textId="77777777" w:rsidR="00FC601A" w:rsidRDefault="00FC601A" w:rsidP="009917E7">
      <w:pPr>
        <w:pStyle w:val="BodyText"/>
        <w:spacing w:before="72"/>
        <w:rPr>
          <w:b/>
          <w:bCs/>
          <w:lang w:val="en-IN"/>
        </w:rPr>
      </w:pPr>
    </w:p>
    <w:p w14:paraId="4E7077D1" w14:textId="080C813A" w:rsidR="009917E7" w:rsidRDefault="00FA7FF0" w:rsidP="009917E7">
      <w:pPr>
        <w:pStyle w:val="BodyText"/>
        <w:spacing w:before="72"/>
      </w:pPr>
      <w:r>
        <w:rPr>
          <w:noProof/>
          <w:lang w:bidi="hi-IN"/>
        </w:rPr>
        <mc:AlternateContent>
          <mc:Choice Requires="wps">
            <w:drawing>
              <wp:anchor distT="0" distB="0" distL="0" distR="0" simplePos="0" relativeHeight="251658240" behindDoc="1" locked="0" layoutInCell="1" allowOverlap="1" wp14:anchorId="2866A21F" wp14:editId="04664F84">
                <wp:simplePos x="0" y="0"/>
                <wp:positionH relativeFrom="page">
                  <wp:posOffset>304800</wp:posOffset>
                </wp:positionH>
                <wp:positionV relativeFrom="page">
                  <wp:posOffset>304799</wp:posOffset>
                </wp:positionV>
                <wp:extent cx="7176770" cy="94627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C4ADB5" id="Graphic 18" o:spid="_x0000_s1026" style="position:absolute;margin-left:24pt;margin-top:24pt;width:565.1pt;height:745.1pt;z-index:-251658240;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p>
    <w:p w14:paraId="707276DB" w14:textId="77777777" w:rsidR="009917E7" w:rsidRDefault="009917E7">
      <w:pPr>
        <w:spacing w:line="345" w:lineRule="auto"/>
        <w:jc w:val="both"/>
      </w:pPr>
    </w:p>
    <w:p w14:paraId="29C2470C" w14:textId="77777777" w:rsidR="009917E7" w:rsidRDefault="009917E7">
      <w:pPr>
        <w:spacing w:line="345" w:lineRule="auto"/>
        <w:jc w:val="both"/>
        <w:sectPr w:rsidR="009917E7" w:rsidSect="00F935F7">
          <w:footerReference w:type="default" r:id="rId14"/>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p>
    <w:p w14:paraId="1D2C50E8" w14:textId="0ABA451C" w:rsidR="00B67E98" w:rsidRPr="002B344A" w:rsidRDefault="00FA7FF0" w:rsidP="00AE0D94">
      <w:pPr>
        <w:pStyle w:val="Heading1"/>
        <w:tabs>
          <w:tab w:val="left" w:pos="3805"/>
        </w:tabs>
        <w:rPr>
          <w:b w:val="0"/>
          <w:bCs w:val="0"/>
          <w:u w:val="none"/>
        </w:rPr>
      </w:pPr>
      <w:r w:rsidRPr="002B344A">
        <w:rPr>
          <w:b w:val="0"/>
          <w:bCs w:val="0"/>
          <w:noProof/>
          <w:u w:val="none"/>
          <w:lang w:bidi="hi-IN"/>
        </w:rPr>
        <w:lastRenderedPageBreak/>
        <mc:AlternateContent>
          <mc:Choice Requires="wps">
            <w:drawing>
              <wp:anchor distT="0" distB="0" distL="0" distR="0" simplePos="0" relativeHeight="251658248" behindDoc="1" locked="0" layoutInCell="1" allowOverlap="1" wp14:anchorId="64051CAB" wp14:editId="3329C249">
                <wp:simplePos x="0" y="0"/>
                <wp:positionH relativeFrom="page">
                  <wp:posOffset>304800</wp:posOffset>
                </wp:positionH>
                <wp:positionV relativeFrom="page">
                  <wp:posOffset>304799</wp:posOffset>
                </wp:positionV>
                <wp:extent cx="7176770" cy="94627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AB34B3" id="Graphic 19" o:spid="_x0000_s1026" style="position:absolute;margin-left:24pt;margin-top:24pt;width:565.1pt;height:745.1pt;z-index:-251658232;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bookmarkStart w:id="1" w:name="_TOC_250005"/>
      <w:r w:rsidRPr="002B344A">
        <w:rPr>
          <w:b w:val="0"/>
          <w:bCs w:val="0"/>
          <w:spacing w:val="-2"/>
          <w:u w:val="none"/>
        </w:rPr>
        <w:t>LITERATURE</w:t>
      </w:r>
      <w:r w:rsidRPr="002B344A">
        <w:rPr>
          <w:b w:val="0"/>
          <w:bCs w:val="0"/>
          <w:spacing w:val="28"/>
          <w:u w:val="none"/>
        </w:rPr>
        <w:t xml:space="preserve"> </w:t>
      </w:r>
      <w:bookmarkEnd w:id="1"/>
      <w:r w:rsidRPr="002B344A">
        <w:rPr>
          <w:b w:val="0"/>
          <w:bCs w:val="0"/>
          <w:spacing w:val="-2"/>
          <w:u w:val="none"/>
        </w:rPr>
        <w:t>REVIEW</w:t>
      </w:r>
    </w:p>
    <w:p w14:paraId="48289AF0" w14:textId="77777777" w:rsidR="00B67E98" w:rsidRDefault="00B67E98">
      <w:pPr>
        <w:pStyle w:val="BodyText"/>
        <w:spacing w:before="346"/>
        <w:rPr>
          <w:b/>
          <w:sz w:val="32"/>
        </w:rPr>
      </w:pPr>
    </w:p>
    <w:p w14:paraId="64B945D4" w14:textId="36E84A16" w:rsidR="00FC601A" w:rsidRPr="00FC601A" w:rsidRDefault="00FC601A" w:rsidP="0006177F">
      <w:pPr>
        <w:pStyle w:val="BodyText"/>
        <w:spacing w:before="149" w:line="360" w:lineRule="auto"/>
        <w:jc w:val="both"/>
      </w:pPr>
      <w:r w:rsidRPr="00781C2C">
        <w:rPr>
          <w:b/>
          <w:bCs/>
        </w:rPr>
        <w:t>Hossein Zare, Tobias KD Weber, Joachim Ingwersen, Wolfgang Nowak, Sebastian Gayler, and Thilo Streck (2024),</w:t>
      </w:r>
      <w:r w:rsidRPr="00FC601A">
        <w:t xml:space="preserve"> conducted an in-depth study on crop yield prediction using a multi-model ensemble with data assimilation techniques. Their research focused on integrating leaf area index (LAI) data derived from satellite remote sensing into three process-based crop models (CERES, GECROS, SPASS) and their combined ensemble. The methodology utilized particle filtering (PF) to manage uncertainties in agronomic inputs such as weather, soil hydraulic properties, and nitrogen fertilization. The results demonstrated that integrating LAI data significantly improved the precision and accuracy of yield predictions in GECROS, SPASS, and the ensemble, with notable reductions in yield bias. The study emphasized the challenges posed by model input variability and the advantages of multi-model approaches for regional yield forecasts. Future research recommendations include refining regional model calibration and exploring optimized weighting schemes for ensembles.</w:t>
      </w:r>
    </w:p>
    <w:p w14:paraId="7341EA97" w14:textId="77777777" w:rsidR="00FC601A" w:rsidRPr="00FC601A" w:rsidRDefault="00FC601A" w:rsidP="00FC601A">
      <w:pPr>
        <w:pStyle w:val="BodyText"/>
        <w:spacing w:before="149" w:line="360" w:lineRule="auto"/>
        <w:jc w:val="center"/>
      </w:pPr>
    </w:p>
    <w:p w14:paraId="0221908C" w14:textId="30629204" w:rsidR="00B67E98" w:rsidRPr="00FC601A" w:rsidRDefault="00FC601A" w:rsidP="00FC601A">
      <w:pPr>
        <w:spacing w:line="360" w:lineRule="auto"/>
        <w:jc w:val="both"/>
        <w:rPr>
          <w:sz w:val="25"/>
          <w:szCs w:val="25"/>
        </w:rPr>
        <w:sectPr w:rsidR="00B67E98" w:rsidRPr="00FC601A"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781C2C">
        <w:rPr>
          <w:b/>
          <w:bCs/>
          <w:sz w:val="25"/>
          <w:szCs w:val="25"/>
        </w:rPr>
        <w:t xml:space="preserve">Ravesa Akhter and Shabir Ahmad Sofi (2022) </w:t>
      </w:r>
      <w:r w:rsidRPr="00FC601A">
        <w:rPr>
          <w:sz w:val="25"/>
          <w:szCs w:val="25"/>
        </w:rPr>
        <w:t>examined the application of IoT data analytics and machine learning in precision agriculture to enhance productivity and address food security challenges. Their research highlighted the implementation of IoT-based systems in apple orchards of Kashmir for early disease prediction. This approach involved deploying sensors to collect real-time data and applying machine learning algorithms for predictive analytics. The paper discussed the potential of IoT and data analytics to revolutionize traditional farming practices, leading to improved crop management and resource efficiency. The authors identified barriers such as technical limitations, data security concerns, and the need for training farmers to adopt advanced technologies. They emphasized the importance of integrating data from diverse sources for more comprehensive analysis and better decision-making in agricultural practices.</w:t>
      </w:r>
    </w:p>
    <w:p w14:paraId="7E3C45C2" w14:textId="77777777" w:rsidR="0006177F" w:rsidRDefault="0006177F" w:rsidP="0006177F">
      <w:pPr>
        <w:spacing w:line="345" w:lineRule="auto"/>
        <w:jc w:val="both"/>
      </w:pPr>
    </w:p>
    <w:p w14:paraId="694D13A4" w14:textId="77777777" w:rsidR="0006177F" w:rsidRPr="0006177F" w:rsidRDefault="0006177F" w:rsidP="0006177F">
      <w:pPr>
        <w:spacing w:line="360" w:lineRule="auto"/>
        <w:jc w:val="both"/>
        <w:rPr>
          <w:sz w:val="25"/>
          <w:szCs w:val="25"/>
        </w:rPr>
      </w:pPr>
      <w:r w:rsidRPr="00781C2C">
        <w:rPr>
          <w:b/>
          <w:bCs/>
          <w:sz w:val="25"/>
          <w:szCs w:val="25"/>
        </w:rPr>
        <w:t>Tarek Alahmad, Miklós Neményi, and Anikó Nyéki (2023)</w:t>
      </w:r>
      <w:r w:rsidRPr="0006177F">
        <w:rPr>
          <w:sz w:val="25"/>
          <w:szCs w:val="25"/>
        </w:rPr>
        <w:t xml:space="preserve"> explored the transformative role of IoT sensors and big data in precision crop production. Their review underscored how combining these technologies can optimize resource use, reduce waste, and enhance yield stability. The paper elaborated on the critical need for big data analytics to process the vast amounts of information gathered by IoT sensors and the importance of predictive decision-making in farming. Challenges highlighted included managing unstructured data, ensuring data security, and creating robust infrastructures for IoT implementation. The authors recommended adopting multisensor data fusion for accurate, real-time agricultural insights and emphasized that integrating AI and IoT could propel precision agriculture forward by enabling efficient resource management and environmental sustainability.</w:t>
      </w:r>
    </w:p>
    <w:p w14:paraId="4CF777A2" w14:textId="77777777" w:rsidR="0006177F" w:rsidRPr="0006177F" w:rsidRDefault="0006177F" w:rsidP="0006177F">
      <w:pPr>
        <w:spacing w:line="360" w:lineRule="auto"/>
        <w:jc w:val="both"/>
        <w:rPr>
          <w:sz w:val="25"/>
          <w:szCs w:val="25"/>
        </w:rPr>
      </w:pPr>
    </w:p>
    <w:p w14:paraId="12DE19FA" w14:textId="4CB561C2" w:rsidR="00B67E98" w:rsidRPr="0006177F" w:rsidRDefault="0006177F" w:rsidP="0006177F">
      <w:pPr>
        <w:spacing w:line="360" w:lineRule="auto"/>
        <w:jc w:val="both"/>
        <w:rPr>
          <w:sz w:val="25"/>
          <w:szCs w:val="25"/>
        </w:rPr>
        <w:sectPr w:rsidR="00B67E98" w:rsidRPr="0006177F"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217F40">
        <w:rPr>
          <w:b/>
          <w:bCs/>
          <w:sz w:val="25"/>
          <w:szCs w:val="25"/>
        </w:rPr>
        <w:t>Waleed K. Alazzai, Baydaa Sh. Z. Abood, Hassan M. Al-Jawahry, and Mohammed Kadhim Obaid (2024)</w:t>
      </w:r>
      <w:r w:rsidRPr="0006177F">
        <w:rPr>
          <w:sz w:val="25"/>
          <w:szCs w:val="25"/>
        </w:rPr>
        <w:t xml:space="preserve"> conducted a comprehensive review on the role of AI and IoT in precision farming. Their study emphasized how these technologies are transforming modern agriculture by providing real-time data, improving decision-making, and increasing productivity. The paper discussed the deployment of AI algorithms and IoT sensors for monitoring crop growth, optimizing irrigation, and enhancing resource utilization. The authors highlighted practical applications such as the use of drones for aerial data collection and GIS tools for spatial analysis. Despite these advancements, the study also pointed out challenges like connectivity issues, integration complexity, and the need for upskilling the agricultural workforce. The authors concluded that continuous innovation and collaboration across technological and agricultural sectors are essential to address these challenges and advance precision farming practices.</w:t>
      </w:r>
    </w:p>
    <w:p w14:paraId="6504560B" w14:textId="77C15F24" w:rsidR="0006177F" w:rsidRPr="0006177F" w:rsidRDefault="0006177F" w:rsidP="00071062">
      <w:pPr>
        <w:spacing w:line="360" w:lineRule="auto"/>
        <w:jc w:val="both"/>
        <w:rPr>
          <w:sz w:val="25"/>
          <w:szCs w:val="25"/>
        </w:rPr>
      </w:pPr>
      <w:r w:rsidRPr="00781C2C">
        <w:rPr>
          <w:b/>
          <w:bCs/>
          <w:sz w:val="25"/>
          <w:szCs w:val="25"/>
        </w:rPr>
        <w:lastRenderedPageBreak/>
        <w:t xml:space="preserve">Waleed K. Alazzai, Baydaa Sh. Z. Abood, Hassan M. Al-Jawahry, and Mohammed Kadhim Obaid </w:t>
      </w:r>
      <w:r w:rsidR="00E24D19">
        <w:rPr>
          <w:b/>
          <w:bCs/>
          <w:sz w:val="25"/>
          <w:szCs w:val="25"/>
        </w:rPr>
        <w:t>et al,</w:t>
      </w:r>
      <w:r w:rsidRPr="00781C2C">
        <w:rPr>
          <w:b/>
          <w:bCs/>
          <w:sz w:val="25"/>
          <w:szCs w:val="25"/>
        </w:rPr>
        <w:t>(2024),</w:t>
      </w:r>
      <w:r w:rsidRPr="0006177F">
        <w:rPr>
          <w:sz w:val="25"/>
          <w:szCs w:val="25"/>
        </w:rPr>
        <w:t xml:space="preserve"> Artificial Intelligence (AI) and the Internet of Things (IoT) are transforming modern agricultural practices through precision farming. This study emphasizes the integration of advanced technologies, including remote sensing, Geographic Information Systems (GIS), and IoT, in addressing challenges like declining resources and increasing population demands. The authors first discuss the basic concepts of AI and IoT in agriculture, highlighting their applications in crop monitoring, resource optimization, and data-driven decision-making. They review specific AI and IoT tools, such as satellite imaging and automated machinery, that enhance efficiency in water usage, fertilization, and pest control. They also cover practical applications in various regions, demonstrating how technology-based precision farming can improve productivity and environmental sustainability. Despite these advances, challenges like connectivity issues, high implementation costs, and integration complexity remain. Future research is recommended to focus on overcoming these challenges, potentially through improved connectivity infrastructure and cost-effective solutions, which could expand the accessibility of precision agriculture technologies​.</w:t>
      </w:r>
    </w:p>
    <w:p w14:paraId="7265E3D2" w14:textId="77777777" w:rsidR="0006177F" w:rsidRPr="0006177F" w:rsidRDefault="0006177F" w:rsidP="00071062">
      <w:pPr>
        <w:spacing w:line="360" w:lineRule="auto"/>
        <w:jc w:val="both"/>
        <w:rPr>
          <w:sz w:val="25"/>
          <w:szCs w:val="25"/>
        </w:rPr>
      </w:pPr>
    </w:p>
    <w:p w14:paraId="49E1EAD8" w14:textId="5805751B" w:rsidR="0006177F" w:rsidRPr="0006177F" w:rsidRDefault="0006177F" w:rsidP="00071062">
      <w:pPr>
        <w:spacing w:line="360" w:lineRule="auto"/>
        <w:jc w:val="both"/>
        <w:rPr>
          <w:sz w:val="25"/>
          <w:szCs w:val="25"/>
        </w:rPr>
      </w:pPr>
      <w:r w:rsidRPr="00781C2C">
        <w:rPr>
          <w:b/>
          <w:bCs/>
          <w:sz w:val="25"/>
          <w:szCs w:val="25"/>
        </w:rPr>
        <w:t>Hassan R. El-Ramady, Tarek A. Alshaal, Megahed M. Amer, Éva Domokos-Szabolcsy, et al</w:t>
      </w:r>
      <w:r w:rsidR="00E24D19">
        <w:rPr>
          <w:b/>
          <w:bCs/>
          <w:sz w:val="25"/>
          <w:szCs w:val="25"/>
        </w:rPr>
        <w:t>,</w:t>
      </w:r>
      <w:r w:rsidRPr="00781C2C">
        <w:rPr>
          <w:b/>
          <w:bCs/>
          <w:sz w:val="25"/>
          <w:szCs w:val="25"/>
        </w:rPr>
        <w:t xml:space="preserve"> (2014)</w:t>
      </w:r>
      <w:r w:rsidRPr="0006177F">
        <w:rPr>
          <w:sz w:val="25"/>
          <w:szCs w:val="25"/>
        </w:rPr>
        <w:t>, Soil health is critical for sustainable agriculture and crop productivity, and this paper emphasizes the role of soil quality management in plant nutrition. The authors focus on integrated nutrient management (INM), which includes methods such as reduced tillage, crop rotation, and the use of organic fertilizers to maintain soil health. The study discusses the complexity of soil as a dynamic ecosystem, examining key soil properties such as physical, chemical, and biological indicators that impact plant growth. The authors review various soil management techniques, including the application of green manure and cover crops, to enhance soil organic matter, increase nutrient retention, and support beneficial soil microorganisms. They note the challenges of quantifying soil health due to variations in soil types and the need for location-specific practices. The study recommends a focus on improving soil organic content to bolster agricultural productivity and sustainability. Future directions include refining soil health indicators and exploring new INM techniques to support sustainable food production​.</w:t>
      </w:r>
    </w:p>
    <w:p w14:paraId="7AFB4E89" w14:textId="77777777" w:rsidR="0006177F" w:rsidRPr="0006177F" w:rsidRDefault="0006177F" w:rsidP="00071062">
      <w:pPr>
        <w:spacing w:line="360" w:lineRule="auto"/>
        <w:jc w:val="both"/>
        <w:rPr>
          <w:sz w:val="25"/>
          <w:szCs w:val="25"/>
        </w:rPr>
      </w:pPr>
    </w:p>
    <w:p w14:paraId="3B66A501" w14:textId="2A399487" w:rsidR="0006177F" w:rsidRPr="0006177F" w:rsidRDefault="0006177F" w:rsidP="00071062">
      <w:pPr>
        <w:spacing w:line="360" w:lineRule="auto"/>
        <w:jc w:val="both"/>
        <w:rPr>
          <w:sz w:val="25"/>
          <w:szCs w:val="25"/>
        </w:rPr>
      </w:pPr>
      <w:r w:rsidRPr="00E24D19">
        <w:rPr>
          <w:b/>
          <w:bCs/>
          <w:sz w:val="25"/>
          <w:szCs w:val="25"/>
        </w:rPr>
        <w:t>Sarita Tripathy and Shaswati Patra (2020)</w:t>
      </w:r>
      <w:r w:rsidRPr="0006177F">
        <w:rPr>
          <w:sz w:val="25"/>
          <w:szCs w:val="25"/>
        </w:rPr>
        <w:t>, IoT-based precision agriculture is gaining traction as a solution for improving crop yield and monitoring various environmental factors in agriculture. This review outlines the structure and functionality of IoT in agriculture, detailing its three-layer system (perception, network, and application layers) which facilitates data collection and analysis. The authors discuss the application of IoT in monitoring soil moisture, temperature, and humidity, which enables real-time decisions to optimize water usage, improve fertilization, and reduce waste. They also cover the implementation of IoT in tracking livestock, managing farm vehicles, and overseeing crop health, illustrating IoT’s role in smart farming. However, they identify challenges such as the need for stable connectivity in rural areas and the high costs associated with IoT devices and infrastructure. The authors suggest that future research should focus on improving connectivity and reducing costs, allowing broader adoption of IoT in agriculture for efficient, sustainable farming practices​.</w:t>
      </w:r>
    </w:p>
    <w:p w14:paraId="6BD4F938" w14:textId="77777777" w:rsidR="0006177F" w:rsidRPr="0006177F" w:rsidRDefault="0006177F" w:rsidP="00071062">
      <w:pPr>
        <w:spacing w:line="360" w:lineRule="auto"/>
        <w:jc w:val="both"/>
        <w:rPr>
          <w:sz w:val="25"/>
          <w:szCs w:val="25"/>
        </w:rPr>
      </w:pPr>
    </w:p>
    <w:p w14:paraId="6FECDE16" w14:textId="77777777" w:rsidR="00B67E98" w:rsidRDefault="0006177F" w:rsidP="00071062">
      <w:pPr>
        <w:spacing w:line="360" w:lineRule="auto"/>
        <w:jc w:val="both"/>
        <w:rPr>
          <w:sz w:val="25"/>
          <w:szCs w:val="25"/>
        </w:rPr>
      </w:pPr>
      <w:r w:rsidRPr="00E24D19">
        <w:rPr>
          <w:b/>
          <w:bCs/>
          <w:sz w:val="25"/>
          <w:szCs w:val="25"/>
        </w:rPr>
        <w:t>Pavithra Mahesh and Rajkumar Soundrapandiyan (2024)</w:t>
      </w:r>
      <w:r w:rsidRPr="0006177F">
        <w:rPr>
          <w:sz w:val="25"/>
          <w:szCs w:val="25"/>
        </w:rPr>
        <w:t>, Machine learning algorithms are becoming essential for crop yield prediction, addressing challenges in agriculture related to climate variability and market demand. This study evaluates gradient-based machine learning algorithms, including CatBoost, LightGBM, and XGBoost, for accurately predicting crop yields by analyzing parameters like temperature, rainfall, and pesticide use. The authors first explain the importance of crop yield prediction for strategic agricultural planning, particularly in optimizing crop selection and resource allocation. They highlight the strengths of gradient-based models in achieving high accuracy rates, with CatBoost showing superior performance in yield predictions. This research identifies the limitations of machine learning in agriculture, such as the need for extensive datasets and computational resources. Future directions proposed include refining algorithms to handle data variability, integrating IoT for real-time data collection, and enhancing model interpretability to aid decision-making for farmers and agricultural planners​.</w:t>
      </w:r>
    </w:p>
    <w:p w14:paraId="3EC932AB" w14:textId="77777777" w:rsidR="0006177F" w:rsidRDefault="0006177F" w:rsidP="00071062">
      <w:pPr>
        <w:spacing w:line="360" w:lineRule="auto"/>
        <w:jc w:val="both"/>
        <w:rPr>
          <w:sz w:val="25"/>
          <w:szCs w:val="25"/>
        </w:rPr>
      </w:pPr>
    </w:p>
    <w:p w14:paraId="57AB7641" w14:textId="77777777" w:rsidR="0006177F" w:rsidRPr="0006177F" w:rsidRDefault="0006177F" w:rsidP="00071062">
      <w:pPr>
        <w:spacing w:line="360" w:lineRule="auto"/>
        <w:jc w:val="both"/>
        <w:rPr>
          <w:sz w:val="25"/>
          <w:szCs w:val="25"/>
        </w:rPr>
      </w:pPr>
      <w:r w:rsidRPr="00E24D19">
        <w:rPr>
          <w:b/>
          <w:bCs/>
          <w:sz w:val="25"/>
          <w:szCs w:val="25"/>
        </w:rPr>
        <w:t>Ahmed M. S. Kheir, Ajit Govind, Vinay Nangia, Mina Devkota, Abdelrazek Elnashar, Mohie ElDin Omar, Til Feike (2024),</w:t>
      </w:r>
      <w:r w:rsidRPr="0006177F">
        <w:rPr>
          <w:sz w:val="25"/>
          <w:szCs w:val="25"/>
        </w:rPr>
        <w:t xml:space="preserve"> Automated machine learning (AutoML) has </w:t>
      </w:r>
      <w:r w:rsidRPr="0006177F">
        <w:rPr>
          <w:sz w:val="25"/>
          <w:szCs w:val="25"/>
        </w:rPr>
        <w:lastRenderedPageBreak/>
        <w:t>demonstrated significant promise for agricultural applications, particularly in crop yield prediction. In their study, the authors discuss how AutoML integrates diverse datasets, including remote sensing, soil characteristics, and climate data, to predict wheat yield in Egypt. They highlight the advantages of AutoML's efficient model optimization, showing how ensemble models enhance accuracy and robustness, making it a low-cost solution suitable for resource-scarce environments. The authors also explore the impact of climate change scenarios, finding notable yield declines under high-emission pathways, which underscores the potential of AutoML in agricultural adaptation strategies. This research advances the use of AutoML in precision agriculture, particularly for smallholders who often lack access to high-end computational resources and comprehensive field data. Future work is recommended to refine models further and integrate additional data types to enhance prediction accuracy under changing climate conditions.</w:t>
      </w:r>
    </w:p>
    <w:p w14:paraId="67E47287" w14:textId="77777777" w:rsidR="0006177F" w:rsidRPr="0006177F" w:rsidRDefault="0006177F" w:rsidP="00071062">
      <w:pPr>
        <w:spacing w:line="360" w:lineRule="auto"/>
        <w:jc w:val="both"/>
        <w:rPr>
          <w:sz w:val="25"/>
          <w:szCs w:val="25"/>
        </w:rPr>
      </w:pPr>
    </w:p>
    <w:p w14:paraId="1761EEF6" w14:textId="77777777" w:rsidR="0006177F" w:rsidRDefault="0006177F" w:rsidP="00071062">
      <w:pPr>
        <w:spacing w:line="360" w:lineRule="auto"/>
        <w:jc w:val="both"/>
        <w:rPr>
          <w:sz w:val="25"/>
          <w:szCs w:val="25"/>
        </w:rPr>
      </w:pPr>
      <w:r w:rsidRPr="00E24D19">
        <w:rPr>
          <w:b/>
          <w:bCs/>
          <w:sz w:val="25"/>
          <w:szCs w:val="25"/>
        </w:rPr>
        <w:t>Astri Idayu Athesan, Mohd Faizul Emizal Mohd Ghazi (2024)</w:t>
      </w:r>
      <w:r w:rsidRPr="0006177F">
        <w:rPr>
          <w:sz w:val="25"/>
          <w:szCs w:val="25"/>
        </w:rPr>
        <w:t>, With the growing demands for food security and sustainable agriculture, this study examines smart farming through the use of IoT-based dashboards. The authors investigate various sensors and dashboard design elements aimed at providing real-time, actionable insights for farmers. They emphasize the role of environmental factors like soil moisture, temperature, humidity, and light in optimizing crop management. Their dashboard designs focus on presenting data in clear, easily interpretable formats such as gauge graphs, line charts, and alerts, which enhance decision-making efficiency for farmers. By enabling trend analysis and real-time monitoring, these dashboards help mitigate issues associated with conventional farming and resource constraints, especially in remote areas. The study provides recommendations on IoT sensor choices and visualization techniques for practical and sustainable dashboard solutions. Future research directions include further customization options for farmers and expanded functionality for predictive analytics, which could enhance precision in resource management.</w:t>
      </w:r>
    </w:p>
    <w:p w14:paraId="1361B00C" w14:textId="77777777" w:rsidR="0006177F" w:rsidRDefault="0006177F" w:rsidP="00071062">
      <w:pPr>
        <w:spacing w:line="360" w:lineRule="auto"/>
        <w:jc w:val="both"/>
        <w:rPr>
          <w:sz w:val="25"/>
          <w:szCs w:val="25"/>
        </w:rPr>
      </w:pPr>
    </w:p>
    <w:p w14:paraId="0EE867C7" w14:textId="77777777" w:rsidR="0006177F" w:rsidRDefault="0006177F" w:rsidP="00071062">
      <w:pPr>
        <w:spacing w:line="360" w:lineRule="auto"/>
        <w:jc w:val="both"/>
        <w:rPr>
          <w:sz w:val="25"/>
          <w:szCs w:val="25"/>
        </w:rPr>
      </w:pPr>
    </w:p>
    <w:p w14:paraId="2B42744E" w14:textId="77777777" w:rsidR="0006177F" w:rsidRPr="0006177F" w:rsidRDefault="0006177F" w:rsidP="00071062">
      <w:pPr>
        <w:spacing w:line="360" w:lineRule="auto"/>
        <w:jc w:val="both"/>
        <w:rPr>
          <w:sz w:val="25"/>
          <w:szCs w:val="25"/>
        </w:rPr>
      </w:pPr>
      <w:r w:rsidRPr="00E24D19">
        <w:rPr>
          <w:b/>
          <w:bCs/>
          <w:sz w:val="25"/>
          <w:szCs w:val="25"/>
        </w:rPr>
        <w:t>M. G. Kibblewhite, K. Ritz, M. J. Swift (2008),</w:t>
      </w:r>
      <w:r w:rsidRPr="0006177F">
        <w:rPr>
          <w:sz w:val="25"/>
          <w:szCs w:val="25"/>
        </w:rPr>
        <w:t xml:space="preserve"> Soil health is a critical factor in sustainable agriculture, as it supports both crop productivity and essential ecosystem services. This review </w:t>
      </w:r>
      <w:r w:rsidRPr="0006177F">
        <w:rPr>
          <w:sz w:val="25"/>
          <w:szCs w:val="25"/>
        </w:rPr>
        <w:lastRenderedPageBreak/>
        <w:t>defines soil health as a multifaceted attribute, dependent on four core functions: carbon transformations, nutrient cycling, soil structure maintenance, and biological regulation. The authors present a framework for evaluating soil health that incorporates the interactions between soil organisms and the abiotic environment, emphasizing the need to understand these as an integrated system. The review also highlights the challenges of assessing soil health using reductionist approaches, which overlook complex biotic interactions that sustain soil functionality. They discuss how energy flows within the soil system, regulated by factors such as soil organic matter and microbial activity, influence ecosystem services like pest control, water regulation, and nutrient provision. Finally, the authors propose future research on energy flow quantification and the role of keystone species, aiming to enhance our understanding of soil resilience under diverse agricultural management practices.</w:t>
      </w:r>
    </w:p>
    <w:p w14:paraId="2F74AEDA" w14:textId="77777777" w:rsidR="0006177F" w:rsidRPr="0006177F" w:rsidRDefault="0006177F" w:rsidP="00071062">
      <w:pPr>
        <w:spacing w:line="360" w:lineRule="auto"/>
        <w:jc w:val="both"/>
        <w:rPr>
          <w:sz w:val="25"/>
          <w:szCs w:val="25"/>
        </w:rPr>
      </w:pPr>
    </w:p>
    <w:p w14:paraId="344D9C4E" w14:textId="1AA6BC99" w:rsidR="0006177F" w:rsidRDefault="0006177F" w:rsidP="00071062">
      <w:pPr>
        <w:spacing w:line="360" w:lineRule="auto"/>
        <w:jc w:val="both"/>
        <w:rPr>
          <w:sz w:val="25"/>
          <w:szCs w:val="25"/>
        </w:rPr>
      </w:pPr>
      <w:r w:rsidRPr="00E24D19">
        <w:rPr>
          <w:b/>
          <w:bCs/>
          <w:sz w:val="25"/>
          <w:szCs w:val="25"/>
        </w:rPr>
        <w:t>Javaid et al</w:t>
      </w:r>
      <w:r w:rsidR="00BE5E4B">
        <w:rPr>
          <w:b/>
          <w:bCs/>
          <w:sz w:val="25"/>
          <w:szCs w:val="25"/>
        </w:rPr>
        <w:t>,</w:t>
      </w:r>
      <w:r w:rsidRPr="00E24D19">
        <w:rPr>
          <w:b/>
          <w:bCs/>
          <w:sz w:val="25"/>
          <w:szCs w:val="25"/>
        </w:rPr>
        <w:t xml:space="preserve"> (2023)</w:t>
      </w:r>
      <w:r w:rsidRPr="0006177F">
        <w:rPr>
          <w:sz w:val="25"/>
          <w:szCs w:val="25"/>
        </w:rPr>
        <w:t xml:space="preserve"> examine the role of artificial intelligence (AI) technologies, such as machine learning and IoT, in optimizing agricultural operations. Their work highlights applications including soil monitoring, pest control, and yield prediction through data-driven analytics. The study focuses on AI’s role in precision farming, enabling farmers to make real-time, informed decisions that increase efficiency and reduce environmental impact. The authors also discuss how AI enhances resource management and improves agricultural sustainability.</w:t>
      </w:r>
    </w:p>
    <w:p w14:paraId="577B7AB1" w14:textId="77777777" w:rsidR="0006177F" w:rsidRDefault="0006177F" w:rsidP="00071062">
      <w:pPr>
        <w:spacing w:line="360" w:lineRule="auto"/>
        <w:jc w:val="both"/>
        <w:rPr>
          <w:sz w:val="25"/>
          <w:szCs w:val="25"/>
        </w:rPr>
      </w:pPr>
    </w:p>
    <w:p w14:paraId="4F518BD5" w14:textId="77777777" w:rsidR="0006177F" w:rsidRDefault="0006177F" w:rsidP="00071062">
      <w:pPr>
        <w:spacing w:line="360" w:lineRule="auto"/>
        <w:jc w:val="both"/>
        <w:rPr>
          <w:sz w:val="25"/>
          <w:szCs w:val="25"/>
        </w:rPr>
      </w:pPr>
    </w:p>
    <w:p w14:paraId="6C720A66" w14:textId="086A957D" w:rsidR="0006177F" w:rsidRPr="0006177F" w:rsidRDefault="0006177F" w:rsidP="00071062">
      <w:pPr>
        <w:spacing w:line="360" w:lineRule="auto"/>
        <w:jc w:val="both"/>
        <w:rPr>
          <w:sz w:val="25"/>
          <w:szCs w:val="25"/>
        </w:rPr>
      </w:pPr>
      <w:r w:rsidRPr="00E24D19">
        <w:rPr>
          <w:b/>
          <w:bCs/>
          <w:sz w:val="25"/>
          <w:szCs w:val="25"/>
        </w:rPr>
        <w:t>Wei Li and Weiwei He</w:t>
      </w:r>
      <w:r w:rsidR="00BE5E4B">
        <w:rPr>
          <w:b/>
          <w:bCs/>
          <w:sz w:val="25"/>
          <w:szCs w:val="25"/>
        </w:rPr>
        <w:t xml:space="preserve"> et al,</w:t>
      </w:r>
      <w:r w:rsidRPr="00E24D19">
        <w:rPr>
          <w:b/>
          <w:bCs/>
          <w:sz w:val="25"/>
          <w:szCs w:val="25"/>
        </w:rPr>
        <w:t>(2024)</w:t>
      </w:r>
      <w:r w:rsidRPr="0006177F">
        <w:rPr>
          <w:sz w:val="25"/>
          <w:szCs w:val="25"/>
        </w:rPr>
        <w:t xml:space="preserve"> explore the economic impacts of rural e-commerce on farmers’ revenue by promoting market integration and employment growth. Using data from the China Labor-force Dynamic Survey, they find that e-commerce positively affects farmers' income by reducing transaction costs and expanding market access. Additionally, the study highlights the moderating role of transportation infrastructure, which enhances revenue growth through e-commerce-affiliated industries. This research suggests that rural e-commerce can significantly drive income growth and rural development, especially when supported by policy.</w:t>
      </w:r>
    </w:p>
    <w:p w14:paraId="6E05D500" w14:textId="77777777" w:rsidR="0006177F" w:rsidRPr="0006177F" w:rsidRDefault="0006177F" w:rsidP="00071062">
      <w:pPr>
        <w:spacing w:line="360" w:lineRule="auto"/>
        <w:jc w:val="both"/>
        <w:rPr>
          <w:sz w:val="25"/>
          <w:szCs w:val="25"/>
        </w:rPr>
      </w:pPr>
    </w:p>
    <w:p w14:paraId="7D3DD2BB" w14:textId="15C07319" w:rsidR="00B67E98" w:rsidRDefault="0006177F" w:rsidP="00071062">
      <w:pPr>
        <w:spacing w:line="360" w:lineRule="auto"/>
        <w:jc w:val="both"/>
        <w:sectPr w:rsidR="00B67E98"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E24D19">
        <w:rPr>
          <w:b/>
          <w:bCs/>
          <w:sz w:val="25"/>
          <w:szCs w:val="25"/>
        </w:rPr>
        <w:lastRenderedPageBreak/>
        <w:t>Karthika et al</w:t>
      </w:r>
      <w:r w:rsidR="00BE5E4B">
        <w:rPr>
          <w:b/>
          <w:bCs/>
          <w:sz w:val="25"/>
          <w:szCs w:val="25"/>
        </w:rPr>
        <w:t>,</w:t>
      </w:r>
      <w:r w:rsidRPr="00E24D19">
        <w:rPr>
          <w:b/>
          <w:bCs/>
          <w:sz w:val="25"/>
          <w:szCs w:val="25"/>
        </w:rPr>
        <w:t xml:space="preserve"> (2023)</w:t>
      </w:r>
      <w:r w:rsidRPr="0006177F">
        <w:rPr>
          <w:sz w:val="25"/>
          <w:szCs w:val="25"/>
        </w:rPr>
        <w:t xml:space="preserve"> investigate the use of IoT technology in agriculture, focusing on "smart farming" practices. They discuss the deployment of wireless sensors for monitoring soil moisture, temperature, and crop health, which helps farmers make data-informed decisions on irrigation and fertilization. Their study demonstrates how IoT devices can streamline resource use and enhance productivity, thus contributing to more sustainable and efficient agricultural practices. This work underscores IoT's potential to address critical agricultural challenges and improve food security.</w:t>
      </w:r>
      <w:r w:rsidR="005B72C1">
        <w:t xml:space="preserve"> </w:t>
      </w:r>
    </w:p>
    <w:p w14:paraId="47CA5455" w14:textId="1717897F" w:rsidR="00B67E98" w:rsidRDefault="00FA7FF0">
      <w:pPr>
        <w:pStyle w:val="Heading4"/>
        <w:spacing w:before="62"/>
        <w:ind w:left="828" w:firstLine="0"/>
        <w:rPr>
          <w:u w:val="none"/>
        </w:rPr>
      </w:pPr>
      <w:r>
        <w:rPr>
          <w:u w:val="thick" w:color="131313"/>
        </w:rPr>
        <w:lastRenderedPageBreak/>
        <w:t>2.2</w:t>
      </w:r>
      <w:r>
        <w:rPr>
          <w:spacing w:val="-11"/>
          <w:u w:val="thick" w:color="131313"/>
        </w:rPr>
        <w:t xml:space="preserve"> </w:t>
      </w:r>
      <w:r>
        <w:rPr>
          <w:u w:val="thick" w:color="131313"/>
        </w:rPr>
        <w:t>Comparative</w:t>
      </w:r>
      <w:r>
        <w:rPr>
          <w:spacing w:val="17"/>
          <w:u w:val="thick" w:color="131313"/>
        </w:rPr>
        <w:t xml:space="preserve"> </w:t>
      </w:r>
      <w:r>
        <w:rPr>
          <w:u w:val="thick" w:color="131313"/>
        </w:rPr>
        <w:t>stud</w:t>
      </w:r>
      <w:r w:rsidR="0031095C">
        <w:rPr>
          <w:u w:val="thick" w:color="131313"/>
        </w:rPr>
        <w:t>y</w:t>
      </w:r>
      <w:r>
        <w:rPr>
          <w:spacing w:val="13"/>
          <w:u w:val="thick" w:color="131313"/>
        </w:rPr>
        <w:t xml:space="preserve"> </w:t>
      </w:r>
      <w:r>
        <w:rPr>
          <w:u w:val="thick" w:color="131313"/>
        </w:rPr>
        <w:t>Of</w:t>
      </w:r>
      <w:r>
        <w:rPr>
          <w:spacing w:val="-11"/>
          <w:u w:val="thick" w:color="131313"/>
        </w:rPr>
        <w:t xml:space="preserve"> </w:t>
      </w:r>
      <w:r>
        <w:rPr>
          <w:u w:val="thick" w:color="131313"/>
        </w:rPr>
        <w:t>Different</w:t>
      </w:r>
      <w:r>
        <w:rPr>
          <w:spacing w:val="2"/>
          <w:u w:val="thick" w:color="131313"/>
        </w:rPr>
        <w:t xml:space="preserve"> </w:t>
      </w:r>
      <w:r>
        <w:rPr>
          <w:u w:val="thick" w:color="131313"/>
        </w:rPr>
        <w:t>Papers</w:t>
      </w:r>
      <w:r>
        <w:rPr>
          <w:spacing w:val="-5"/>
          <w:u w:val="thick" w:color="131313"/>
        </w:rPr>
        <w:t xml:space="preserve"> </w:t>
      </w:r>
      <w:r>
        <w:rPr>
          <w:u w:val="thick" w:color="131313"/>
        </w:rPr>
        <w:t>by</w:t>
      </w:r>
      <w:r>
        <w:rPr>
          <w:spacing w:val="-10"/>
          <w:u w:val="thick" w:color="131313"/>
        </w:rPr>
        <w:t xml:space="preserve"> </w:t>
      </w:r>
      <w:r>
        <w:rPr>
          <w:u w:val="thick" w:color="131313"/>
        </w:rPr>
        <w:t>using</w:t>
      </w:r>
      <w:r>
        <w:rPr>
          <w:spacing w:val="-6"/>
          <w:u w:val="thick" w:color="131313"/>
        </w:rPr>
        <w:t xml:space="preserve"> </w:t>
      </w:r>
      <w:r>
        <w:rPr>
          <w:spacing w:val="-2"/>
          <w:u w:val="thick" w:color="131313"/>
        </w:rPr>
        <w:t>Table)-</w:t>
      </w:r>
    </w:p>
    <w:p w14:paraId="38121938" w14:textId="77777777" w:rsidR="00B67E98" w:rsidRDefault="00B67E98">
      <w:pPr>
        <w:pStyle w:val="BodyText"/>
        <w:rPr>
          <w:b/>
          <w:sz w:val="20"/>
        </w:rPr>
      </w:pPr>
    </w:p>
    <w:p w14:paraId="295E591B" w14:textId="77777777" w:rsidR="00B67E98" w:rsidRDefault="00B67E98">
      <w:pPr>
        <w:pStyle w:val="BodyText"/>
        <w:rPr>
          <w:b/>
          <w:sz w:val="20"/>
        </w:rPr>
      </w:pPr>
    </w:p>
    <w:p w14:paraId="238D1988" w14:textId="77777777" w:rsidR="00B67E98" w:rsidRDefault="00B67E98">
      <w:pPr>
        <w:pStyle w:val="BodyText"/>
        <w:rPr>
          <w:b/>
          <w:sz w:val="20"/>
        </w:rPr>
      </w:pPr>
    </w:p>
    <w:p w14:paraId="77193D23" w14:textId="77777777" w:rsidR="00B67E98" w:rsidRDefault="00B67E98">
      <w:pPr>
        <w:pStyle w:val="BodyText"/>
        <w:spacing w:before="120"/>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882"/>
      </w:tblGrid>
      <w:tr w:rsidR="00B67E98" w14:paraId="302F7E62" w14:textId="77777777">
        <w:trPr>
          <w:trHeight w:val="758"/>
        </w:trPr>
        <w:tc>
          <w:tcPr>
            <w:tcW w:w="2664" w:type="dxa"/>
            <w:gridSpan w:val="2"/>
            <w:tcBorders>
              <w:left w:val="nil"/>
              <w:right w:val="nil"/>
            </w:tcBorders>
          </w:tcPr>
          <w:p w14:paraId="1E4B538A" w14:textId="77777777" w:rsidR="00B67E98" w:rsidRDefault="00FA7FF0">
            <w:pPr>
              <w:pStyle w:val="TableParagraph"/>
              <w:tabs>
                <w:tab w:val="left" w:pos="787"/>
              </w:tabs>
              <w:spacing w:before="6" w:line="230" w:lineRule="auto"/>
              <w:ind w:left="119" w:right="1322" w:hanging="13"/>
              <w:rPr>
                <w:sz w:val="29"/>
              </w:rPr>
            </w:pPr>
            <w:r>
              <w:rPr>
                <w:spacing w:val="-6"/>
                <w:sz w:val="29"/>
              </w:rPr>
              <w:t>S.</w:t>
            </w:r>
            <w:r>
              <w:rPr>
                <w:sz w:val="29"/>
              </w:rPr>
              <w:tab/>
            </w:r>
            <w:r>
              <w:rPr>
                <w:spacing w:val="-2"/>
                <w:sz w:val="29"/>
              </w:rPr>
              <w:t xml:space="preserve">Title </w:t>
            </w:r>
            <w:r>
              <w:rPr>
                <w:spacing w:val="-4"/>
                <w:sz w:val="29"/>
              </w:rPr>
              <w:t>No.</w:t>
            </w:r>
          </w:p>
        </w:tc>
        <w:tc>
          <w:tcPr>
            <w:tcW w:w="2556" w:type="dxa"/>
            <w:tcBorders>
              <w:left w:val="nil"/>
              <w:right w:val="nil"/>
            </w:tcBorders>
          </w:tcPr>
          <w:p w14:paraId="4AD0974B" w14:textId="77777777" w:rsidR="00B67E98" w:rsidRDefault="00FA7FF0">
            <w:pPr>
              <w:pStyle w:val="TableParagraph"/>
              <w:spacing w:line="324" w:lineRule="exact"/>
              <w:ind w:left="112"/>
              <w:rPr>
                <w:sz w:val="29"/>
              </w:rPr>
            </w:pPr>
            <w:r>
              <w:rPr>
                <w:spacing w:val="-2"/>
                <w:w w:val="105"/>
                <w:sz w:val="29"/>
              </w:rPr>
              <w:t>Author</w:t>
            </w:r>
          </w:p>
        </w:tc>
        <w:tc>
          <w:tcPr>
            <w:tcW w:w="2134" w:type="dxa"/>
            <w:tcBorders>
              <w:left w:val="nil"/>
              <w:right w:val="nil"/>
            </w:tcBorders>
          </w:tcPr>
          <w:p w14:paraId="3F4900FF" w14:textId="77777777" w:rsidR="00B67E98" w:rsidRDefault="00FA7FF0">
            <w:pPr>
              <w:pStyle w:val="TableParagraph"/>
              <w:spacing w:line="324" w:lineRule="exact"/>
              <w:ind w:left="110"/>
              <w:rPr>
                <w:b/>
                <w:sz w:val="29"/>
              </w:rPr>
            </w:pPr>
            <w:r>
              <w:rPr>
                <w:b/>
                <w:spacing w:val="-2"/>
                <w:sz w:val="29"/>
              </w:rPr>
              <w:t>Publication</w:t>
            </w:r>
          </w:p>
        </w:tc>
        <w:tc>
          <w:tcPr>
            <w:tcW w:w="2584" w:type="dxa"/>
            <w:tcBorders>
              <w:left w:val="nil"/>
              <w:right w:val="nil"/>
            </w:tcBorders>
          </w:tcPr>
          <w:p w14:paraId="6EB80DED" w14:textId="77777777" w:rsidR="00B67E98" w:rsidRDefault="00FA7FF0">
            <w:pPr>
              <w:pStyle w:val="TableParagraph"/>
              <w:spacing w:line="324" w:lineRule="exact"/>
              <w:ind w:left="108"/>
              <w:rPr>
                <w:b/>
                <w:sz w:val="29"/>
              </w:rPr>
            </w:pPr>
            <w:r>
              <w:rPr>
                <w:b/>
                <w:spacing w:val="-2"/>
                <w:sz w:val="29"/>
              </w:rPr>
              <w:t>Methodology</w:t>
            </w:r>
          </w:p>
        </w:tc>
        <w:tc>
          <w:tcPr>
            <w:tcW w:w="882" w:type="dxa"/>
            <w:tcBorders>
              <w:left w:val="nil"/>
            </w:tcBorders>
          </w:tcPr>
          <w:p w14:paraId="25FB2E64" w14:textId="77777777" w:rsidR="00B67E98" w:rsidRDefault="00FA7FF0">
            <w:pPr>
              <w:pStyle w:val="TableParagraph"/>
              <w:spacing w:line="324" w:lineRule="exact"/>
              <w:ind w:left="110"/>
              <w:rPr>
                <w:b/>
                <w:sz w:val="29"/>
              </w:rPr>
            </w:pPr>
            <w:r>
              <w:rPr>
                <w:b/>
                <w:spacing w:val="-4"/>
                <w:sz w:val="29"/>
              </w:rPr>
              <w:t>Year</w:t>
            </w:r>
          </w:p>
        </w:tc>
      </w:tr>
      <w:tr w:rsidR="00B67E98" w14:paraId="19152EF4" w14:textId="77777777">
        <w:trPr>
          <w:trHeight w:val="2872"/>
        </w:trPr>
        <w:tc>
          <w:tcPr>
            <w:tcW w:w="2664" w:type="dxa"/>
            <w:gridSpan w:val="2"/>
            <w:tcBorders>
              <w:left w:val="nil"/>
              <w:right w:val="nil"/>
            </w:tcBorders>
          </w:tcPr>
          <w:p w14:paraId="29103717" w14:textId="4FEB20B8" w:rsidR="00B67E98" w:rsidRDefault="00FA7FF0">
            <w:pPr>
              <w:pStyle w:val="TableParagraph"/>
              <w:tabs>
                <w:tab w:val="left" w:pos="789"/>
              </w:tabs>
              <w:spacing w:line="228" w:lineRule="auto"/>
              <w:ind w:left="785" w:right="124" w:hanging="666"/>
              <w:rPr>
                <w:sz w:val="25"/>
              </w:rPr>
            </w:pPr>
            <w:r>
              <w:rPr>
                <w:spacing w:val="-6"/>
                <w:position w:val="-3"/>
                <w:sz w:val="25"/>
              </w:rPr>
              <w:t>1.</w:t>
            </w:r>
            <w:r>
              <w:rPr>
                <w:position w:val="-3"/>
                <w:sz w:val="25"/>
              </w:rPr>
              <w:tab/>
            </w:r>
            <w:r>
              <w:rPr>
                <w:position w:val="-3"/>
                <w:sz w:val="25"/>
              </w:rPr>
              <w:tab/>
            </w:r>
            <w:r w:rsidR="0073378B" w:rsidRPr="0073378B">
              <w:rPr>
                <w:position w:val="-3"/>
                <w:sz w:val="25"/>
              </w:rPr>
              <w:t>Within-season Crop Yield Prediction by a Multi-model Ensemble with Integrated Data Assimilation</w:t>
            </w:r>
          </w:p>
        </w:tc>
        <w:tc>
          <w:tcPr>
            <w:tcW w:w="2556" w:type="dxa"/>
            <w:tcBorders>
              <w:left w:val="nil"/>
              <w:right w:val="nil"/>
            </w:tcBorders>
          </w:tcPr>
          <w:p w14:paraId="1933EB22" w14:textId="4BAB4F63" w:rsidR="00B67E98" w:rsidRDefault="0073378B">
            <w:pPr>
              <w:pStyle w:val="TableParagraph"/>
              <w:ind w:left="49"/>
              <w:jc w:val="center"/>
              <w:rPr>
                <w:sz w:val="25"/>
              </w:rPr>
            </w:pPr>
            <w:r w:rsidRPr="0073378B">
              <w:rPr>
                <w:sz w:val="25"/>
              </w:rPr>
              <w:t>Hossein Zare, Tobias KD Weber, Joachim Ingwersen, Wolfgang Nowak, Sebastian Gayler, Thilo Streck</w:t>
            </w:r>
          </w:p>
        </w:tc>
        <w:tc>
          <w:tcPr>
            <w:tcW w:w="2134" w:type="dxa"/>
            <w:tcBorders>
              <w:left w:val="nil"/>
              <w:right w:val="nil"/>
            </w:tcBorders>
          </w:tcPr>
          <w:p w14:paraId="77D03EE8" w14:textId="2A92F294" w:rsidR="00B67E98" w:rsidRDefault="0073378B">
            <w:pPr>
              <w:pStyle w:val="TableParagraph"/>
              <w:spacing w:line="230" w:lineRule="auto"/>
              <w:ind w:left="110" w:firstLine="24"/>
              <w:rPr>
                <w:sz w:val="25"/>
              </w:rPr>
            </w:pPr>
            <w:r>
              <w:rPr>
                <w:spacing w:val="-2"/>
                <w:sz w:val="25"/>
              </w:rPr>
              <w:t>F</w:t>
            </w:r>
            <w:r w:rsidRPr="0073378B">
              <w:rPr>
                <w:spacing w:val="-2"/>
                <w:sz w:val="25"/>
              </w:rPr>
              <w:t>ield Crops Research</w:t>
            </w:r>
          </w:p>
        </w:tc>
        <w:tc>
          <w:tcPr>
            <w:tcW w:w="2584" w:type="dxa"/>
            <w:tcBorders>
              <w:left w:val="nil"/>
              <w:right w:val="nil"/>
            </w:tcBorders>
          </w:tcPr>
          <w:p w14:paraId="3010FE04" w14:textId="77777777" w:rsidR="00AF3CD6" w:rsidRDefault="0073378B" w:rsidP="0073378B">
            <w:pPr>
              <w:pStyle w:val="TableParagraph"/>
              <w:numPr>
                <w:ilvl w:val="0"/>
                <w:numId w:val="27"/>
              </w:numPr>
              <w:tabs>
                <w:tab w:val="left" w:pos="825"/>
                <w:tab w:val="left" w:pos="829"/>
              </w:tabs>
              <w:spacing w:before="1"/>
              <w:ind w:right="175"/>
              <w:rPr>
                <w:sz w:val="25"/>
              </w:rPr>
            </w:pPr>
            <w:r w:rsidRPr="0073378B">
              <w:rPr>
                <w:sz w:val="25"/>
              </w:rPr>
              <w:t>Data assimilation techniques</w:t>
            </w:r>
          </w:p>
          <w:p w14:paraId="76EA8343" w14:textId="77777777" w:rsidR="00B45D23" w:rsidRDefault="0073378B" w:rsidP="00B45D23">
            <w:pPr>
              <w:pStyle w:val="TableParagraph"/>
              <w:numPr>
                <w:ilvl w:val="0"/>
                <w:numId w:val="27"/>
              </w:numPr>
              <w:tabs>
                <w:tab w:val="left" w:pos="825"/>
                <w:tab w:val="left" w:pos="829"/>
              </w:tabs>
              <w:spacing w:before="1"/>
              <w:ind w:right="175"/>
              <w:rPr>
                <w:sz w:val="25"/>
              </w:rPr>
            </w:pPr>
            <w:r w:rsidRPr="0073378B">
              <w:rPr>
                <w:sz w:val="25"/>
              </w:rPr>
              <w:t xml:space="preserve">Use of crop models (CERES, GECROS, SPASS) </w:t>
            </w:r>
          </w:p>
          <w:p w14:paraId="23F0DC73" w14:textId="7ACF1F23" w:rsidR="00B67E98" w:rsidRPr="00B45D23" w:rsidRDefault="0073378B" w:rsidP="00B45D23">
            <w:pPr>
              <w:pStyle w:val="TableParagraph"/>
              <w:numPr>
                <w:ilvl w:val="0"/>
                <w:numId w:val="27"/>
              </w:numPr>
              <w:tabs>
                <w:tab w:val="left" w:pos="825"/>
                <w:tab w:val="left" w:pos="829"/>
              </w:tabs>
              <w:spacing w:before="1"/>
              <w:ind w:right="175"/>
              <w:rPr>
                <w:sz w:val="25"/>
              </w:rPr>
            </w:pPr>
            <w:r w:rsidRPr="00B45D23">
              <w:rPr>
                <w:sz w:val="25"/>
              </w:rPr>
              <w:t xml:space="preserve"> Particle filtering to integrate satellite-derived LAI data</w:t>
            </w:r>
          </w:p>
        </w:tc>
        <w:tc>
          <w:tcPr>
            <w:tcW w:w="882" w:type="dxa"/>
            <w:tcBorders>
              <w:left w:val="nil"/>
            </w:tcBorders>
          </w:tcPr>
          <w:p w14:paraId="6A45F6AD" w14:textId="3042CC3F" w:rsidR="00B67E98" w:rsidRDefault="00FA7FF0">
            <w:pPr>
              <w:pStyle w:val="TableParagraph"/>
              <w:spacing w:before="4"/>
              <w:ind w:left="107"/>
              <w:rPr>
                <w:sz w:val="25"/>
              </w:rPr>
            </w:pPr>
            <w:r>
              <w:rPr>
                <w:spacing w:val="-4"/>
                <w:sz w:val="25"/>
              </w:rPr>
              <w:t>20</w:t>
            </w:r>
            <w:r w:rsidR="0073378B">
              <w:rPr>
                <w:spacing w:val="-4"/>
                <w:sz w:val="25"/>
              </w:rPr>
              <w:t>24</w:t>
            </w:r>
          </w:p>
        </w:tc>
      </w:tr>
      <w:tr w:rsidR="00B67E98" w14:paraId="6883DC7B" w14:textId="77777777">
        <w:trPr>
          <w:trHeight w:val="3724"/>
        </w:trPr>
        <w:tc>
          <w:tcPr>
            <w:tcW w:w="2664" w:type="dxa"/>
            <w:gridSpan w:val="2"/>
            <w:tcBorders>
              <w:left w:val="nil"/>
              <w:right w:val="nil"/>
            </w:tcBorders>
          </w:tcPr>
          <w:p w14:paraId="0F304C24" w14:textId="77777777" w:rsidR="001D3CA2" w:rsidRDefault="00FA7FF0" w:rsidP="00A44BDB">
            <w:pPr>
              <w:pStyle w:val="TableParagraph"/>
              <w:spacing w:before="1" w:line="230" w:lineRule="auto"/>
              <w:ind w:left="100" w:right="205" w:firstLine="2"/>
              <w:rPr>
                <w:sz w:val="25"/>
              </w:rPr>
            </w:pPr>
            <w:r>
              <w:rPr>
                <w:spacing w:val="-6"/>
                <w:position w:val="-3"/>
                <w:sz w:val="25"/>
              </w:rPr>
              <w:t>2.</w:t>
            </w:r>
            <w:r>
              <w:rPr>
                <w:position w:val="-3"/>
                <w:sz w:val="25"/>
              </w:rPr>
              <w:tab/>
            </w:r>
            <w:r w:rsidR="00774435" w:rsidRPr="002565FB">
              <w:rPr>
                <w:sz w:val="25"/>
              </w:rPr>
              <w:t xml:space="preserve">Precision </w:t>
            </w:r>
            <w:r w:rsidR="00774435">
              <w:rPr>
                <w:sz w:val="25"/>
              </w:rPr>
              <w:t xml:space="preserve">       </w:t>
            </w:r>
            <w:r w:rsidR="00A44BDB">
              <w:rPr>
                <w:sz w:val="25"/>
              </w:rPr>
              <w:t xml:space="preserve">           </w:t>
            </w:r>
          </w:p>
          <w:p w14:paraId="7C57D5DF" w14:textId="27374A76" w:rsidR="00A44BDB" w:rsidRDefault="00774435" w:rsidP="00A44BDB">
            <w:pPr>
              <w:pStyle w:val="TableParagraph"/>
              <w:spacing w:before="1" w:line="230" w:lineRule="auto"/>
              <w:ind w:left="100" w:right="205" w:firstLine="2"/>
              <w:rPr>
                <w:sz w:val="25"/>
              </w:rPr>
            </w:pPr>
            <w:r w:rsidRPr="002565FB">
              <w:rPr>
                <w:sz w:val="25"/>
              </w:rPr>
              <w:t>Farming:</w:t>
            </w:r>
          </w:p>
          <w:p w14:paraId="6F8A58E3" w14:textId="4AE5A831" w:rsidR="00774435" w:rsidRDefault="00774435" w:rsidP="001D3CA2">
            <w:pPr>
              <w:pStyle w:val="TableParagraph"/>
              <w:spacing w:before="1" w:line="230" w:lineRule="auto"/>
              <w:ind w:right="205"/>
              <w:rPr>
                <w:sz w:val="25"/>
              </w:rPr>
            </w:pPr>
            <w:r w:rsidRPr="002565FB">
              <w:rPr>
                <w:sz w:val="25"/>
              </w:rPr>
              <w:t>The Power of AI and IoT Technologies</w:t>
            </w:r>
          </w:p>
          <w:p w14:paraId="5CB713E4" w14:textId="2980E73D" w:rsidR="00EF2A90" w:rsidRDefault="00EF2A90" w:rsidP="00AA1E6D">
            <w:pPr>
              <w:pStyle w:val="TableParagraph"/>
              <w:tabs>
                <w:tab w:val="left" w:pos="787"/>
              </w:tabs>
              <w:spacing w:line="223" w:lineRule="auto"/>
              <w:ind w:left="785" w:right="259" w:hanging="672"/>
              <w:rPr>
                <w:sz w:val="25"/>
              </w:rPr>
            </w:pPr>
          </w:p>
        </w:tc>
        <w:tc>
          <w:tcPr>
            <w:tcW w:w="2556" w:type="dxa"/>
            <w:tcBorders>
              <w:left w:val="nil"/>
              <w:right w:val="nil"/>
            </w:tcBorders>
          </w:tcPr>
          <w:p w14:paraId="7682F614" w14:textId="3F7F5BC2" w:rsidR="00452F3D" w:rsidRDefault="00452F3D">
            <w:pPr>
              <w:pStyle w:val="TableParagraph"/>
              <w:spacing w:line="249" w:lineRule="auto"/>
              <w:ind w:left="495" w:right="443" w:hanging="43"/>
              <w:jc w:val="center"/>
              <w:rPr>
                <w:sz w:val="25"/>
              </w:rPr>
            </w:pPr>
            <w:r w:rsidRPr="002565FB">
              <w:rPr>
                <w:sz w:val="25"/>
              </w:rPr>
              <w:t>Waleed K. Alazzai, Baydaa Sh. Z. Abood, Hassan M. Al-Jawahry, Mohammed Kadhim Obaid</w:t>
            </w:r>
          </w:p>
        </w:tc>
        <w:tc>
          <w:tcPr>
            <w:tcW w:w="2134" w:type="dxa"/>
            <w:tcBorders>
              <w:left w:val="nil"/>
              <w:right w:val="nil"/>
            </w:tcBorders>
          </w:tcPr>
          <w:p w14:paraId="19275ED2" w14:textId="063C1DEB" w:rsidR="00452F3D" w:rsidRDefault="00452F3D">
            <w:pPr>
              <w:pStyle w:val="TableParagraph"/>
              <w:spacing w:line="275" w:lineRule="exact"/>
              <w:ind w:left="111"/>
              <w:rPr>
                <w:sz w:val="25"/>
              </w:rPr>
            </w:pPr>
            <w:r w:rsidRPr="00AF1972">
              <w:rPr>
                <w:sz w:val="25"/>
              </w:rPr>
              <w:t>E3S Web of Conferences</w:t>
            </w:r>
          </w:p>
        </w:tc>
        <w:tc>
          <w:tcPr>
            <w:tcW w:w="2584" w:type="dxa"/>
            <w:tcBorders>
              <w:left w:val="nil"/>
              <w:right w:val="nil"/>
            </w:tcBorders>
          </w:tcPr>
          <w:p w14:paraId="28F80BE4"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Integration of sensors, GIS, and remote sensing</w:t>
            </w:r>
          </w:p>
          <w:p w14:paraId="4EECE5D8"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AI for predictive analytics in crop management and sustainability</w:t>
            </w:r>
          </w:p>
          <w:p w14:paraId="713A7C43"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 xml:space="preserve"> Challenges like connectivity and integration</w:t>
            </w:r>
          </w:p>
          <w:p w14:paraId="166D5404" w14:textId="03AA21AF" w:rsidR="00B67E98" w:rsidRDefault="00B67E98" w:rsidP="00452F3D">
            <w:pPr>
              <w:pStyle w:val="TableParagraph"/>
              <w:tabs>
                <w:tab w:val="left" w:pos="825"/>
                <w:tab w:val="left" w:pos="827"/>
              </w:tabs>
              <w:spacing w:before="11" w:line="230" w:lineRule="auto"/>
              <w:ind w:left="825" w:right="210"/>
              <w:rPr>
                <w:sz w:val="25"/>
              </w:rPr>
            </w:pPr>
          </w:p>
        </w:tc>
        <w:tc>
          <w:tcPr>
            <w:tcW w:w="882" w:type="dxa"/>
            <w:tcBorders>
              <w:left w:val="nil"/>
            </w:tcBorders>
          </w:tcPr>
          <w:p w14:paraId="7B3CD9FE" w14:textId="5572F176" w:rsidR="00B67E98" w:rsidRDefault="00FA7FF0">
            <w:pPr>
              <w:pStyle w:val="TableParagraph"/>
              <w:spacing w:line="275" w:lineRule="exact"/>
              <w:ind w:left="107"/>
              <w:rPr>
                <w:sz w:val="25"/>
              </w:rPr>
            </w:pPr>
            <w:r>
              <w:rPr>
                <w:spacing w:val="-4"/>
                <w:sz w:val="25"/>
              </w:rPr>
              <w:t>20</w:t>
            </w:r>
            <w:r w:rsidR="0073378B">
              <w:rPr>
                <w:spacing w:val="-4"/>
                <w:sz w:val="25"/>
              </w:rPr>
              <w:t>2</w:t>
            </w:r>
            <w:r w:rsidR="001D3CA2">
              <w:rPr>
                <w:spacing w:val="-4"/>
                <w:sz w:val="25"/>
              </w:rPr>
              <w:t>4</w:t>
            </w:r>
          </w:p>
        </w:tc>
      </w:tr>
      <w:tr w:rsidR="00B67E98" w14:paraId="71D8DDFE" w14:textId="77777777">
        <w:trPr>
          <w:trHeight w:val="1156"/>
        </w:trPr>
        <w:tc>
          <w:tcPr>
            <w:tcW w:w="2664" w:type="dxa"/>
            <w:gridSpan w:val="2"/>
            <w:tcBorders>
              <w:left w:val="nil"/>
              <w:bottom w:val="nil"/>
              <w:right w:val="nil"/>
            </w:tcBorders>
          </w:tcPr>
          <w:p w14:paraId="25AE5A97" w14:textId="12616921" w:rsidR="00B67E98" w:rsidRDefault="00FA7FF0">
            <w:pPr>
              <w:pStyle w:val="TableParagraph"/>
              <w:tabs>
                <w:tab w:val="left" w:pos="787"/>
              </w:tabs>
              <w:spacing w:line="230" w:lineRule="auto"/>
              <w:ind w:left="785" w:right="261" w:hanging="676"/>
              <w:rPr>
                <w:sz w:val="25"/>
              </w:rPr>
            </w:pPr>
            <w:r>
              <w:rPr>
                <w:spacing w:val="-6"/>
                <w:sz w:val="25"/>
              </w:rPr>
              <w:t>3.</w:t>
            </w:r>
            <w:r>
              <w:rPr>
                <w:sz w:val="25"/>
              </w:rPr>
              <w:tab/>
            </w:r>
            <w:r>
              <w:rPr>
                <w:sz w:val="25"/>
              </w:rPr>
              <w:tab/>
            </w:r>
            <w:r w:rsidR="00A61A93" w:rsidRPr="00A61A93">
              <w:rPr>
                <w:sz w:val="25"/>
              </w:rPr>
              <w:t>Applying IoT Sensors and Big Data to Improve Precision Crop Production: A Review</w:t>
            </w:r>
          </w:p>
        </w:tc>
        <w:tc>
          <w:tcPr>
            <w:tcW w:w="2556" w:type="dxa"/>
            <w:tcBorders>
              <w:left w:val="nil"/>
              <w:bottom w:val="nil"/>
              <w:right w:val="nil"/>
            </w:tcBorders>
          </w:tcPr>
          <w:p w14:paraId="2CD608A8" w14:textId="55C40F76" w:rsidR="00B67E98" w:rsidRDefault="00BA2286">
            <w:pPr>
              <w:pStyle w:val="TableParagraph"/>
              <w:spacing w:line="324" w:lineRule="auto"/>
              <w:ind w:left="111" w:right="580" w:hanging="1"/>
              <w:rPr>
                <w:sz w:val="25"/>
              </w:rPr>
            </w:pPr>
            <w:r w:rsidRPr="00BA2286">
              <w:rPr>
                <w:sz w:val="25"/>
              </w:rPr>
              <w:t>Tarek Alahmad, Miklós Neményi, Anikó Nyéki</w:t>
            </w:r>
          </w:p>
        </w:tc>
        <w:tc>
          <w:tcPr>
            <w:tcW w:w="2134" w:type="dxa"/>
            <w:tcBorders>
              <w:left w:val="nil"/>
              <w:bottom w:val="nil"/>
              <w:right w:val="nil"/>
            </w:tcBorders>
          </w:tcPr>
          <w:p w14:paraId="2A16D88B" w14:textId="66EE19A0" w:rsidR="00B67E98" w:rsidRDefault="00BA2286">
            <w:pPr>
              <w:pStyle w:val="TableParagraph"/>
              <w:spacing w:line="275" w:lineRule="exact"/>
              <w:ind w:left="111"/>
              <w:rPr>
                <w:sz w:val="25"/>
              </w:rPr>
            </w:pPr>
            <w:r>
              <w:rPr>
                <w:spacing w:val="-2"/>
                <w:sz w:val="25"/>
              </w:rPr>
              <w:t>Agronomy</w:t>
            </w:r>
          </w:p>
        </w:tc>
        <w:tc>
          <w:tcPr>
            <w:tcW w:w="2584" w:type="dxa"/>
            <w:vMerge w:val="restart"/>
            <w:tcBorders>
              <w:left w:val="nil"/>
              <w:right w:val="nil"/>
            </w:tcBorders>
          </w:tcPr>
          <w:p w14:paraId="318456A8" w14:textId="77777777" w:rsidR="00B45D23" w:rsidRDefault="00BA2286">
            <w:pPr>
              <w:pStyle w:val="TableParagraph"/>
              <w:numPr>
                <w:ilvl w:val="0"/>
                <w:numId w:val="15"/>
              </w:numPr>
              <w:tabs>
                <w:tab w:val="left" w:pos="827"/>
                <w:tab w:val="left" w:pos="1797"/>
              </w:tabs>
              <w:spacing w:before="17" w:line="237" w:lineRule="auto"/>
              <w:ind w:right="183" w:hanging="362"/>
              <w:rPr>
                <w:sz w:val="25"/>
              </w:rPr>
            </w:pPr>
            <w:r w:rsidRPr="00BA2286">
              <w:rPr>
                <w:sz w:val="25"/>
              </w:rPr>
              <w:t xml:space="preserve">Integration of IoT and big data </w:t>
            </w:r>
          </w:p>
          <w:p w14:paraId="7888E971" w14:textId="1C59865D" w:rsidR="00AF3CD6" w:rsidRDefault="00BA2286">
            <w:pPr>
              <w:pStyle w:val="TableParagraph"/>
              <w:numPr>
                <w:ilvl w:val="0"/>
                <w:numId w:val="15"/>
              </w:numPr>
              <w:tabs>
                <w:tab w:val="left" w:pos="827"/>
                <w:tab w:val="left" w:pos="1797"/>
              </w:tabs>
              <w:spacing w:before="17" w:line="237" w:lineRule="auto"/>
              <w:ind w:right="183" w:hanging="362"/>
              <w:rPr>
                <w:sz w:val="25"/>
              </w:rPr>
            </w:pPr>
            <w:r w:rsidRPr="00BA2286">
              <w:rPr>
                <w:sz w:val="25"/>
              </w:rPr>
              <w:t xml:space="preserve"> Use of machine learning for </w:t>
            </w:r>
            <w:r w:rsidRPr="00BA2286">
              <w:rPr>
                <w:sz w:val="25"/>
              </w:rPr>
              <w:lastRenderedPageBreak/>
              <w:t xml:space="preserve">yield forecasting and resource optimization </w:t>
            </w:r>
          </w:p>
          <w:p w14:paraId="334E57CC" w14:textId="3D9279CE" w:rsidR="00AF3CD6" w:rsidRDefault="00AF3CD6" w:rsidP="00EF6259">
            <w:pPr>
              <w:pStyle w:val="TableParagraph"/>
              <w:tabs>
                <w:tab w:val="left" w:pos="827"/>
                <w:tab w:val="left" w:pos="1797"/>
              </w:tabs>
              <w:spacing w:before="17" w:line="237" w:lineRule="auto"/>
              <w:ind w:right="183"/>
              <w:rPr>
                <w:sz w:val="25"/>
              </w:rPr>
            </w:pPr>
          </w:p>
        </w:tc>
        <w:tc>
          <w:tcPr>
            <w:tcW w:w="882" w:type="dxa"/>
            <w:tcBorders>
              <w:left w:val="nil"/>
              <w:bottom w:val="nil"/>
            </w:tcBorders>
          </w:tcPr>
          <w:p w14:paraId="5F8AFB55" w14:textId="1915B677" w:rsidR="00B67E98" w:rsidRDefault="00FA7FF0">
            <w:pPr>
              <w:pStyle w:val="TableParagraph"/>
              <w:spacing w:line="275" w:lineRule="exact"/>
              <w:ind w:left="107"/>
              <w:rPr>
                <w:sz w:val="25"/>
              </w:rPr>
            </w:pPr>
            <w:r>
              <w:rPr>
                <w:spacing w:val="-4"/>
                <w:sz w:val="25"/>
              </w:rPr>
              <w:lastRenderedPageBreak/>
              <w:t>20</w:t>
            </w:r>
            <w:r w:rsidR="00753508">
              <w:rPr>
                <w:spacing w:val="-4"/>
                <w:sz w:val="25"/>
              </w:rPr>
              <w:t>23</w:t>
            </w:r>
          </w:p>
        </w:tc>
      </w:tr>
      <w:tr w:rsidR="00B67E98" w14:paraId="734D8BC6" w14:textId="77777777">
        <w:trPr>
          <w:trHeight w:val="705"/>
        </w:trPr>
        <w:tc>
          <w:tcPr>
            <w:tcW w:w="2664" w:type="dxa"/>
            <w:gridSpan w:val="2"/>
            <w:tcBorders>
              <w:top w:val="nil"/>
              <w:left w:val="nil"/>
              <w:right w:val="nil"/>
            </w:tcBorders>
          </w:tcPr>
          <w:p w14:paraId="27C94B9E" w14:textId="3C41BC7C" w:rsidR="00B67E98" w:rsidRDefault="00B67E98" w:rsidP="00A61A93">
            <w:pPr>
              <w:pStyle w:val="TableParagraph"/>
              <w:spacing w:before="40"/>
              <w:rPr>
                <w:sz w:val="25"/>
              </w:rPr>
            </w:pPr>
          </w:p>
        </w:tc>
        <w:tc>
          <w:tcPr>
            <w:tcW w:w="2556" w:type="dxa"/>
            <w:tcBorders>
              <w:top w:val="nil"/>
              <w:left w:val="nil"/>
              <w:right w:val="nil"/>
            </w:tcBorders>
          </w:tcPr>
          <w:p w14:paraId="7066A711" w14:textId="77777777" w:rsidR="00B67E98" w:rsidRDefault="00B67E98">
            <w:pPr>
              <w:pStyle w:val="TableParagraph"/>
              <w:rPr>
                <w:sz w:val="24"/>
              </w:rPr>
            </w:pPr>
          </w:p>
        </w:tc>
        <w:tc>
          <w:tcPr>
            <w:tcW w:w="2134" w:type="dxa"/>
            <w:tcBorders>
              <w:top w:val="nil"/>
              <w:left w:val="nil"/>
              <w:right w:val="nil"/>
            </w:tcBorders>
          </w:tcPr>
          <w:p w14:paraId="2D2419A2" w14:textId="77777777" w:rsidR="00B67E98" w:rsidRDefault="00B67E98">
            <w:pPr>
              <w:pStyle w:val="TableParagraph"/>
              <w:rPr>
                <w:sz w:val="24"/>
              </w:rPr>
            </w:pPr>
          </w:p>
        </w:tc>
        <w:tc>
          <w:tcPr>
            <w:tcW w:w="2584" w:type="dxa"/>
            <w:vMerge/>
            <w:tcBorders>
              <w:top w:val="nil"/>
              <w:left w:val="nil"/>
              <w:right w:val="nil"/>
            </w:tcBorders>
          </w:tcPr>
          <w:p w14:paraId="5CF82967" w14:textId="77777777" w:rsidR="00B67E98" w:rsidRDefault="00B67E98">
            <w:pPr>
              <w:rPr>
                <w:sz w:val="2"/>
                <w:szCs w:val="2"/>
              </w:rPr>
            </w:pPr>
          </w:p>
        </w:tc>
        <w:tc>
          <w:tcPr>
            <w:tcW w:w="882" w:type="dxa"/>
            <w:tcBorders>
              <w:top w:val="nil"/>
              <w:left w:val="nil"/>
            </w:tcBorders>
          </w:tcPr>
          <w:p w14:paraId="37592E2F" w14:textId="77777777" w:rsidR="00B67E98" w:rsidRDefault="00B67E98">
            <w:pPr>
              <w:pStyle w:val="TableParagraph"/>
              <w:rPr>
                <w:sz w:val="24"/>
              </w:rPr>
            </w:pPr>
          </w:p>
        </w:tc>
      </w:tr>
      <w:tr w:rsidR="00B67E98" w14:paraId="5ABC05E2" w14:textId="77777777">
        <w:trPr>
          <w:trHeight w:val="2256"/>
        </w:trPr>
        <w:tc>
          <w:tcPr>
            <w:tcW w:w="678" w:type="dxa"/>
            <w:tcBorders>
              <w:bottom w:val="single" w:sz="6" w:space="0" w:color="000000"/>
              <w:right w:val="single" w:sz="6" w:space="0" w:color="000000"/>
            </w:tcBorders>
          </w:tcPr>
          <w:p w14:paraId="00F82ECF" w14:textId="77777777" w:rsidR="00B67E98" w:rsidRDefault="00FA7FF0">
            <w:pPr>
              <w:pStyle w:val="TableParagraph"/>
              <w:spacing w:line="275" w:lineRule="exact"/>
              <w:ind w:left="106"/>
              <w:rPr>
                <w:sz w:val="25"/>
              </w:rPr>
            </w:pPr>
            <w:r>
              <w:rPr>
                <w:spacing w:val="-5"/>
                <w:sz w:val="25"/>
              </w:rPr>
              <w:t>4.</w:t>
            </w:r>
          </w:p>
        </w:tc>
        <w:tc>
          <w:tcPr>
            <w:tcW w:w="1986" w:type="dxa"/>
            <w:tcBorders>
              <w:left w:val="single" w:sz="6" w:space="0" w:color="000000"/>
              <w:bottom w:val="single" w:sz="6" w:space="0" w:color="000000"/>
            </w:tcBorders>
          </w:tcPr>
          <w:p w14:paraId="3846054D"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Precision</w:t>
            </w:r>
          </w:p>
          <w:p w14:paraId="265D9FE5"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Agriculture</w:t>
            </w:r>
          </w:p>
          <w:p w14:paraId="7BABCEC5"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Using IoT Data</w:t>
            </w:r>
          </w:p>
          <w:p w14:paraId="31909373" w14:textId="77777777" w:rsidR="001D3CA2" w:rsidRDefault="00AA1E6D" w:rsidP="00A44BDB">
            <w:pPr>
              <w:pStyle w:val="TableParagraph"/>
              <w:tabs>
                <w:tab w:val="left" w:pos="787"/>
              </w:tabs>
              <w:spacing w:line="223" w:lineRule="auto"/>
              <w:ind w:left="785" w:right="259" w:hanging="672"/>
              <w:rPr>
                <w:position w:val="-3"/>
                <w:sz w:val="25"/>
              </w:rPr>
            </w:pPr>
            <w:r w:rsidRPr="0073378B">
              <w:rPr>
                <w:position w:val="-3"/>
                <w:sz w:val="25"/>
              </w:rPr>
              <w:t>Analytics and</w:t>
            </w:r>
          </w:p>
          <w:p w14:paraId="4137008E" w14:textId="77777777" w:rsidR="001D3CA2" w:rsidRDefault="00AA1E6D" w:rsidP="00A44BDB">
            <w:pPr>
              <w:pStyle w:val="TableParagraph"/>
              <w:tabs>
                <w:tab w:val="left" w:pos="787"/>
              </w:tabs>
              <w:spacing w:line="223" w:lineRule="auto"/>
              <w:ind w:left="785" w:right="259" w:hanging="672"/>
              <w:rPr>
                <w:position w:val="-3"/>
                <w:sz w:val="25"/>
              </w:rPr>
            </w:pPr>
            <w:r w:rsidRPr="0073378B">
              <w:rPr>
                <w:position w:val="-3"/>
                <w:sz w:val="25"/>
              </w:rPr>
              <w:t>Machine</w:t>
            </w:r>
          </w:p>
          <w:p w14:paraId="7184BA64" w14:textId="3BBF9EAC" w:rsidR="00AA1E6D" w:rsidRDefault="00AA1E6D" w:rsidP="00A44BDB">
            <w:pPr>
              <w:pStyle w:val="TableParagraph"/>
              <w:tabs>
                <w:tab w:val="left" w:pos="787"/>
              </w:tabs>
              <w:spacing w:line="223" w:lineRule="auto"/>
              <w:ind w:left="785" w:right="259" w:hanging="672"/>
              <w:rPr>
                <w:position w:val="-3"/>
                <w:sz w:val="25"/>
              </w:rPr>
            </w:pPr>
            <w:r w:rsidRPr="0073378B">
              <w:rPr>
                <w:position w:val="-3"/>
                <w:sz w:val="25"/>
              </w:rPr>
              <w:t>Learning</w:t>
            </w:r>
          </w:p>
          <w:p w14:paraId="4C2862B0" w14:textId="7DAA06BE" w:rsidR="00AA1E6D" w:rsidRDefault="00AA1E6D">
            <w:pPr>
              <w:pStyle w:val="TableParagraph"/>
              <w:spacing w:before="1" w:line="230" w:lineRule="auto"/>
              <w:ind w:left="100" w:right="205" w:firstLine="2"/>
              <w:rPr>
                <w:sz w:val="25"/>
              </w:rPr>
            </w:pPr>
          </w:p>
        </w:tc>
        <w:tc>
          <w:tcPr>
            <w:tcW w:w="2556" w:type="dxa"/>
            <w:tcBorders>
              <w:bottom w:val="single" w:sz="6" w:space="0" w:color="000000"/>
            </w:tcBorders>
          </w:tcPr>
          <w:p w14:paraId="69370A23" w14:textId="77777777" w:rsidR="00452F3D" w:rsidRDefault="00452F3D" w:rsidP="00452F3D">
            <w:pPr>
              <w:pStyle w:val="TableParagraph"/>
              <w:spacing w:line="249" w:lineRule="auto"/>
              <w:ind w:left="495" w:right="443" w:hanging="43"/>
              <w:jc w:val="center"/>
              <w:rPr>
                <w:sz w:val="25"/>
              </w:rPr>
            </w:pPr>
            <w:r w:rsidRPr="0073378B">
              <w:rPr>
                <w:sz w:val="25"/>
              </w:rPr>
              <w:t>Ravesa Akhter, Shabir Ahmad Sofi</w:t>
            </w:r>
          </w:p>
          <w:p w14:paraId="445EC936" w14:textId="013744E8" w:rsidR="00B67E98" w:rsidRDefault="00B67E98">
            <w:pPr>
              <w:pStyle w:val="TableParagraph"/>
              <w:spacing w:before="1" w:line="230" w:lineRule="auto"/>
              <w:ind w:left="106" w:right="67" w:firstLine="2"/>
              <w:rPr>
                <w:sz w:val="25"/>
              </w:rPr>
            </w:pPr>
          </w:p>
        </w:tc>
        <w:tc>
          <w:tcPr>
            <w:tcW w:w="2134" w:type="dxa"/>
            <w:tcBorders>
              <w:bottom w:val="single" w:sz="6" w:space="0" w:color="000000"/>
            </w:tcBorders>
          </w:tcPr>
          <w:p w14:paraId="06685185" w14:textId="77777777" w:rsidR="00452F3D" w:rsidRDefault="00452F3D" w:rsidP="00452F3D">
            <w:pPr>
              <w:pStyle w:val="TableParagraph"/>
              <w:spacing w:line="275" w:lineRule="exact"/>
              <w:ind w:left="111"/>
              <w:rPr>
                <w:sz w:val="25"/>
              </w:rPr>
            </w:pPr>
            <w:r w:rsidRPr="0073378B">
              <w:rPr>
                <w:sz w:val="25"/>
              </w:rPr>
              <w:t>Journal of King Saud University – Computer and Information Sciences</w:t>
            </w:r>
          </w:p>
          <w:p w14:paraId="035A08AB" w14:textId="549C8406" w:rsidR="00B67E98" w:rsidRDefault="00B67E98">
            <w:pPr>
              <w:pStyle w:val="TableParagraph"/>
              <w:spacing w:line="279" w:lineRule="exact"/>
              <w:ind w:left="106"/>
              <w:rPr>
                <w:sz w:val="25"/>
              </w:rPr>
            </w:pPr>
          </w:p>
        </w:tc>
        <w:tc>
          <w:tcPr>
            <w:tcW w:w="2584" w:type="dxa"/>
            <w:tcBorders>
              <w:bottom w:val="single" w:sz="6" w:space="0" w:color="000000"/>
              <w:right w:val="single" w:sz="6" w:space="0" w:color="000000"/>
            </w:tcBorders>
          </w:tcPr>
          <w:p w14:paraId="75B7EA06" w14:textId="77777777" w:rsidR="00452F3D" w:rsidRDefault="00452F3D" w:rsidP="00452F3D">
            <w:pPr>
              <w:pStyle w:val="TableParagraph"/>
              <w:numPr>
                <w:ilvl w:val="0"/>
                <w:numId w:val="14"/>
              </w:numPr>
              <w:tabs>
                <w:tab w:val="left" w:pos="825"/>
                <w:tab w:val="left" w:pos="827"/>
              </w:tabs>
              <w:spacing w:before="11" w:line="230" w:lineRule="auto"/>
              <w:ind w:right="210"/>
              <w:rPr>
                <w:sz w:val="25"/>
              </w:rPr>
            </w:pPr>
            <w:r w:rsidRPr="0073378B">
              <w:rPr>
                <w:sz w:val="25"/>
              </w:rPr>
              <w:t xml:space="preserve">IoT and machine learning for precision agriculture </w:t>
            </w:r>
          </w:p>
          <w:p w14:paraId="5BCA29F1" w14:textId="2B99E277" w:rsidR="00452F3D" w:rsidRDefault="00452F3D" w:rsidP="00452F3D">
            <w:pPr>
              <w:pStyle w:val="TableParagraph"/>
              <w:numPr>
                <w:ilvl w:val="0"/>
                <w:numId w:val="14"/>
              </w:numPr>
              <w:tabs>
                <w:tab w:val="left" w:pos="604"/>
              </w:tabs>
              <w:spacing w:before="135" w:line="237" w:lineRule="auto"/>
              <w:ind w:right="170"/>
              <w:jc w:val="both"/>
              <w:rPr>
                <w:sz w:val="25"/>
              </w:rPr>
            </w:pPr>
            <w:r w:rsidRPr="0073378B">
              <w:rPr>
                <w:sz w:val="25"/>
              </w:rPr>
              <w:t xml:space="preserve"> Case study on apple disease prediction using IoT sensors and data analytics</w:t>
            </w:r>
          </w:p>
          <w:p w14:paraId="398CF32B" w14:textId="22648819" w:rsidR="00AF3CD6" w:rsidRDefault="00AF3CD6" w:rsidP="00AF3CD6">
            <w:pPr>
              <w:pStyle w:val="TableParagraph"/>
              <w:tabs>
                <w:tab w:val="left" w:pos="604"/>
              </w:tabs>
              <w:spacing w:before="135" w:line="237" w:lineRule="auto"/>
              <w:ind w:left="604" w:right="170"/>
              <w:jc w:val="both"/>
              <w:rPr>
                <w:sz w:val="25"/>
              </w:rPr>
            </w:pPr>
          </w:p>
        </w:tc>
        <w:tc>
          <w:tcPr>
            <w:tcW w:w="882" w:type="dxa"/>
            <w:tcBorders>
              <w:left w:val="single" w:sz="6" w:space="0" w:color="000000"/>
              <w:bottom w:val="single" w:sz="6" w:space="0" w:color="000000"/>
            </w:tcBorders>
          </w:tcPr>
          <w:p w14:paraId="6F599528" w14:textId="3F4B160C" w:rsidR="00B67E98" w:rsidRDefault="00FA7FF0">
            <w:pPr>
              <w:pStyle w:val="TableParagraph"/>
              <w:spacing w:line="275" w:lineRule="exact"/>
              <w:ind w:left="100"/>
              <w:rPr>
                <w:sz w:val="25"/>
              </w:rPr>
            </w:pPr>
            <w:r>
              <w:rPr>
                <w:spacing w:val="-4"/>
                <w:sz w:val="25"/>
              </w:rPr>
              <w:t>202</w:t>
            </w:r>
            <w:r w:rsidR="001D3CA2">
              <w:rPr>
                <w:spacing w:val="-4"/>
                <w:sz w:val="25"/>
              </w:rPr>
              <w:t>2</w:t>
            </w:r>
          </w:p>
        </w:tc>
      </w:tr>
    </w:tbl>
    <w:p w14:paraId="7A3A8DBC" w14:textId="77777777" w:rsidR="00B67E98" w:rsidRDefault="00B67E98">
      <w:pPr>
        <w:spacing w:line="275" w:lineRule="exact"/>
        <w:rPr>
          <w:sz w:val="25"/>
        </w:rPr>
        <w:sectPr w:rsidR="00B67E98" w:rsidSect="00F935F7">
          <w:pgSz w:w="12240" w:h="15840"/>
          <w:pgMar w:top="138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pPr>
    </w:p>
    <w:tbl>
      <w:tblPr>
        <w:tblW w:w="110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1134"/>
      </w:tblGrid>
      <w:tr w:rsidR="00B67E98" w14:paraId="4C16935D" w14:textId="77777777" w:rsidTr="007E40CA">
        <w:trPr>
          <w:trHeight w:val="2555"/>
        </w:trPr>
        <w:tc>
          <w:tcPr>
            <w:tcW w:w="2664" w:type="dxa"/>
            <w:gridSpan w:val="2"/>
            <w:tcBorders>
              <w:left w:val="nil"/>
              <w:right w:val="nil"/>
            </w:tcBorders>
          </w:tcPr>
          <w:p w14:paraId="335C4EF2" w14:textId="6F10E2BF" w:rsidR="00B67E98" w:rsidRDefault="00FA7FF0">
            <w:pPr>
              <w:pStyle w:val="TableParagraph"/>
              <w:tabs>
                <w:tab w:val="left" w:pos="787"/>
              </w:tabs>
              <w:spacing w:line="230" w:lineRule="auto"/>
              <w:ind w:left="786" w:right="218" w:hanging="617"/>
              <w:rPr>
                <w:sz w:val="25"/>
              </w:rPr>
            </w:pPr>
            <w:r>
              <w:rPr>
                <w:spacing w:val="-6"/>
                <w:sz w:val="25"/>
              </w:rPr>
              <w:t>5.</w:t>
            </w:r>
            <w:r>
              <w:rPr>
                <w:sz w:val="25"/>
              </w:rPr>
              <w:tab/>
            </w:r>
            <w:r w:rsidR="00DF6C53" w:rsidRPr="00DF6C53">
              <w:rPr>
                <w:sz w:val="25"/>
              </w:rPr>
              <w:t>Precision Farming: The Power of AI and IoT Technologies</w:t>
            </w:r>
          </w:p>
        </w:tc>
        <w:tc>
          <w:tcPr>
            <w:tcW w:w="2556" w:type="dxa"/>
            <w:tcBorders>
              <w:left w:val="nil"/>
              <w:right w:val="nil"/>
            </w:tcBorders>
          </w:tcPr>
          <w:p w14:paraId="774D783F" w14:textId="135F4840" w:rsidR="00B67E98" w:rsidRDefault="00DF6C53">
            <w:pPr>
              <w:pStyle w:val="TableParagraph"/>
              <w:spacing w:line="242" w:lineRule="auto"/>
              <w:ind w:left="170" w:right="580" w:hanging="60"/>
              <w:rPr>
                <w:sz w:val="25"/>
              </w:rPr>
            </w:pPr>
            <w:r w:rsidRPr="00DF6C53">
              <w:rPr>
                <w:sz w:val="25"/>
              </w:rPr>
              <w:t>Waleed K. Alazzai et al.</w:t>
            </w:r>
          </w:p>
        </w:tc>
        <w:tc>
          <w:tcPr>
            <w:tcW w:w="2134" w:type="dxa"/>
            <w:tcBorders>
              <w:left w:val="nil"/>
              <w:right w:val="nil"/>
            </w:tcBorders>
          </w:tcPr>
          <w:p w14:paraId="720AFD06" w14:textId="3CFFAA0A" w:rsidR="00B67E98" w:rsidRDefault="004850D7">
            <w:pPr>
              <w:pStyle w:val="TableParagraph"/>
              <w:spacing w:line="228" w:lineRule="auto"/>
              <w:ind w:left="107" w:firstLine="3"/>
              <w:rPr>
                <w:sz w:val="25"/>
              </w:rPr>
            </w:pPr>
            <w:r w:rsidRPr="004850D7">
              <w:rPr>
                <w:sz w:val="25"/>
              </w:rPr>
              <w:t>E3S Web of Conferences</w:t>
            </w:r>
          </w:p>
        </w:tc>
        <w:tc>
          <w:tcPr>
            <w:tcW w:w="2584" w:type="dxa"/>
            <w:tcBorders>
              <w:left w:val="nil"/>
              <w:right w:val="nil"/>
            </w:tcBorders>
          </w:tcPr>
          <w:p w14:paraId="4D738952" w14:textId="77777777" w:rsidR="00551333" w:rsidRDefault="004850D7">
            <w:pPr>
              <w:pStyle w:val="TableParagraph"/>
              <w:numPr>
                <w:ilvl w:val="0"/>
                <w:numId w:val="13"/>
              </w:numPr>
              <w:tabs>
                <w:tab w:val="left" w:pos="607"/>
              </w:tabs>
              <w:spacing w:before="120"/>
              <w:rPr>
                <w:sz w:val="26"/>
              </w:rPr>
            </w:pPr>
            <w:r w:rsidRPr="004850D7">
              <w:rPr>
                <w:sz w:val="26"/>
              </w:rPr>
              <w:t xml:space="preserve">AI and IoT for data-driven farming </w:t>
            </w:r>
          </w:p>
          <w:p w14:paraId="68F8E15C" w14:textId="77777777" w:rsidR="00551333" w:rsidRDefault="004850D7">
            <w:pPr>
              <w:pStyle w:val="TableParagraph"/>
              <w:numPr>
                <w:ilvl w:val="0"/>
                <w:numId w:val="13"/>
              </w:numPr>
              <w:tabs>
                <w:tab w:val="left" w:pos="607"/>
              </w:tabs>
              <w:spacing w:before="120"/>
              <w:rPr>
                <w:sz w:val="26"/>
              </w:rPr>
            </w:pPr>
            <w:r w:rsidRPr="004850D7">
              <w:rPr>
                <w:sz w:val="26"/>
              </w:rPr>
              <w:t xml:space="preserve">Transition from traditional to sustainable practices </w:t>
            </w:r>
          </w:p>
          <w:p w14:paraId="659A7CB3" w14:textId="77777777" w:rsidR="00B67E98" w:rsidRDefault="004850D7">
            <w:pPr>
              <w:pStyle w:val="TableParagraph"/>
              <w:numPr>
                <w:ilvl w:val="0"/>
                <w:numId w:val="13"/>
              </w:numPr>
              <w:tabs>
                <w:tab w:val="left" w:pos="607"/>
              </w:tabs>
              <w:spacing w:before="120"/>
              <w:rPr>
                <w:sz w:val="26"/>
              </w:rPr>
            </w:pPr>
            <w:r w:rsidRPr="004850D7">
              <w:rPr>
                <w:sz w:val="26"/>
              </w:rPr>
              <w:t xml:space="preserve"> Use of GIS, remote sensing, and AI algorithms for crop management</w:t>
            </w:r>
          </w:p>
          <w:p w14:paraId="671AD25A" w14:textId="2920C380" w:rsidR="00AF3CD6" w:rsidRDefault="00AF3CD6" w:rsidP="00AF3CD6">
            <w:pPr>
              <w:pStyle w:val="TableParagraph"/>
              <w:tabs>
                <w:tab w:val="left" w:pos="607"/>
              </w:tabs>
              <w:spacing w:before="120"/>
              <w:ind w:left="249"/>
              <w:rPr>
                <w:sz w:val="26"/>
              </w:rPr>
            </w:pPr>
          </w:p>
        </w:tc>
        <w:tc>
          <w:tcPr>
            <w:tcW w:w="1134" w:type="dxa"/>
            <w:tcBorders>
              <w:left w:val="nil"/>
            </w:tcBorders>
          </w:tcPr>
          <w:p w14:paraId="0B04A40F" w14:textId="347A9949" w:rsidR="00B67E98" w:rsidRDefault="00FA7FF0">
            <w:pPr>
              <w:pStyle w:val="TableParagraph"/>
              <w:spacing w:line="287" w:lineRule="exact"/>
              <w:ind w:left="107"/>
              <w:rPr>
                <w:sz w:val="25"/>
              </w:rPr>
            </w:pPr>
            <w:r>
              <w:rPr>
                <w:spacing w:val="-4"/>
                <w:sz w:val="25"/>
              </w:rPr>
              <w:t>20</w:t>
            </w:r>
            <w:r w:rsidR="004850D7">
              <w:rPr>
                <w:spacing w:val="-4"/>
                <w:sz w:val="25"/>
              </w:rPr>
              <w:t>24</w:t>
            </w:r>
          </w:p>
        </w:tc>
      </w:tr>
      <w:tr w:rsidR="00B67E98" w14:paraId="2FAED754" w14:textId="77777777" w:rsidTr="007E40CA">
        <w:trPr>
          <w:trHeight w:val="911"/>
        </w:trPr>
        <w:tc>
          <w:tcPr>
            <w:tcW w:w="2664" w:type="dxa"/>
            <w:gridSpan w:val="2"/>
            <w:tcBorders>
              <w:left w:val="nil"/>
              <w:bottom w:val="nil"/>
              <w:right w:val="nil"/>
            </w:tcBorders>
          </w:tcPr>
          <w:p w14:paraId="19202E4E" w14:textId="0048213A" w:rsidR="00B67E98" w:rsidRDefault="00FA7FF0">
            <w:pPr>
              <w:pStyle w:val="TableParagraph"/>
              <w:tabs>
                <w:tab w:val="left" w:pos="789"/>
              </w:tabs>
              <w:spacing w:before="3" w:line="228" w:lineRule="auto"/>
              <w:ind w:left="787" w:right="775" w:hanging="679"/>
              <w:rPr>
                <w:sz w:val="25"/>
              </w:rPr>
            </w:pPr>
            <w:r>
              <w:rPr>
                <w:spacing w:val="-6"/>
                <w:sz w:val="25"/>
              </w:rPr>
              <w:t>6.</w:t>
            </w:r>
            <w:r>
              <w:rPr>
                <w:sz w:val="25"/>
              </w:rPr>
              <w:tab/>
            </w:r>
            <w:r>
              <w:rPr>
                <w:sz w:val="25"/>
              </w:rPr>
              <w:tab/>
            </w:r>
            <w:r w:rsidR="000E2643" w:rsidRPr="000E2643">
              <w:rPr>
                <w:sz w:val="25"/>
              </w:rPr>
              <w:t>Soil Quality and Plant Nutrition</w:t>
            </w:r>
          </w:p>
        </w:tc>
        <w:tc>
          <w:tcPr>
            <w:tcW w:w="2556" w:type="dxa"/>
            <w:tcBorders>
              <w:left w:val="nil"/>
              <w:bottom w:val="nil"/>
              <w:right w:val="nil"/>
            </w:tcBorders>
          </w:tcPr>
          <w:p w14:paraId="029D1FCF" w14:textId="3C8B87F8" w:rsidR="00B67E98" w:rsidRDefault="000E2643">
            <w:pPr>
              <w:pStyle w:val="TableParagraph"/>
              <w:spacing w:line="324" w:lineRule="auto"/>
              <w:ind w:left="110" w:right="580" w:firstLine="2"/>
              <w:rPr>
                <w:sz w:val="25"/>
              </w:rPr>
            </w:pPr>
            <w:r w:rsidRPr="000E2643">
              <w:rPr>
                <w:sz w:val="25"/>
              </w:rPr>
              <w:t>Hassan R. El-Ramady et al.</w:t>
            </w:r>
          </w:p>
        </w:tc>
        <w:tc>
          <w:tcPr>
            <w:tcW w:w="2134" w:type="dxa"/>
            <w:tcBorders>
              <w:left w:val="nil"/>
              <w:bottom w:val="nil"/>
              <w:right w:val="nil"/>
            </w:tcBorders>
          </w:tcPr>
          <w:p w14:paraId="60DA07E3" w14:textId="1F3F3F23" w:rsidR="00B67E98" w:rsidRDefault="003F1D37">
            <w:pPr>
              <w:pStyle w:val="TableParagraph"/>
              <w:spacing w:line="242" w:lineRule="auto"/>
              <w:ind w:left="110" w:right="402" w:firstLine="1"/>
              <w:rPr>
                <w:sz w:val="25"/>
              </w:rPr>
            </w:pPr>
            <w:r w:rsidRPr="003F1D37">
              <w:rPr>
                <w:sz w:val="25"/>
              </w:rPr>
              <w:t>Springer, Sustainable Agriculture Reviews</w:t>
            </w:r>
          </w:p>
        </w:tc>
        <w:tc>
          <w:tcPr>
            <w:tcW w:w="2584" w:type="dxa"/>
            <w:tcBorders>
              <w:left w:val="nil"/>
              <w:bottom w:val="nil"/>
              <w:right w:val="nil"/>
            </w:tcBorders>
          </w:tcPr>
          <w:p w14:paraId="4C19A9D1" w14:textId="77777777" w:rsidR="001A385F" w:rsidRDefault="003F1D37" w:rsidP="001A385F">
            <w:pPr>
              <w:pStyle w:val="TableParagraph"/>
              <w:numPr>
                <w:ilvl w:val="0"/>
                <w:numId w:val="31"/>
              </w:numPr>
              <w:tabs>
                <w:tab w:val="left" w:pos="606"/>
                <w:tab w:val="left" w:pos="608"/>
              </w:tabs>
              <w:spacing w:before="8" w:line="232" w:lineRule="auto"/>
              <w:ind w:right="256"/>
              <w:rPr>
                <w:sz w:val="25"/>
              </w:rPr>
            </w:pPr>
            <w:r w:rsidRPr="003F1D37">
              <w:rPr>
                <w:sz w:val="25"/>
              </w:rPr>
              <w:t>Importance of</w:t>
            </w:r>
            <w:r w:rsidR="00551333">
              <w:rPr>
                <w:sz w:val="25"/>
              </w:rPr>
              <w:t xml:space="preserve"> </w:t>
            </w:r>
            <w:r w:rsidRPr="003F1D37">
              <w:rPr>
                <w:sz w:val="25"/>
              </w:rPr>
              <w:t>soil quality in plant nutrition</w:t>
            </w:r>
          </w:p>
          <w:p w14:paraId="711D4AC1" w14:textId="77777777" w:rsidR="001A385F" w:rsidRDefault="003F1D37" w:rsidP="001A385F">
            <w:pPr>
              <w:pStyle w:val="TableParagraph"/>
              <w:numPr>
                <w:ilvl w:val="0"/>
                <w:numId w:val="31"/>
              </w:numPr>
              <w:tabs>
                <w:tab w:val="left" w:pos="606"/>
                <w:tab w:val="left" w:pos="608"/>
              </w:tabs>
              <w:spacing w:before="8" w:line="232" w:lineRule="auto"/>
              <w:ind w:right="256"/>
              <w:rPr>
                <w:sz w:val="25"/>
              </w:rPr>
            </w:pPr>
            <w:r w:rsidRPr="001A385F">
              <w:rPr>
                <w:sz w:val="25"/>
              </w:rPr>
              <w:t>Integrated nutrient management</w:t>
            </w:r>
          </w:p>
          <w:p w14:paraId="276D7872" w14:textId="3160FED7" w:rsidR="00B67E98" w:rsidRPr="001A385F" w:rsidRDefault="003F1D37" w:rsidP="001A385F">
            <w:pPr>
              <w:pStyle w:val="TableParagraph"/>
              <w:numPr>
                <w:ilvl w:val="0"/>
                <w:numId w:val="31"/>
              </w:numPr>
              <w:tabs>
                <w:tab w:val="left" w:pos="606"/>
                <w:tab w:val="left" w:pos="608"/>
              </w:tabs>
              <w:spacing w:before="8" w:line="232" w:lineRule="auto"/>
              <w:ind w:right="256"/>
              <w:rPr>
                <w:sz w:val="25"/>
              </w:rPr>
            </w:pPr>
            <w:r w:rsidRPr="001A385F">
              <w:rPr>
                <w:sz w:val="25"/>
              </w:rPr>
              <w:t xml:space="preserve"> Methods to enhance soil health such as reduced tillage and crop rotation</w:t>
            </w:r>
          </w:p>
        </w:tc>
        <w:tc>
          <w:tcPr>
            <w:tcW w:w="1134" w:type="dxa"/>
            <w:tcBorders>
              <w:left w:val="nil"/>
              <w:bottom w:val="nil"/>
            </w:tcBorders>
          </w:tcPr>
          <w:p w14:paraId="2DB263E3" w14:textId="7D4BC49F" w:rsidR="00B67E98" w:rsidRDefault="00FA7FF0" w:rsidP="00AF3CD6">
            <w:pPr>
              <w:pStyle w:val="TableParagraph"/>
              <w:spacing w:line="275" w:lineRule="exact"/>
              <w:rPr>
                <w:sz w:val="25"/>
              </w:rPr>
            </w:pPr>
            <w:r>
              <w:rPr>
                <w:spacing w:val="-4"/>
                <w:sz w:val="25"/>
              </w:rPr>
              <w:t>20</w:t>
            </w:r>
            <w:r w:rsidR="00DF17BA">
              <w:rPr>
                <w:spacing w:val="-4"/>
                <w:sz w:val="25"/>
              </w:rPr>
              <w:t>14</w:t>
            </w:r>
          </w:p>
        </w:tc>
      </w:tr>
      <w:tr w:rsidR="00B67E98" w14:paraId="46C1FBBA" w14:textId="77777777" w:rsidTr="007E40CA">
        <w:trPr>
          <w:trHeight w:val="1142"/>
        </w:trPr>
        <w:tc>
          <w:tcPr>
            <w:tcW w:w="2664" w:type="dxa"/>
            <w:gridSpan w:val="2"/>
            <w:tcBorders>
              <w:top w:val="nil"/>
              <w:left w:val="nil"/>
              <w:right w:val="nil"/>
            </w:tcBorders>
          </w:tcPr>
          <w:p w14:paraId="61877F84" w14:textId="77777777" w:rsidR="00B67E98" w:rsidRDefault="00B67E98">
            <w:pPr>
              <w:pStyle w:val="TableParagraph"/>
              <w:rPr>
                <w:sz w:val="24"/>
              </w:rPr>
            </w:pPr>
          </w:p>
        </w:tc>
        <w:tc>
          <w:tcPr>
            <w:tcW w:w="2556" w:type="dxa"/>
            <w:tcBorders>
              <w:top w:val="nil"/>
              <w:left w:val="nil"/>
              <w:right w:val="nil"/>
            </w:tcBorders>
          </w:tcPr>
          <w:p w14:paraId="2633C82A" w14:textId="77777777" w:rsidR="00B67E98" w:rsidRDefault="00B67E98">
            <w:pPr>
              <w:pStyle w:val="TableParagraph"/>
              <w:rPr>
                <w:sz w:val="24"/>
              </w:rPr>
            </w:pPr>
          </w:p>
        </w:tc>
        <w:tc>
          <w:tcPr>
            <w:tcW w:w="2134" w:type="dxa"/>
            <w:tcBorders>
              <w:top w:val="nil"/>
              <w:left w:val="nil"/>
              <w:right w:val="nil"/>
            </w:tcBorders>
          </w:tcPr>
          <w:p w14:paraId="2B92CB9A" w14:textId="77777777" w:rsidR="00B67E98" w:rsidRDefault="00B67E98">
            <w:pPr>
              <w:pStyle w:val="TableParagraph"/>
              <w:rPr>
                <w:sz w:val="24"/>
              </w:rPr>
            </w:pPr>
          </w:p>
        </w:tc>
        <w:tc>
          <w:tcPr>
            <w:tcW w:w="2584" w:type="dxa"/>
            <w:tcBorders>
              <w:top w:val="nil"/>
              <w:left w:val="nil"/>
              <w:right w:val="nil"/>
            </w:tcBorders>
          </w:tcPr>
          <w:p w14:paraId="52A9C4B0" w14:textId="02E442BE" w:rsidR="00B67E98" w:rsidRPr="003F1D37" w:rsidRDefault="00B67E98" w:rsidP="003F1D37">
            <w:pPr>
              <w:pStyle w:val="TableParagraph"/>
              <w:tabs>
                <w:tab w:val="left" w:pos="609"/>
              </w:tabs>
              <w:spacing w:before="55" w:line="281" w:lineRule="exact"/>
              <w:rPr>
                <w:sz w:val="25"/>
              </w:rPr>
            </w:pPr>
          </w:p>
        </w:tc>
        <w:tc>
          <w:tcPr>
            <w:tcW w:w="1134" w:type="dxa"/>
            <w:tcBorders>
              <w:top w:val="nil"/>
              <w:left w:val="nil"/>
            </w:tcBorders>
          </w:tcPr>
          <w:p w14:paraId="55EB8108" w14:textId="77777777" w:rsidR="00B67E98" w:rsidRDefault="00B67E98">
            <w:pPr>
              <w:pStyle w:val="TableParagraph"/>
              <w:rPr>
                <w:sz w:val="24"/>
              </w:rPr>
            </w:pPr>
          </w:p>
        </w:tc>
      </w:tr>
      <w:tr w:rsidR="00B67E98" w14:paraId="542C689E" w14:textId="77777777" w:rsidTr="007E40CA">
        <w:trPr>
          <w:trHeight w:val="2824"/>
        </w:trPr>
        <w:tc>
          <w:tcPr>
            <w:tcW w:w="2664" w:type="dxa"/>
            <w:gridSpan w:val="2"/>
            <w:tcBorders>
              <w:left w:val="nil"/>
              <w:right w:val="nil"/>
            </w:tcBorders>
          </w:tcPr>
          <w:p w14:paraId="1AE2F706" w14:textId="5DA9F528" w:rsidR="00B67E98" w:rsidRDefault="00FA7FF0">
            <w:pPr>
              <w:pStyle w:val="TableParagraph"/>
              <w:tabs>
                <w:tab w:val="left" w:pos="789"/>
              </w:tabs>
              <w:spacing w:before="1" w:line="230" w:lineRule="auto"/>
              <w:ind w:left="785" w:right="251" w:hanging="676"/>
              <w:rPr>
                <w:sz w:val="25"/>
              </w:rPr>
            </w:pPr>
            <w:r>
              <w:rPr>
                <w:spacing w:val="-6"/>
                <w:sz w:val="25"/>
              </w:rPr>
              <w:t>7.</w:t>
            </w:r>
            <w:r>
              <w:rPr>
                <w:sz w:val="25"/>
              </w:rPr>
              <w:tab/>
            </w:r>
            <w:r>
              <w:rPr>
                <w:sz w:val="25"/>
              </w:rPr>
              <w:tab/>
            </w:r>
            <w:r w:rsidR="00397CA5" w:rsidRPr="00397CA5">
              <w:rPr>
                <w:sz w:val="25"/>
              </w:rPr>
              <w:t>IoT-Based Precision Agriculture System: A Review</w:t>
            </w:r>
          </w:p>
        </w:tc>
        <w:tc>
          <w:tcPr>
            <w:tcW w:w="2556" w:type="dxa"/>
            <w:tcBorders>
              <w:left w:val="nil"/>
              <w:right w:val="nil"/>
            </w:tcBorders>
          </w:tcPr>
          <w:p w14:paraId="102B5C9A" w14:textId="0F2A22A1" w:rsidR="00B67E98" w:rsidRDefault="00397CA5">
            <w:pPr>
              <w:pStyle w:val="TableParagraph"/>
              <w:spacing w:line="230" w:lineRule="auto"/>
              <w:ind w:left="109" w:right="49" w:firstLine="1"/>
              <w:rPr>
                <w:sz w:val="25"/>
              </w:rPr>
            </w:pPr>
            <w:r w:rsidRPr="00397CA5">
              <w:rPr>
                <w:sz w:val="25"/>
              </w:rPr>
              <w:t>Sarita Tripathy, Shaswati Patra</w:t>
            </w:r>
          </w:p>
        </w:tc>
        <w:tc>
          <w:tcPr>
            <w:tcW w:w="2134" w:type="dxa"/>
            <w:tcBorders>
              <w:left w:val="nil"/>
              <w:right w:val="nil"/>
            </w:tcBorders>
          </w:tcPr>
          <w:p w14:paraId="6A8C34FE" w14:textId="1254F0B8" w:rsidR="00B67E98" w:rsidRDefault="00397CA5">
            <w:pPr>
              <w:pStyle w:val="TableParagraph"/>
              <w:spacing w:before="1" w:line="230" w:lineRule="auto"/>
              <w:ind w:left="108" w:right="111" w:firstLine="2"/>
              <w:rPr>
                <w:sz w:val="25"/>
              </w:rPr>
            </w:pPr>
            <w:r>
              <w:rPr>
                <w:spacing w:val="-2"/>
                <w:sz w:val="25"/>
              </w:rPr>
              <w:t>IGI Global</w:t>
            </w:r>
          </w:p>
        </w:tc>
        <w:tc>
          <w:tcPr>
            <w:tcW w:w="2584" w:type="dxa"/>
            <w:tcBorders>
              <w:left w:val="nil"/>
              <w:right w:val="nil"/>
            </w:tcBorders>
          </w:tcPr>
          <w:p w14:paraId="3CE43C1B" w14:textId="77777777" w:rsidR="001A385F" w:rsidRDefault="007A7BCC">
            <w:pPr>
              <w:pStyle w:val="TableParagraph"/>
              <w:numPr>
                <w:ilvl w:val="0"/>
                <w:numId w:val="10"/>
              </w:numPr>
              <w:tabs>
                <w:tab w:val="left" w:pos="608"/>
              </w:tabs>
              <w:spacing w:before="121"/>
              <w:ind w:left="608" w:hanging="359"/>
              <w:rPr>
                <w:sz w:val="25"/>
              </w:rPr>
            </w:pPr>
            <w:r w:rsidRPr="007A7BCC">
              <w:rPr>
                <w:sz w:val="25"/>
              </w:rPr>
              <w:t xml:space="preserve">IoT systems for monitoring soil, temperature, humidity, etc. </w:t>
            </w:r>
          </w:p>
          <w:p w14:paraId="6B20C782" w14:textId="77777777" w:rsidR="001A385F" w:rsidRDefault="007A7BCC">
            <w:pPr>
              <w:pStyle w:val="TableParagraph"/>
              <w:numPr>
                <w:ilvl w:val="0"/>
                <w:numId w:val="10"/>
              </w:numPr>
              <w:tabs>
                <w:tab w:val="left" w:pos="608"/>
              </w:tabs>
              <w:spacing w:before="121"/>
              <w:ind w:left="608" w:hanging="359"/>
              <w:rPr>
                <w:sz w:val="25"/>
              </w:rPr>
            </w:pPr>
            <w:r w:rsidRPr="007A7BCC">
              <w:rPr>
                <w:sz w:val="25"/>
              </w:rPr>
              <w:t xml:space="preserve"> IoT three-layer architecture </w:t>
            </w:r>
          </w:p>
          <w:p w14:paraId="574A96B4" w14:textId="77777777" w:rsidR="00B67E98" w:rsidRDefault="007A7BCC">
            <w:pPr>
              <w:pStyle w:val="TableParagraph"/>
              <w:numPr>
                <w:ilvl w:val="0"/>
                <w:numId w:val="10"/>
              </w:numPr>
              <w:tabs>
                <w:tab w:val="left" w:pos="608"/>
              </w:tabs>
              <w:spacing w:before="121"/>
              <w:ind w:left="608" w:hanging="359"/>
              <w:rPr>
                <w:sz w:val="25"/>
              </w:rPr>
            </w:pPr>
            <w:r w:rsidRPr="007A7BCC">
              <w:rPr>
                <w:sz w:val="25"/>
              </w:rPr>
              <w:t xml:space="preserve"> Focus on reducing water waste and optimizing agricultural inputs</w:t>
            </w:r>
          </w:p>
          <w:p w14:paraId="053A5861" w14:textId="6081B59A" w:rsidR="00AF3CD6" w:rsidRDefault="00AF3CD6" w:rsidP="00AF3CD6">
            <w:pPr>
              <w:pStyle w:val="TableParagraph"/>
              <w:tabs>
                <w:tab w:val="left" w:pos="608"/>
              </w:tabs>
              <w:spacing w:before="121"/>
              <w:ind w:left="608"/>
              <w:rPr>
                <w:sz w:val="25"/>
              </w:rPr>
            </w:pPr>
          </w:p>
        </w:tc>
        <w:tc>
          <w:tcPr>
            <w:tcW w:w="1134" w:type="dxa"/>
            <w:tcBorders>
              <w:left w:val="nil"/>
            </w:tcBorders>
          </w:tcPr>
          <w:p w14:paraId="2A5D30F8" w14:textId="23F6E6A1" w:rsidR="00B67E98" w:rsidRDefault="00FA7FF0">
            <w:pPr>
              <w:pStyle w:val="TableParagraph"/>
              <w:spacing w:before="1"/>
              <w:ind w:left="107"/>
              <w:rPr>
                <w:sz w:val="25"/>
              </w:rPr>
            </w:pPr>
            <w:r>
              <w:rPr>
                <w:spacing w:val="-4"/>
                <w:sz w:val="25"/>
              </w:rPr>
              <w:t>20</w:t>
            </w:r>
            <w:r w:rsidR="007A7BCC">
              <w:rPr>
                <w:spacing w:val="-4"/>
                <w:sz w:val="25"/>
              </w:rPr>
              <w:t>20</w:t>
            </w:r>
          </w:p>
        </w:tc>
      </w:tr>
      <w:tr w:rsidR="00B67E98" w14:paraId="401CCA43" w14:textId="77777777" w:rsidTr="007E40CA">
        <w:trPr>
          <w:trHeight w:val="2435"/>
        </w:trPr>
        <w:tc>
          <w:tcPr>
            <w:tcW w:w="2664" w:type="dxa"/>
            <w:gridSpan w:val="2"/>
            <w:tcBorders>
              <w:left w:val="nil"/>
              <w:right w:val="nil"/>
            </w:tcBorders>
          </w:tcPr>
          <w:p w14:paraId="46B65D06" w14:textId="05731F34" w:rsidR="00B67E98" w:rsidRDefault="00FA7FF0">
            <w:pPr>
              <w:pStyle w:val="TableParagraph"/>
              <w:tabs>
                <w:tab w:val="left" w:pos="785"/>
              </w:tabs>
              <w:spacing w:line="230" w:lineRule="auto"/>
              <w:ind w:left="785" w:right="568" w:hanging="676"/>
              <w:rPr>
                <w:sz w:val="25"/>
              </w:rPr>
            </w:pPr>
            <w:r>
              <w:rPr>
                <w:spacing w:val="-6"/>
                <w:sz w:val="25"/>
              </w:rPr>
              <w:t>8.</w:t>
            </w:r>
            <w:r>
              <w:rPr>
                <w:sz w:val="25"/>
              </w:rPr>
              <w:tab/>
            </w:r>
            <w:r w:rsidR="008437CA" w:rsidRPr="008437CA">
              <w:rPr>
                <w:sz w:val="25"/>
              </w:rPr>
              <w:t>Yield Prediction for Crops by Gradient-Based Algorithms</w:t>
            </w:r>
          </w:p>
        </w:tc>
        <w:tc>
          <w:tcPr>
            <w:tcW w:w="2556" w:type="dxa"/>
            <w:tcBorders>
              <w:left w:val="nil"/>
              <w:right w:val="nil"/>
            </w:tcBorders>
          </w:tcPr>
          <w:p w14:paraId="5D1B9109" w14:textId="1E20972E" w:rsidR="00B67E98" w:rsidRDefault="008437CA">
            <w:pPr>
              <w:pStyle w:val="TableParagraph"/>
              <w:spacing w:before="282"/>
              <w:ind w:left="555"/>
              <w:rPr>
                <w:sz w:val="25"/>
              </w:rPr>
            </w:pPr>
            <w:r w:rsidRPr="008437CA">
              <w:rPr>
                <w:sz w:val="25"/>
              </w:rPr>
              <w:t>Pavithra Mahesh, Rajkumar Soundrapandiyan</w:t>
            </w:r>
          </w:p>
        </w:tc>
        <w:tc>
          <w:tcPr>
            <w:tcW w:w="2134" w:type="dxa"/>
            <w:tcBorders>
              <w:left w:val="nil"/>
              <w:right w:val="nil"/>
            </w:tcBorders>
          </w:tcPr>
          <w:p w14:paraId="0597E8A7" w14:textId="6346AC9F" w:rsidR="00B67E98" w:rsidRDefault="00F41981">
            <w:pPr>
              <w:pStyle w:val="TableParagraph"/>
              <w:spacing w:line="230" w:lineRule="auto"/>
              <w:ind w:left="107" w:right="427" w:firstLine="5"/>
              <w:rPr>
                <w:sz w:val="25"/>
              </w:rPr>
            </w:pPr>
            <w:r>
              <w:rPr>
                <w:spacing w:val="-2"/>
                <w:sz w:val="25"/>
              </w:rPr>
              <w:t>PLOS ONE</w:t>
            </w:r>
          </w:p>
        </w:tc>
        <w:tc>
          <w:tcPr>
            <w:tcW w:w="2584" w:type="dxa"/>
            <w:tcBorders>
              <w:left w:val="nil"/>
              <w:right w:val="nil"/>
            </w:tcBorders>
          </w:tcPr>
          <w:p w14:paraId="53341CD8" w14:textId="77777777" w:rsidR="001A385F"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Machine learning models (CatBoost, LightGBM, XGBoost) for yield prediction</w:t>
            </w:r>
          </w:p>
          <w:p w14:paraId="35ADCD35" w14:textId="77777777" w:rsidR="001A385F"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Use</w:t>
            </w:r>
            <w:r w:rsidR="001A385F">
              <w:rPr>
                <w:sz w:val="25"/>
              </w:rPr>
              <w:t xml:space="preserve"> </w:t>
            </w:r>
            <w:r w:rsidRPr="00F41981">
              <w:rPr>
                <w:sz w:val="25"/>
              </w:rPr>
              <w:t xml:space="preserve">of environmental factors like rainfall and temperature </w:t>
            </w:r>
          </w:p>
          <w:p w14:paraId="35D38D3D" w14:textId="77777777" w:rsidR="00B67E98"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High accuracy with CatBoost</w:t>
            </w:r>
          </w:p>
          <w:p w14:paraId="184A3344" w14:textId="7C35C404" w:rsidR="00AF3CD6" w:rsidRDefault="00AF3CD6" w:rsidP="00AF3CD6">
            <w:pPr>
              <w:pStyle w:val="TableParagraph"/>
              <w:tabs>
                <w:tab w:val="left" w:pos="608"/>
                <w:tab w:val="left" w:pos="611"/>
              </w:tabs>
              <w:spacing w:before="21" w:line="237" w:lineRule="auto"/>
              <w:ind w:left="249" w:right="189"/>
              <w:jc w:val="both"/>
              <w:rPr>
                <w:sz w:val="25"/>
              </w:rPr>
            </w:pPr>
          </w:p>
        </w:tc>
        <w:tc>
          <w:tcPr>
            <w:tcW w:w="1134" w:type="dxa"/>
            <w:tcBorders>
              <w:left w:val="nil"/>
            </w:tcBorders>
          </w:tcPr>
          <w:p w14:paraId="719D719F" w14:textId="77777777" w:rsidR="00B67E98" w:rsidRDefault="00FA7FF0">
            <w:pPr>
              <w:pStyle w:val="TableParagraph"/>
              <w:spacing w:before="4"/>
              <w:ind w:left="107"/>
              <w:rPr>
                <w:sz w:val="25"/>
              </w:rPr>
            </w:pPr>
            <w:r>
              <w:rPr>
                <w:spacing w:val="-4"/>
                <w:sz w:val="25"/>
              </w:rPr>
              <w:t>2019</w:t>
            </w:r>
          </w:p>
        </w:tc>
      </w:tr>
      <w:tr w:rsidR="00B67E98" w14:paraId="68A77762" w14:textId="77777777" w:rsidTr="007E40CA">
        <w:trPr>
          <w:trHeight w:val="2402"/>
        </w:trPr>
        <w:tc>
          <w:tcPr>
            <w:tcW w:w="678" w:type="dxa"/>
            <w:tcBorders>
              <w:right w:val="single" w:sz="6" w:space="0" w:color="000000"/>
            </w:tcBorders>
          </w:tcPr>
          <w:p w14:paraId="2B883C97" w14:textId="77777777" w:rsidR="00B67E98" w:rsidRDefault="00FA7FF0">
            <w:pPr>
              <w:pStyle w:val="TableParagraph"/>
              <w:spacing w:line="275" w:lineRule="exact"/>
              <w:ind w:left="105"/>
              <w:rPr>
                <w:sz w:val="25"/>
              </w:rPr>
            </w:pPr>
            <w:r>
              <w:rPr>
                <w:spacing w:val="-5"/>
                <w:sz w:val="25"/>
              </w:rPr>
              <w:t>9.</w:t>
            </w:r>
          </w:p>
        </w:tc>
        <w:tc>
          <w:tcPr>
            <w:tcW w:w="1986" w:type="dxa"/>
            <w:tcBorders>
              <w:left w:val="single" w:sz="6" w:space="0" w:color="000000"/>
            </w:tcBorders>
          </w:tcPr>
          <w:p w14:paraId="73090681" w14:textId="77777777" w:rsidR="00B67E98" w:rsidRDefault="006E547F">
            <w:pPr>
              <w:pStyle w:val="TableParagraph"/>
              <w:spacing w:line="230" w:lineRule="auto"/>
              <w:ind w:left="101" w:right="205" w:hanging="2"/>
              <w:rPr>
                <w:sz w:val="25"/>
              </w:rPr>
            </w:pPr>
            <w:r w:rsidRPr="006E547F">
              <w:rPr>
                <w:sz w:val="25"/>
              </w:rPr>
              <w:t>Developing Automated Machine Learning Approach for Fast and Robust Crop Yield Prediction Using a Fusion of Remote Sensing, Soil, and Weather Dataset</w:t>
            </w:r>
          </w:p>
          <w:p w14:paraId="248934F0" w14:textId="1A3D2AA3" w:rsidR="00AF3CD6" w:rsidRDefault="00AF3CD6">
            <w:pPr>
              <w:pStyle w:val="TableParagraph"/>
              <w:spacing w:line="230" w:lineRule="auto"/>
              <w:ind w:left="101" w:right="205" w:hanging="2"/>
              <w:rPr>
                <w:sz w:val="25"/>
              </w:rPr>
            </w:pPr>
          </w:p>
        </w:tc>
        <w:tc>
          <w:tcPr>
            <w:tcW w:w="2556" w:type="dxa"/>
          </w:tcPr>
          <w:p w14:paraId="3EC0AAFD" w14:textId="5663C983" w:rsidR="00B67E98" w:rsidRDefault="006E547F">
            <w:pPr>
              <w:pStyle w:val="TableParagraph"/>
              <w:spacing w:line="247" w:lineRule="auto"/>
              <w:ind w:left="106" w:right="689" w:firstLine="1"/>
              <w:rPr>
                <w:sz w:val="24"/>
              </w:rPr>
            </w:pPr>
            <w:r w:rsidRPr="006E547F">
              <w:rPr>
                <w:sz w:val="24"/>
              </w:rPr>
              <w:t>Ahmed M. S. Kheir et al.</w:t>
            </w:r>
          </w:p>
        </w:tc>
        <w:tc>
          <w:tcPr>
            <w:tcW w:w="2134" w:type="dxa"/>
          </w:tcPr>
          <w:p w14:paraId="6055DAFF" w14:textId="77777777" w:rsidR="00B67E98" w:rsidRDefault="008223AE">
            <w:pPr>
              <w:pStyle w:val="TableParagraph"/>
              <w:spacing w:line="230" w:lineRule="auto"/>
              <w:ind w:left="103" w:right="185" w:firstLine="2"/>
              <w:rPr>
                <w:sz w:val="25"/>
              </w:rPr>
            </w:pPr>
            <w:r w:rsidRPr="008223AE">
              <w:rPr>
                <w:sz w:val="25"/>
              </w:rPr>
              <w:t>Environmental Research Communications</w:t>
            </w:r>
          </w:p>
          <w:p w14:paraId="3DEA2289" w14:textId="77777777" w:rsidR="00A8540E" w:rsidRDefault="00A8540E" w:rsidP="00A8540E">
            <w:pPr>
              <w:rPr>
                <w:sz w:val="25"/>
              </w:rPr>
            </w:pPr>
          </w:p>
          <w:p w14:paraId="006C708C" w14:textId="3707DB26" w:rsidR="00A8540E" w:rsidRPr="00A8540E" w:rsidRDefault="00A8540E" w:rsidP="00A8540E"/>
        </w:tc>
        <w:tc>
          <w:tcPr>
            <w:tcW w:w="2584" w:type="dxa"/>
            <w:tcBorders>
              <w:right w:val="single" w:sz="6" w:space="0" w:color="000000"/>
            </w:tcBorders>
          </w:tcPr>
          <w:p w14:paraId="057F10EC" w14:textId="77777777" w:rsidR="001A385F" w:rsidRDefault="008223AE">
            <w:pPr>
              <w:pStyle w:val="TableParagraph"/>
              <w:numPr>
                <w:ilvl w:val="0"/>
                <w:numId w:val="8"/>
              </w:numPr>
              <w:tabs>
                <w:tab w:val="left" w:pos="603"/>
              </w:tabs>
              <w:spacing w:before="121"/>
              <w:ind w:left="603" w:hanging="359"/>
              <w:rPr>
                <w:sz w:val="25"/>
              </w:rPr>
            </w:pPr>
            <w:r w:rsidRPr="008223AE">
              <w:rPr>
                <w:sz w:val="25"/>
              </w:rPr>
              <w:t xml:space="preserve">Automated Machine Learning (AutoML) for yield prediction </w:t>
            </w:r>
          </w:p>
          <w:p w14:paraId="6CCCDC74" w14:textId="77777777" w:rsidR="001A385F" w:rsidRDefault="008223AE">
            <w:pPr>
              <w:pStyle w:val="TableParagraph"/>
              <w:numPr>
                <w:ilvl w:val="0"/>
                <w:numId w:val="8"/>
              </w:numPr>
              <w:tabs>
                <w:tab w:val="left" w:pos="603"/>
              </w:tabs>
              <w:spacing w:before="121"/>
              <w:ind w:left="603" w:hanging="359"/>
              <w:rPr>
                <w:sz w:val="25"/>
              </w:rPr>
            </w:pPr>
            <w:r w:rsidRPr="008223AE">
              <w:rPr>
                <w:sz w:val="25"/>
              </w:rPr>
              <w:t xml:space="preserve"> Integration of remote sensing, soil, and weather data </w:t>
            </w:r>
          </w:p>
          <w:p w14:paraId="6C314191" w14:textId="5BABE714" w:rsidR="00B67E98" w:rsidRDefault="008223AE">
            <w:pPr>
              <w:pStyle w:val="TableParagraph"/>
              <w:numPr>
                <w:ilvl w:val="0"/>
                <w:numId w:val="8"/>
              </w:numPr>
              <w:tabs>
                <w:tab w:val="left" w:pos="603"/>
              </w:tabs>
              <w:spacing w:before="121"/>
              <w:ind w:left="603" w:hanging="359"/>
              <w:rPr>
                <w:sz w:val="25"/>
              </w:rPr>
            </w:pPr>
            <w:r w:rsidRPr="008223AE">
              <w:rPr>
                <w:sz w:val="25"/>
              </w:rPr>
              <w:t xml:space="preserve"> Use of ensemble models for high prediction accuracy</w:t>
            </w:r>
          </w:p>
        </w:tc>
        <w:tc>
          <w:tcPr>
            <w:tcW w:w="1134" w:type="dxa"/>
            <w:tcBorders>
              <w:left w:val="single" w:sz="6" w:space="0" w:color="000000"/>
            </w:tcBorders>
          </w:tcPr>
          <w:p w14:paraId="38AD3A6F" w14:textId="54102DCB" w:rsidR="00B67E98" w:rsidRDefault="00FA7FF0">
            <w:pPr>
              <w:pStyle w:val="TableParagraph"/>
              <w:spacing w:before="1"/>
              <w:ind w:left="100"/>
              <w:rPr>
                <w:sz w:val="25"/>
              </w:rPr>
            </w:pPr>
            <w:r>
              <w:rPr>
                <w:spacing w:val="-4"/>
                <w:sz w:val="25"/>
              </w:rPr>
              <w:t>20</w:t>
            </w:r>
            <w:r w:rsidR="008223AE">
              <w:rPr>
                <w:spacing w:val="-4"/>
                <w:sz w:val="25"/>
              </w:rPr>
              <w:t>24</w:t>
            </w:r>
          </w:p>
        </w:tc>
      </w:tr>
    </w:tbl>
    <w:p w14:paraId="7B9BDA3E" w14:textId="1CB6BD2F" w:rsidR="00B67E98" w:rsidRDefault="00B67E98">
      <w:pPr>
        <w:rPr>
          <w:sz w:val="2"/>
          <w:szCs w:val="2"/>
        </w:rPr>
      </w:pPr>
    </w:p>
    <w:p w14:paraId="25106F17" w14:textId="77777777" w:rsidR="00B67E98" w:rsidRDefault="00B67E98">
      <w:pPr>
        <w:rPr>
          <w:sz w:val="2"/>
          <w:szCs w:val="2"/>
        </w:rPr>
        <w:sectPr w:rsidR="00B67E98" w:rsidSect="00F935F7">
          <w:type w:val="continuous"/>
          <w:pgSz w:w="12240" w:h="15840"/>
          <w:pgMar w:top="142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983"/>
        <w:gridCol w:w="2552"/>
        <w:gridCol w:w="2131"/>
        <w:gridCol w:w="2580"/>
        <w:gridCol w:w="880"/>
      </w:tblGrid>
      <w:tr w:rsidR="00B67E98" w14:paraId="7536B966" w14:textId="77777777" w:rsidTr="001A385F">
        <w:trPr>
          <w:trHeight w:val="1766"/>
        </w:trPr>
        <w:tc>
          <w:tcPr>
            <w:tcW w:w="2660" w:type="dxa"/>
            <w:gridSpan w:val="2"/>
            <w:tcBorders>
              <w:left w:val="nil"/>
              <w:bottom w:val="nil"/>
              <w:right w:val="nil"/>
            </w:tcBorders>
          </w:tcPr>
          <w:p w14:paraId="76FFEF13" w14:textId="77777777" w:rsidR="001A385F" w:rsidRDefault="001A385F">
            <w:pPr>
              <w:pStyle w:val="TableParagraph"/>
              <w:tabs>
                <w:tab w:val="left" w:pos="785"/>
              </w:tabs>
              <w:spacing w:line="230" w:lineRule="auto"/>
              <w:ind w:left="785" w:right="780" w:hanging="676"/>
              <w:rPr>
                <w:spacing w:val="-4"/>
                <w:sz w:val="25"/>
              </w:rPr>
            </w:pPr>
          </w:p>
          <w:p w14:paraId="028294DC" w14:textId="49AEBBF1" w:rsidR="00B67E98" w:rsidRDefault="00FA7FF0">
            <w:pPr>
              <w:pStyle w:val="TableParagraph"/>
              <w:tabs>
                <w:tab w:val="left" w:pos="785"/>
              </w:tabs>
              <w:spacing w:line="230" w:lineRule="auto"/>
              <w:ind w:left="785" w:right="780" w:hanging="676"/>
              <w:rPr>
                <w:sz w:val="25"/>
              </w:rPr>
            </w:pPr>
            <w:r>
              <w:rPr>
                <w:spacing w:val="-4"/>
                <w:sz w:val="25"/>
              </w:rPr>
              <w:t>10.</w:t>
            </w:r>
            <w:r>
              <w:rPr>
                <w:sz w:val="25"/>
              </w:rPr>
              <w:tab/>
            </w:r>
            <w:r w:rsidR="001D31A5" w:rsidRPr="001D31A5">
              <w:rPr>
                <w:sz w:val="25"/>
              </w:rPr>
              <w:t>Innovative Dashboard Designs for Real-Time Smart Farming Data Visualization</w:t>
            </w:r>
          </w:p>
        </w:tc>
        <w:tc>
          <w:tcPr>
            <w:tcW w:w="2552" w:type="dxa"/>
            <w:tcBorders>
              <w:left w:val="nil"/>
              <w:bottom w:val="nil"/>
              <w:right w:val="nil"/>
            </w:tcBorders>
          </w:tcPr>
          <w:p w14:paraId="7A635C86" w14:textId="77777777" w:rsidR="001A385F" w:rsidRDefault="001A385F">
            <w:pPr>
              <w:pStyle w:val="TableParagraph"/>
              <w:spacing w:line="287" w:lineRule="exact"/>
              <w:ind w:left="120"/>
              <w:rPr>
                <w:sz w:val="25"/>
              </w:rPr>
            </w:pPr>
          </w:p>
          <w:p w14:paraId="0C44603A" w14:textId="59DAECBD" w:rsidR="00B67E98" w:rsidRDefault="001D31A5">
            <w:pPr>
              <w:pStyle w:val="TableParagraph"/>
              <w:spacing w:line="287" w:lineRule="exact"/>
              <w:ind w:left="120"/>
              <w:rPr>
                <w:sz w:val="25"/>
              </w:rPr>
            </w:pPr>
            <w:r w:rsidRPr="001D31A5">
              <w:rPr>
                <w:sz w:val="25"/>
              </w:rPr>
              <w:t>Astri Idayu Athesan, Mohd Faizul Emizal Mohd Ghazi</w:t>
            </w:r>
          </w:p>
        </w:tc>
        <w:tc>
          <w:tcPr>
            <w:tcW w:w="2131" w:type="dxa"/>
            <w:tcBorders>
              <w:left w:val="nil"/>
              <w:bottom w:val="nil"/>
              <w:right w:val="nil"/>
            </w:tcBorders>
          </w:tcPr>
          <w:p w14:paraId="76ACC953" w14:textId="77777777" w:rsidR="001A385F" w:rsidRDefault="001A385F">
            <w:pPr>
              <w:pStyle w:val="TableParagraph"/>
              <w:spacing w:line="225" w:lineRule="auto"/>
              <w:ind w:left="110" w:right="311" w:firstLine="2"/>
              <w:rPr>
                <w:sz w:val="25"/>
              </w:rPr>
            </w:pPr>
          </w:p>
          <w:p w14:paraId="5B03C3E4" w14:textId="150437C2" w:rsidR="00B67E98" w:rsidRDefault="005275E9">
            <w:pPr>
              <w:pStyle w:val="TableParagraph"/>
              <w:spacing w:line="225" w:lineRule="auto"/>
              <w:ind w:left="110" w:right="311" w:firstLine="2"/>
              <w:rPr>
                <w:sz w:val="25"/>
              </w:rPr>
            </w:pPr>
            <w:r w:rsidRPr="005275E9">
              <w:rPr>
                <w:sz w:val="25"/>
              </w:rPr>
              <w:t>National Engitech Digest</w:t>
            </w:r>
          </w:p>
        </w:tc>
        <w:tc>
          <w:tcPr>
            <w:tcW w:w="2580" w:type="dxa"/>
            <w:tcBorders>
              <w:left w:val="nil"/>
              <w:bottom w:val="nil"/>
              <w:right w:val="nil"/>
            </w:tcBorders>
          </w:tcPr>
          <w:p w14:paraId="02E3F314" w14:textId="77777777" w:rsidR="00AF3CD6" w:rsidRDefault="00AF3CD6" w:rsidP="00AF3CD6">
            <w:pPr>
              <w:pStyle w:val="TableParagraph"/>
              <w:tabs>
                <w:tab w:val="left" w:pos="608"/>
                <w:tab w:val="left" w:pos="611"/>
              </w:tabs>
              <w:spacing w:before="13" w:line="230" w:lineRule="auto"/>
              <w:ind w:left="840" w:right="209"/>
              <w:rPr>
                <w:sz w:val="25"/>
              </w:rPr>
            </w:pPr>
          </w:p>
          <w:p w14:paraId="47BF1A8E" w14:textId="0BDEF183" w:rsidR="001A385F"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IoT-enabled dashboards for smart farming </w:t>
            </w:r>
          </w:p>
          <w:p w14:paraId="7BB05DDA" w14:textId="77777777" w:rsidR="001A385F"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 Real-time data visualization and trend analysis </w:t>
            </w:r>
          </w:p>
          <w:p w14:paraId="3A7EF9A4" w14:textId="6B0D6389" w:rsidR="00B67E98"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 Improved user interface for decision-making in crop management</w:t>
            </w:r>
          </w:p>
        </w:tc>
        <w:tc>
          <w:tcPr>
            <w:tcW w:w="880" w:type="dxa"/>
            <w:tcBorders>
              <w:left w:val="nil"/>
              <w:bottom w:val="nil"/>
            </w:tcBorders>
          </w:tcPr>
          <w:p w14:paraId="20C67E68" w14:textId="77777777" w:rsidR="00AF3CD6" w:rsidRDefault="00AF3CD6">
            <w:pPr>
              <w:pStyle w:val="TableParagraph"/>
              <w:spacing w:before="4"/>
              <w:ind w:left="107"/>
              <w:rPr>
                <w:spacing w:val="-4"/>
                <w:sz w:val="25"/>
              </w:rPr>
            </w:pPr>
          </w:p>
          <w:p w14:paraId="343BCD10" w14:textId="564999F2" w:rsidR="00B67E98" w:rsidRDefault="00FA7FF0">
            <w:pPr>
              <w:pStyle w:val="TableParagraph"/>
              <w:spacing w:before="4"/>
              <w:ind w:left="107"/>
              <w:rPr>
                <w:sz w:val="25"/>
              </w:rPr>
            </w:pPr>
            <w:r>
              <w:rPr>
                <w:spacing w:val="-4"/>
                <w:sz w:val="25"/>
              </w:rPr>
              <w:t>202</w:t>
            </w:r>
            <w:r w:rsidR="004D755D">
              <w:rPr>
                <w:spacing w:val="-4"/>
                <w:sz w:val="25"/>
              </w:rPr>
              <w:t>4</w:t>
            </w:r>
          </w:p>
        </w:tc>
      </w:tr>
      <w:tr w:rsidR="00B67E98" w14:paraId="5B859D56" w14:textId="77777777" w:rsidTr="001A385F">
        <w:trPr>
          <w:trHeight w:val="2175"/>
        </w:trPr>
        <w:tc>
          <w:tcPr>
            <w:tcW w:w="2660" w:type="dxa"/>
            <w:gridSpan w:val="2"/>
            <w:tcBorders>
              <w:top w:val="nil"/>
              <w:left w:val="nil"/>
              <w:right w:val="nil"/>
            </w:tcBorders>
          </w:tcPr>
          <w:p w14:paraId="4F736F0C" w14:textId="77777777" w:rsidR="00B67E98" w:rsidRDefault="00B67E98">
            <w:pPr>
              <w:pStyle w:val="TableParagraph"/>
              <w:rPr>
                <w:sz w:val="24"/>
              </w:rPr>
            </w:pPr>
          </w:p>
        </w:tc>
        <w:tc>
          <w:tcPr>
            <w:tcW w:w="2552" w:type="dxa"/>
            <w:tcBorders>
              <w:top w:val="nil"/>
              <w:left w:val="nil"/>
              <w:right w:val="nil"/>
            </w:tcBorders>
          </w:tcPr>
          <w:p w14:paraId="1A77F5E7" w14:textId="77777777" w:rsidR="00B67E98" w:rsidRDefault="00B67E98">
            <w:pPr>
              <w:pStyle w:val="TableParagraph"/>
              <w:rPr>
                <w:sz w:val="24"/>
              </w:rPr>
            </w:pPr>
          </w:p>
        </w:tc>
        <w:tc>
          <w:tcPr>
            <w:tcW w:w="2131" w:type="dxa"/>
            <w:tcBorders>
              <w:top w:val="nil"/>
              <w:left w:val="nil"/>
              <w:right w:val="nil"/>
            </w:tcBorders>
          </w:tcPr>
          <w:p w14:paraId="072170E5" w14:textId="77777777" w:rsidR="00B67E98" w:rsidRDefault="00B67E98">
            <w:pPr>
              <w:pStyle w:val="TableParagraph"/>
              <w:rPr>
                <w:sz w:val="24"/>
              </w:rPr>
            </w:pPr>
          </w:p>
        </w:tc>
        <w:tc>
          <w:tcPr>
            <w:tcW w:w="2580" w:type="dxa"/>
            <w:tcBorders>
              <w:top w:val="nil"/>
              <w:left w:val="nil"/>
              <w:right w:val="nil"/>
            </w:tcBorders>
          </w:tcPr>
          <w:p w14:paraId="4D2028AD" w14:textId="2A8DE0E7" w:rsidR="00B67E98" w:rsidRPr="005275E9" w:rsidRDefault="00B67E98" w:rsidP="005275E9">
            <w:pPr>
              <w:pStyle w:val="TableParagraph"/>
              <w:tabs>
                <w:tab w:val="left" w:pos="607"/>
                <w:tab w:val="left" w:pos="611"/>
                <w:tab w:val="left" w:pos="1350"/>
                <w:tab w:val="left" w:pos="1818"/>
                <w:tab w:val="left" w:pos="1902"/>
                <w:tab w:val="left" w:pos="2055"/>
              </w:tabs>
              <w:spacing w:before="55" w:line="237" w:lineRule="auto"/>
              <w:ind w:right="175"/>
              <w:rPr>
                <w:sz w:val="25"/>
              </w:rPr>
            </w:pPr>
          </w:p>
        </w:tc>
        <w:tc>
          <w:tcPr>
            <w:tcW w:w="880" w:type="dxa"/>
            <w:tcBorders>
              <w:top w:val="nil"/>
              <w:left w:val="nil"/>
            </w:tcBorders>
          </w:tcPr>
          <w:p w14:paraId="65C54219" w14:textId="77777777" w:rsidR="00B67E98" w:rsidRDefault="00B67E98">
            <w:pPr>
              <w:pStyle w:val="TableParagraph"/>
              <w:rPr>
                <w:sz w:val="24"/>
              </w:rPr>
            </w:pPr>
          </w:p>
        </w:tc>
      </w:tr>
      <w:tr w:rsidR="00B67E98" w14:paraId="4050E6BB" w14:textId="77777777" w:rsidTr="001A385F">
        <w:trPr>
          <w:trHeight w:val="2555"/>
        </w:trPr>
        <w:tc>
          <w:tcPr>
            <w:tcW w:w="677" w:type="dxa"/>
            <w:tcBorders>
              <w:right w:val="single" w:sz="6" w:space="0" w:color="000000"/>
            </w:tcBorders>
          </w:tcPr>
          <w:p w14:paraId="2FF1C76E" w14:textId="77777777" w:rsidR="00B67E98" w:rsidRDefault="00FA7FF0">
            <w:pPr>
              <w:pStyle w:val="TableParagraph"/>
              <w:spacing w:line="277" w:lineRule="exact"/>
              <w:ind w:left="109"/>
              <w:rPr>
                <w:sz w:val="25"/>
              </w:rPr>
            </w:pPr>
            <w:r>
              <w:rPr>
                <w:spacing w:val="-5"/>
                <w:sz w:val="25"/>
              </w:rPr>
              <w:t>11.</w:t>
            </w:r>
          </w:p>
        </w:tc>
        <w:tc>
          <w:tcPr>
            <w:tcW w:w="1983" w:type="dxa"/>
            <w:tcBorders>
              <w:left w:val="single" w:sz="6" w:space="0" w:color="000000"/>
            </w:tcBorders>
          </w:tcPr>
          <w:p w14:paraId="607DCF0D" w14:textId="77777777" w:rsidR="00836A02" w:rsidRDefault="00836A02" w:rsidP="00836A02">
            <w:pPr>
              <w:pStyle w:val="TableParagraph"/>
              <w:spacing w:line="230" w:lineRule="auto"/>
              <w:ind w:right="29"/>
              <w:rPr>
                <w:sz w:val="25"/>
              </w:rPr>
            </w:pPr>
            <w:r w:rsidRPr="007E75A4">
              <w:rPr>
                <w:sz w:val="25"/>
              </w:rPr>
              <w:t>Understanding the Potential Applications of Artificial Intelligence in Agriculture Sector</w:t>
            </w:r>
            <w:r>
              <w:rPr>
                <w:sz w:val="25"/>
              </w:rPr>
              <w:t xml:space="preserve"> </w:t>
            </w:r>
          </w:p>
          <w:p w14:paraId="697CA2F8" w14:textId="38AE7AFA" w:rsidR="00836A02" w:rsidRDefault="00836A02">
            <w:pPr>
              <w:pStyle w:val="TableParagraph"/>
              <w:spacing w:line="230" w:lineRule="auto"/>
              <w:ind w:left="100" w:right="130" w:firstLine="4"/>
              <w:rPr>
                <w:sz w:val="25"/>
              </w:rPr>
            </w:pPr>
          </w:p>
        </w:tc>
        <w:tc>
          <w:tcPr>
            <w:tcW w:w="2552" w:type="dxa"/>
          </w:tcPr>
          <w:p w14:paraId="71E8972A" w14:textId="77777777" w:rsidR="00BA352D" w:rsidRDefault="00BA352D" w:rsidP="00051302">
            <w:pPr>
              <w:pStyle w:val="TableParagraph"/>
              <w:spacing w:line="237" w:lineRule="auto"/>
              <w:ind w:right="516"/>
              <w:rPr>
                <w:sz w:val="25"/>
              </w:rPr>
            </w:pPr>
            <w:r w:rsidRPr="007E75A4">
              <w:rPr>
                <w:sz w:val="25"/>
              </w:rPr>
              <w:t>Mohd Javaid, Abid Haleem, Ibrahim Haleem Khan, Rajiv Suman</w:t>
            </w:r>
          </w:p>
          <w:p w14:paraId="6D850664" w14:textId="02FC10BC" w:rsidR="00BA352D" w:rsidRDefault="00BA352D" w:rsidP="00BA352D">
            <w:pPr>
              <w:pStyle w:val="TableParagraph"/>
              <w:spacing w:line="237" w:lineRule="auto"/>
              <w:ind w:left="106" w:right="67"/>
              <w:rPr>
                <w:sz w:val="25"/>
              </w:rPr>
            </w:pPr>
            <w:r w:rsidRPr="005E3767">
              <w:rPr>
                <w:sz w:val="25"/>
              </w:rPr>
              <w:t>M. G.</w:t>
            </w:r>
          </w:p>
        </w:tc>
        <w:tc>
          <w:tcPr>
            <w:tcW w:w="2131" w:type="dxa"/>
          </w:tcPr>
          <w:p w14:paraId="4EDDF7DE" w14:textId="77777777" w:rsidR="00051302" w:rsidRDefault="00051302" w:rsidP="00051302">
            <w:pPr>
              <w:pStyle w:val="TableParagraph"/>
              <w:spacing w:line="287" w:lineRule="exact"/>
              <w:ind w:left="106"/>
              <w:rPr>
                <w:sz w:val="25"/>
              </w:rPr>
            </w:pPr>
            <w:r w:rsidRPr="00250FB2">
              <w:rPr>
                <w:sz w:val="25"/>
              </w:rPr>
              <w:t>Advanced Agrochem</w:t>
            </w:r>
          </w:p>
          <w:p w14:paraId="47D89DA2" w14:textId="62E475B8" w:rsidR="00B67E98" w:rsidRDefault="00B67E98">
            <w:pPr>
              <w:pStyle w:val="TableParagraph"/>
              <w:spacing w:line="237" w:lineRule="auto"/>
              <w:ind w:left="102" w:right="432" w:firstLine="4"/>
              <w:rPr>
                <w:sz w:val="25"/>
              </w:rPr>
            </w:pPr>
          </w:p>
        </w:tc>
        <w:tc>
          <w:tcPr>
            <w:tcW w:w="2580" w:type="dxa"/>
            <w:tcBorders>
              <w:right w:val="single" w:sz="6" w:space="0" w:color="000000"/>
            </w:tcBorders>
          </w:tcPr>
          <w:p w14:paraId="6898C44B" w14:textId="77777777" w:rsidR="00636215" w:rsidRDefault="00636215" w:rsidP="00636215">
            <w:pPr>
              <w:pStyle w:val="TableParagraph"/>
              <w:numPr>
                <w:ilvl w:val="0"/>
                <w:numId w:val="5"/>
              </w:numPr>
              <w:tabs>
                <w:tab w:val="left" w:pos="604"/>
                <w:tab w:val="left" w:pos="2054"/>
              </w:tabs>
              <w:spacing w:before="17" w:line="237" w:lineRule="auto"/>
              <w:ind w:right="172"/>
              <w:rPr>
                <w:sz w:val="25"/>
              </w:rPr>
            </w:pPr>
            <w:r w:rsidRPr="00250FB2">
              <w:rPr>
                <w:sz w:val="25"/>
              </w:rPr>
              <w:t>AI applications in agriculture</w:t>
            </w:r>
          </w:p>
          <w:p w14:paraId="744BC6DB" w14:textId="11719928" w:rsidR="00B67E98" w:rsidRPr="00636215" w:rsidRDefault="00636215" w:rsidP="00636215">
            <w:pPr>
              <w:pStyle w:val="TableParagraph"/>
              <w:numPr>
                <w:ilvl w:val="0"/>
                <w:numId w:val="5"/>
              </w:numPr>
              <w:tabs>
                <w:tab w:val="left" w:pos="602"/>
                <w:tab w:val="left" w:pos="2054"/>
              </w:tabs>
              <w:spacing w:before="17" w:line="237" w:lineRule="auto"/>
              <w:ind w:right="172"/>
              <w:rPr>
                <w:sz w:val="25"/>
              </w:rPr>
            </w:pPr>
            <w:r w:rsidRPr="00250FB2">
              <w:rPr>
                <w:sz w:val="25"/>
              </w:rPr>
              <w:t>Machine learning, hyperspectral imaging, 3D laser scanning for soil monitoring, pest control, and crop management</w:t>
            </w:r>
          </w:p>
        </w:tc>
        <w:tc>
          <w:tcPr>
            <w:tcW w:w="880" w:type="dxa"/>
            <w:tcBorders>
              <w:left w:val="single" w:sz="6" w:space="0" w:color="000000"/>
            </w:tcBorders>
          </w:tcPr>
          <w:p w14:paraId="1A18B127" w14:textId="55D735F5" w:rsidR="00B67E98" w:rsidRDefault="00FA7FF0">
            <w:pPr>
              <w:pStyle w:val="TableParagraph"/>
              <w:spacing w:before="4"/>
              <w:ind w:left="100"/>
              <w:rPr>
                <w:sz w:val="25"/>
              </w:rPr>
            </w:pPr>
            <w:r>
              <w:rPr>
                <w:spacing w:val="-4"/>
                <w:sz w:val="25"/>
              </w:rPr>
              <w:t>20</w:t>
            </w:r>
            <w:r w:rsidR="00636215">
              <w:rPr>
                <w:spacing w:val="-4"/>
                <w:sz w:val="25"/>
              </w:rPr>
              <w:t>23</w:t>
            </w:r>
          </w:p>
        </w:tc>
      </w:tr>
    </w:tbl>
    <w:p w14:paraId="7AB06B4C" w14:textId="0AF93EAB" w:rsidR="00B67E98" w:rsidRDefault="00B67E98">
      <w:pPr>
        <w:rPr>
          <w:sz w:val="2"/>
          <w:szCs w:val="2"/>
        </w:rPr>
      </w:pPr>
    </w:p>
    <w:p w14:paraId="5D113ADE" w14:textId="77777777" w:rsidR="00B67E98" w:rsidRDefault="00B67E98">
      <w:pPr>
        <w:rPr>
          <w:sz w:val="2"/>
          <w:szCs w:val="2"/>
        </w:rPr>
        <w:sectPr w:rsidR="00B67E98" w:rsidSect="00F935F7">
          <w:type w:val="continuous"/>
          <w:pgSz w:w="12240" w:h="15840"/>
          <w:pgMar w:top="142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pPr>
    </w:p>
    <w:tbl>
      <w:tblPr>
        <w:tblpPr w:leftFromText="180" w:rightFromText="180" w:horzAnchor="margin" w:tblpXSpec="center" w:tblpY="-210"/>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882"/>
      </w:tblGrid>
      <w:tr w:rsidR="00B67E98" w14:paraId="6981AFCA" w14:textId="77777777" w:rsidTr="001A385F">
        <w:trPr>
          <w:trHeight w:val="2687"/>
        </w:trPr>
        <w:tc>
          <w:tcPr>
            <w:tcW w:w="678" w:type="dxa"/>
            <w:tcBorders>
              <w:right w:val="single" w:sz="6" w:space="0" w:color="000000"/>
            </w:tcBorders>
          </w:tcPr>
          <w:p w14:paraId="6C6EC697" w14:textId="77777777" w:rsidR="00B67E98" w:rsidRDefault="00B67E98" w:rsidP="001A385F">
            <w:pPr>
              <w:pStyle w:val="TableParagraph"/>
              <w:spacing w:line="272" w:lineRule="exact"/>
              <w:ind w:left="104"/>
              <w:rPr>
                <w:spacing w:val="-5"/>
                <w:sz w:val="25"/>
              </w:rPr>
            </w:pPr>
          </w:p>
          <w:p w14:paraId="790C4504" w14:textId="6520541C" w:rsidR="00F3419C" w:rsidRDefault="00F3419C" w:rsidP="001A385F">
            <w:pPr>
              <w:pStyle w:val="TableParagraph"/>
              <w:spacing w:line="272" w:lineRule="exact"/>
              <w:ind w:left="104"/>
              <w:rPr>
                <w:sz w:val="25"/>
              </w:rPr>
            </w:pPr>
          </w:p>
        </w:tc>
        <w:tc>
          <w:tcPr>
            <w:tcW w:w="1986" w:type="dxa"/>
            <w:tcBorders>
              <w:left w:val="single" w:sz="6" w:space="0" w:color="000000"/>
            </w:tcBorders>
          </w:tcPr>
          <w:p w14:paraId="66C099A5" w14:textId="534EA9D4" w:rsidR="00836A02" w:rsidRDefault="00836A02" w:rsidP="00836A02">
            <w:pPr>
              <w:pStyle w:val="TableParagraph"/>
              <w:spacing w:line="230" w:lineRule="auto"/>
              <w:ind w:left="99" w:right="29"/>
              <w:rPr>
                <w:sz w:val="25"/>
              </w:rPr>
            </w:pPr>
            <w:r w:rsidRPr="004D755D">
              <w:rPr>
                <w:sz w:val="25"/>
              </w:rPr>
              <w:t>Soil Health in Agricultural Systems</w:t>
            </w:r>
          </w:p>
        </w:tc>
        <w:tc>
          <w:tcPr>
            <w:tcW w:w="2556" w:type="dxa"/>
          </w:tcPr>
          <w:p w14:paraId="29D96333" w14:textId="77777777" w:rsidR="00B67E98" w:rsidRDefault="007E75A4" w:rsidP="001A385F">
            <w:pPr>
              <w:pStyle w:val="TableParagraph"/>
              <w:spacing w:line="237" w:lineRule="auto"/>
              <w:ind w:left="408" w:right="516"/>
              <w:rPr>
                <w:sz w:val="25"/>
              </w:rPr>
            </w:pPr>
            <w:r w:rsidRPr="007E75A4">
              <w:rPr>
                <w:sz w:val="25"/>
              </w:rPr>
              <w:t>Mohd Javaid, Abid Haleem, Ibrahim Haleem Khan, Rajiv Suman</w:t>
            </w:r>
          </w:p>
          <w:p w14:paraId="05D33E10" w14:textId="13BF71D9" w:rsidR="00BA352D" w:rsidRDefault="00BA352D" w:rsidP="001A385F">
            <w:pPr>
              <w:pStyle w:val="TableParagraph"/>
              <w:spacing w:line="237" w:lineRule="auto"/>
              <w:ind w:left="408" w:right="516"/>
              <w:rPr>
                <w:sz w:val="25"/>
              </w:rPr>
            </w:pPr>
            <w:r w:rsidRPr="005E3767">
              <w:rPr>
                <w:sz w:val="25"/>
              </w:rPr>
              <w:t>M. G. Kibblewhite, K. Ritz, M. J. Swift</w:t>
            </w:r>
          </w:p>
        </w:tc>
        <w:tc>
          <w:tcPr>
            <w:tcW w:w="2134" w:type="dxa"/>
          </w:tcPr>
          <w:p w14:paraId="1400AD9A" w14:textId="47216FC0" w:rsidR="00051302" w:rsidRDefault="00051302" w:rsidP="001A385F">
            <w:pPr>
              <w:pStyle w:val="TableParagraph"/>
              <w:spacing w:line="287" w:lineRule="exact"/>
              <w:ind w:left="106"/>
              <w:rPr>
                <w:sz w:val="25"/>
              </w:rPr>
            </w:pPr>
            <w:r w:rsidRPr="005E3767">
              <w:rPr>
                <w:sz w:val="25"/>
              </w:rPr>
              <w:t>Philosophical Transactions of the Royal Society B</w:t>
            </w:r>
          </w:p>
        </w:tc>
        <w:tc>
          <w:tcPr>
            <w:tcW w:w="2584" w:type="dxa"/>
            <w:tcBorders>
              <w:right w:val="single" w:sz="6" w:space="0" w:color="000000"/>
            </w:tcBorders>
          </w:tcPr>
          <w:p w14:paraId="0FBA372A" w14:textId="77777777" w:rsidR="00636215" w:rsidRDefault="00636215" w:rsidP="00636215">
            <w:pPr>
              <w:pStyle w:val="TableParagraph"/>
              <w:numPr>
                <w:ilvl w:val="0"/>
                <w:numId w:val="4"/>
              </w:numPr>
              <w:tabs>
                <w:tab w:val="left" w:pos="602"/>
              </w:tabs>
              <w:spacing w:before="125"/>
              <w:rPr>
                <w:sz w:val="25"/>
              </w:rPr>
            </w:pPr>
            <w:r w:rsidRPr="007B2DDE">
              <w:rPr>
                <w:sz w:val="25"/>
              </w:rPr>
              <w:t xml:space="preserve">Soil health as a critical factor for sustainability </w:t>
            </w:r>
          </w:p>
          <w:p w14:paraId="75E30FE9" w14:textId="77777777" w:rsidR="00636215" w:rsidRDefault="00636215" w:rsidP="00636215">
            <w:pPr>
              <w:pStyle w:val="TableParagraph"/>
              <w:numPr>
                <w:ilvl w:val="0"/>
                <w:numId w:val="4"/>
              </w:numPr>
              <w:tabs>
                <w:tab w:val="left" w:pos="602"/>
              </w:tabs>
              <w:spacing w:before="125"/>
              <w:rPr>
                <w:sz w:val="25"/>
              </w:rPr>
            </w:pPr>
            <w:r w:rsidRPr="007B2DDE">
              <w:rPr>
                <w:sz w:val="25"/>
              </w:rPr>
              <w:t>Core functions of soil like carbon transformation and nutrient cycling</w:t>
            </w:r>
          </w:p>
          <w:p w14:paraId="6E8FFEC5" w14:textId="22E64CB1" w:rsidR="00636215" w:rsidRDefault="00636215" w:rsidP="00636215">
            <w:pPr>
              <w:pStyle w:val="TableParagraph"/>
              <w:numPr>
                <w:ilvl w:val="0"/>
                <w:numId w:val="4"/>
              </w:numPr>
              <w:tabs>
                <w:tab w:val="left" w:pos="604"/>
                <w:tab w:val="left" w:pos="2054"/>
              </w:tabs>
              <w:spacing w:before="17" w:line="237" w:lineRule="auto"/>
              <w:ind w:right="172"/>
              <w:rPr>
                <w:sz w:val="25"/>
              </w:rPr>
            </w:pPr>
            <w:r w:rsidRPr="007B2DDE">
              <w:rPr>
                <w:sz w:val="25"/>
              </w:rPr>
              <w:t>Need for quantifying soil biotic interactions</w:t>
            </w:r>
          </w:p>
        </w:tc>
        <w:tc>
          <w:tcPr>
            <w:tcW w:w="882" w:type="dxa"/>
            <w:tcBorders>
              <w:left w:val="single" w:sz="6" w:space="0" w:color="000000"/>
            </w:tcBorders>
          </w:tcPr>
          <w:p w14:paraId="252DCF98" w14:textId="68479CED" w:rsidR="00B67E98" w:rsidRDefault="00FA7FF0" w:rsidP="001A385F">
            <w:pPr>
              <w:pStyle w:val="TableParagraph"/>
              <w:spacing w:line="272" w:lineRule="exact"/>
              <w:ind w:left="100"/>
              <w:rPr>
                <w:sz w:val="25"/>
              </w:rPr>
            </w:pPr>
            <w:r>
              <w:rPr>
                <w:spacing w:val="-4"/>
                <w:sz w:val="25"/>
              </w:rPr>
              <w:t>20</w:t>
            </w:r>
            <w:r w:rsidR="00636215">
              <w:rPr>
                <w:spacing w:val="-4"/>
                <w:sz w:val="25"/>
              </w:rPr>
              <w:t>08</w:t>
            </w:r>
          </w:p>
        </w:tc>
      </w:tr>
      <w:tr w:rsidR="00EF69D5" w14:paraId="2029BFEB" w14:textId="77777777" w:rsidTr="001A385F">
        <w:trPr>
          <w:trHeight w:val="2687"/>
        </w:trPr>
        <w:tc>
          <w:tcPr>
            <w:tcW w:w="678" w:type="dxa"/>
            <w:tcBorders>
              <w:right w:val="single" w:sz="6" w:space="0" w:color="000000"/>
            </w:tcBorders>
          </w:tcPr>
          <w:p w14:paraId="519ED58E" w14:textId="37C5181F" w:rsidR="00EF69D5" w:rsidRDefault="00EF69D5" w:rsidP="001A385F">
            <w:pPr>
              <w:pStyle w:val="TableParagraph"/>
              <w:spacing w:line="272" w:lineRule="exact"/>
              <w:ind w:left="104"/>
              <w:rPr>
                <w:spacing w:val="-5"/>
                <w:sz w:val="25"/>
              </w:rPr>
            </w:pPr>
            <w:r>
              <w:rPr>
                <w:spacing w:val="-5"/>
                <w:sz w:val="25"/>
              </w:rPr>
              <w:t>1.</w:t>
            </w:r>
          </w:p>
        </w:tc>
        <w:tc>
          <w:tcPr>
            <w:tcW w:w="1986" w:type="dxa"/>
            <w:tcBorders>
              <w:left w:val="single" w:sz="6" w:space="0" w:color="000000"/>
            </w:tcBorders>
          </w:tcPr>
          <w:p w14:paraId="5573826D" w14:textId="603A6100" w:rsidR="00EF69D5" w:rsidRPr="004D755D" w:rsidRDefault="00EF69D5" w:rsidP="00836A02">
            <w:pPr>
              <w:pStyle w:val="TableParagraph"/>
              <w:spacing w:line="230" w:lineRule="auto"/>
              <w:ind w:left="99" w:right="29"/>
              <w:rPr>
                <w:sz w:val="25"/>
              </w:rPr>
            </w:pPr>
            <w:r w:rsidRPr="00EF69D5">
              <w:rPr>
                <w:sz w:val="25"/>
              </w:rPr>
              <w:t>Innovative Dashboard Designs for Real-Time Smart Farming Data Visualization</w:t>
            </w:r>
          </w:p>
        </w:tc>
        <w:tc>
          <w:tcPr>
            <w:tcW w:w="2556" w:type="dxa"/>
          </w:tcPr>
          <w:p w14:paraId="4B5F6145" w14:textId="3674117A" w:rsidR="00EF69D5" w:rsidRPr="007E75A4" w:rsidRDefault="00EF69D5" w:rsidP="001A385F">
            <w:pPr>
              <w:pStyle w:val="TableParagraph"/>
              <w:spacing w:line="237" w:lineRule="auto"/>
              <w:ind w:left="408" w:right="516"/>
              <w:rPr>
                <w:sz w:val="25"/>
              </w:rPr>
            </w:pPr>
            <w:r w:rsidRPr="00EF69D5">
              <w:rPr>
                <w:sz w:val="25"/>
              </w:rPr>
              <w:t xml:space="preserve">Astri </w:t>
            </w:r>
            <w:proofErr w:type="spellStart"/>
            <w:r w:rsidRPr="00EF69D5">
              <w:rPr>
                <w:sz w:val="25"/>
              </w:rPr>
              <w:t>Idayu</w:t>
            </w:r>
            <w:proofErr w:type="spellEnd"/>
            <w:r w:rsidRPr="00EF69D5">
              <w:rPr>
                <w:sz w:val="25"/>
              </w:rPr>
              <w:t xml:space="preserve"> </w:t>
            </w:r>
            <w:proofErr w:type="spellStart"/>
            <w:r w:rsidRPr="00EF69D5">
              <w:rPr>
                <w:sz w:val="25"/>
              </w:rPr>
              <w:t>Athesan</w:t>
            </w:r>
            <w:proofErr w:type="spellEnd"/>
            <w:r w:rsidRPr="00EF69D5">
              <w:rPr>
                <w:sz w:val="25"/>
              </w:rPr>
              <w:t xml:space="preserve">, Mohd Faizul </w:t>
            </w:r>
            <w:proofErr w:type="spellStart"/>
            <w:r w:rsidRPr="00EF69D5">
              <w:rPr>
                <w:sz w:val="25"/>
              </w:rPr>
              <w:t>Emizal</w:t>
            </w:r>
            <w:proofErr w:type="spellEnd"/>
            <w:r w:rsidRPr="00EF69D5">
              <w:rPr>
                <w:sz w:val="25"/>
              </w:rPr>
              <w:t xml:space="preserve"> Mohd Ghazi</w:t>
            </w:r>
          </w:p>
        </w:tc>
        <w:tc>
          <w:tcPr>
            <w:tcW w:w="2134" w:type="dxa"/>
          </w:tcPr>
          <w:p w14:paraId="25236D75" w14:textId="0120AE97" w:rsidR="00EF69D5" w:rsidRPr="005E3767" w:rsidRDefault="00EF69D5" w:rsidP="001A385F">
            <w:pPr>
              <w:pStyle w:val="TableParagraph"/>
              <w:spacing w:line="287" w:lineRule="exact"/>
              <w:ind w:left="106"/>
              <w:rPr>
                <w:sz w:val="25"/>
              </w:rPr>
            </w:pPr>
            <w:r w:rsidRPr="00EF69D5">
              <w:rPr>
                <w:sz w:val="25"/>
              </w:rPr>
              <w:t xml:space="preserve">National </w:t>
            </w:r>
            <w:proofErr w:type="spellStart"/>
            <w:r w:rsidRPr="00EF69D5">
              <w:rPr>
                <w:sz w:val="25"/>
              </w:rPr>
              <w:t>Engitech</w:t>
            </w:r>
            <w:proofErr w:type="spellEnd"/>
            <w:r w:rsidRPr="00EF69D5">
              <w:rPr>
                <w:sz w:val="25"/>
              </w:rPr>
              <w:t xml:space="preserve"> Digest</w:t>
            </w:r>
          </w:p>
        </w:tc>
        <w:tc>
          <w:tcPr>
            <w:tcW w:w="2584" w:type="dxa"/>
            <w:tcBorders>
              <w:right w:val="single" w:sz="6" w:space="0" w:color="000000"/>
            </w:tcBorders>
          </w:tcPr>
          <w:p w14:paraId="5B2AEFBA" w14:textId="0B5ADCE9" w:rsidR="00EF69D5" w:rsidRPr="007B2DDE" w:rsidRDefault="00EF69D5" w:rsidP="00636215">
            <w:pPr>
              <w:pStyle w:val="TableParagraph"/>
              <w:numPr>
                <w:ilvl w:val="0"/>
                <w:numId w:val="4"/>
              </w:numPr>
              <w:tabs>
                <w:tab w:val="left" w:pos="602"/>
              </w:tabs>
              <w:spacing w:before="125"/>
              <w:rPr>
                <w:sz w:val="25"/>
              </w:rPr>
            </w:pPr>
            <w:r w:rsidRPr="00EF69D5">
              <w:rPr>
                <w:sz w:val="25"/>
              </w:rPr>
              <w:t xml:space="preserve">• IoT-enabled dashboards for smart farming </w:t>
            </w:r>
            <w:r w:rsidRPr="00EF69D5">
              <w:rPr>
                <w:sz w:val="25"/>
              </w:rPr>
              <w:br/>
              <w:t xml:space="preserve">• Real-time data visualization and trend analysis </w:t>
            </w:r>
            <w:r w:rsidRPr="00EF69D5">
              <w:rPr>
                <w:sz w:val="25"/>
              </w:rPr>
              <w:br/>
              <w:t>• Improved user interface for decision-making in crop management</w:t>
            </w:r>
          </w:p>
        </w:tc>
        <w:tc>
          <w:tcPr>
            <w:tcW w:w="882" w:type="dxa"/>
            <w:tcBorders>
              <w:left w:val="single" w:sz="6" w:space="0" w:color="000000"/>
            </w:tcBorders>
          </w:tcPr>
          <w:p w14:paraId="193BA4B0" w14:textId="788632A9" w:rsidR="00EF69D5" w:rsidRDefault="00EF69D5" w:rsidP="001A385F">
            <w:pPr>
              <w:pStyle w:val="TableParagraph"/>
              <w:spacing w:line="272" w:lineRule="exact"/>
              <w:ind w:left="100"/>
              <w:rPr>
                <w:spacing w:val="-4"/>
                <w:sz w:val="25"/>
              </w:rPr>
            </w:pPr>
            <w:r>
              <w:rPr>
                <w:spacing w:val="-4"/>
                <w:sz w:val="25"/>
              </w:rPr>
              <w:t>2024</w:t>
            </w:r>
          </w:p>
        </w:tc>
      </w:tr>
      <w:tr w:rsidR="00EF69D5" w14:paraId="1FAB699D" w14:textId="77777777" w:rsidTr="001A385F">
        <w:trPr>
          <w:trHeight w:val="2687"/>
        </w:trPr>
        <w:tc>
          <w:tcPr>
            <w:tcW w:w="678" w:type="dxa"/>
            <w:tcBorders>
              <w:right w:val="single" w:sz="6" w:space="0" w:color="000000"/>
            </w:tcBorders>
          </w:tcPr>
          <w:p w14:paraId="1A983AE7" w14:textId="288700E7" w:rsidR="00EF69D5" w:rsidRDefault="00EF69D5" w:rsidP="001A385F">
            <w:pPr>
              <w:pStyle w:val="TableParagraph"/>
              <w:spacing w:line="272" w:lineRule="exact"/>
              <w:ind w:left="104"/>
              <w:rPr>
                <w:spacing w:val="-5"/>
                <w:sz w:val="25"/>
              </w:rPr>
            </w:pPr>
            <w:r>
              <w:rPr>
                <w:spacing w:val="-5"/>
                <w:sz w:val="25"/>
              </w:rPr>
              <w:t>2.</w:t>
            </w:r>
          </w:p>
          <w:p w14:paraId="0E86EA63" w14:textId="77777777" w:rsidR="00EF69D5" w:rsidRDefault="00EF69D5" w:rsidP="001A385F">
            <w:pPr>
              <w:pStyle w:val="TableParagraph"/>
              <w:spacing w:line="272" w:lineRule="exact"/>
              <w:ind w:left="104"/>
              <w:rPr>
                <w:spacing w:val="-5"/>
                <w:sz w:val="25"/>
              </w:rPr>
            </w:pPr>
          </w:p>
          <w:p w14:paraId="2690F848" w14:textId="77777777" w:rsidR="00EF69D5" w:rsidRDefault="00EF69D5" w:rsidP="001A385F">
            <w:pPr>
              <w:pStyle w:val="TableParagraph"/>
              <w:spacing w:line="272" w:lineRule="exact"/>
              <w:ind w:left="104"/>
              <w:rPr>
                <w:spacing w:val="-5"/>
                <w:sz w:val="25"/>
              </w:rPr>
            </w:pPr>
          </w:p>
          <w:p w14:paraId="4770CAA7" w14:textId="77777777" w:rsidR="00EF69D5" w:rsidRDefault="00EF69D5" w:rsidP="001A385F">
            <w:pPr>
              <w:pStyle w:val="TableParagraph"/>
              <w:spacing w:line="272" w:lineRule="exact"/>
              <w:ind w:left="104"/>
              <w:rPr>
                <w:spacing w:val="-5"/>
                <w:sz w:val="25"/>
              </w:rPr>
            </w:pPr>
          </w:p>
          <w:p w14:paraId="5AA9C834" w14:textId="77777777" w:rsidR="00EF69D5" w:rsidRDefault="00EF69D5" w:rsidP="001A385F">
            <w:pPr>
              <w:pStyle w:val="TableParagraph"/>
              <w:spacing w:line="272" w:lineRule="exact"/>
              <w:ind w:left="104"/>
              <w:rPr>
                <w:spacing w:val="-5"/>
                <w:sz w:val="25"/>
              </w:rPr>
            </w:pPr>
          </w:p>
        </w:tc>
        <w:tc>
          <w:tcPr>
            <w:tcW w:w="1986" w:type="dxa"/>
            <w:tcBorders>
              <w:left w:val="single" w:sz="6" w:space="0" w:color="000000"/>
            </w:tcBorders>
          </w:tcPr>
          <w:p w14:paraId="3E7246BC" w14:textId="19130366" w:rsidR="00EF69D5" w:rsidRPr="004D755D" w:rsidRDefault="00EF69D5" w:rsidP="00836A02">
            <w:pPr>
              <w:pStyle w:val="TableParagraph"/>
              <w:spacing w:line="230" w:lineRule="auto"/>
              <w:ind w:left="99" w:right="29"/>
              <w:rPr>
                <w:sz w:val="25"/>
              </w:rPr>
            </w:pPr>
            <w:r w:rsidRPr="00EF69D5">
              <w:rPr>
                <w:sz w:val="25"/>
              </w:rPr>
              <w:t>Developing Automated Machine Learning Approach for Fast and Robust Crop Yield Prediction Using a Fusion of Remote Sensing, Soil, and Weather Datase</w:t>
            </w:r>
            <w:r>
              <w:rPr>
                <w:sz w:val="25"/>
              </w:rPr>
              <w:t>t</w:t>
            </w:r>
          </w:p>
        </w:tc>
        <w:tc>
          <w:tcPr>
            <w:tcW w:w="2556" w:type="dxa"/>
          </w:tcPr>
          <w:p w14:paraId="41107DF4" w14:textId="01EDEC95" w:rsidR="00EF69D5" w:rsidRPr="007E75A4" w:rsidRDefault="00EF69D5" w:rsidP="001A385F">
            <w:pPr>
              <w:pStyle w:val="TableParagraph"/>
              <w:spacing w:line="237" w:lineRule="auto"/>
              <w:ind w:left="408" w:right="516"/>
              <w:rPr>
                <w:sz w:val="25"/>
              </w:rPr>
            </w:pPr>
            <w:r w:rsidRPr="00EF69D5">
              <w:rPr>
                <w:sz w:val="25"/>
              </w:rPr>
              <w:t>Ahmed M. S. Kheir et al.</w:t>
            </w:r>
          </w:p>
        </w:tc>
        <w:tc>
          <w:tcPr>
            <w:tcW w:w="21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
            </w:tblGrid>
            <w:tr w:rsidR="00EF69D5" w:rsidRPr="00EF69D5" w14:paraId="40357566" w14:textId="77777777" w:rsidTr="00EF69D5">
              <w:trPr>
                <w:tblCellSpacing w:w="15" w:type="dxa"/>
              </w:trPr>
              <w:tc>
                <w:tcPr>
                  <w:tcW w:w="0" w:type="auto"/>
                  <w:vAlign w:val="center"/>
                  <w:hideMark/>
                </w:tcPr>
                <w:p w14:paraId="3292AE4C" w14:textId="3545E9DF" w:rsidR="00EF69D5" w:rsidRPr="00EF69D5" w:rsidRDefault="00EF69D5" w:rsidP="00EF69D5">
                  <w:pPr>
                    <w:pStyle w:val="TableParagraph"/>
                    <w:framePr w:hSpace="180" w:wrap="around" w:hAnchor="margin" w:xAlign="center" w:y="-210"/>
                    <w:spacing w:line="287" w:lineRule="exact"/>
                    <w:rPr>
                      <w:sz w:val="25"/>
                      <w:lang w:val="en-IN"/>
                    </w:rPr>
                  </w:pPr>
                  <w:r w:rsidRPr="00EF69D5">
                    <w:rPr>
                      <w:sz w:val="25"/>
                      <w:lang w:val="en-IN"/>
                    </w:rPr>
                    <w:t>.</w:t>
                  </w:r>
                </w:p>
              </w:tc>
            </w:tr>
          </w:tbl>
          <w:p w14:paraId="5DE59116" w14:textId="77777777" w:rsidR="00EF69D5" w:rsidRPr="00EF69D5" w:rsidRDefault="00EF69D5" w:rsidP="00EF69D5">
            <w:pPr>
              <w:pStyle w:val="TableParagraph"/>
              <w:spacing w:line="287" w:lineRule="exact"/>
              <w:rPr>
                <w:vanish/>
                <w:sz w:val="25"/>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EF69D5" w:rsidRPr="00EF69D5" w14:paraId="3AF37A1E" w14:textId="77777777" w:rsidTr="00EF69D5">
              <w:trPr>
                <w:tblCellSpacing w:w="15" w:type="dxa"/>
              </w:trPr>
              <w:tc>
                <w:tcPr>
                  <w:tcW w:w="0" w:type="auto"/>
                  <w:vAlign w:val="center"/>
                  <w:hideMark/>
                </w:tcPr>
                <w:p w14:paraId="4AFBDA53" w14:textId="77777777" w:rsidR="00EF69D5" w:rsidRPr="00EF69D5" w:rsidRDefault="00EF69D5" w:rsidP="00EF69D5">
                  <w:pPr>
                    <w:pStyle w:val="TableParagraph"/>
                    <w:framePr w:hSpace="180" w:wrap="around" w:hAnchor="margin" w:xAlign="center" w:y="-210"/>
                    <w:spacing w:line="287" w:lineRule="exact"/>
                    <w:rPr>
                      <w:sz w:val="25"/>
                      <w:lang w:val="en-IN"/>
                    </w:rPr>
                  </w:pPr>
                  <w:r w:rsidRPr="00EF69D5">
                    <w:rPr>
                      <w:sz w:val="25"/>
                      <w:lang w:val="en-IN"/>
                    </w:rPr>
                    <w:t>Environmental Research Communications</w:t>
                  </w:r>
                </w:p>
              </w:tc>
            </w:tr>
          </w:tbl>
          <w:p w14:paraId="30BCC372" w14:textId="77777777" w:rsidR="00EF69D5" w:rsidRPr="005E3767" w:rsidRDefault="00EF69D5" w:rsidP="001A385F">
            <w:pPr>
              <w:pStyle w:val="TableParagraph"/>
              <w:spacing w:line="287" w:lineRule="exact"/>
              <w:ind w:left="106"/>
              <w:rPr>
                <w:sz w:val="25"/>
              </w:rPr>
            </w:pPr>
          </w:p>
        </w:tc>
        <w:tc>
          <w:tcPr>
            <w:tcW w:w="2584" w:type="dxa"/>
            <w:tcBorders>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EF69D5" w:rsidRPr="00EF69D5" w14:paraId="31E1923C" w14:textId="77777777" w:rsidTr="00EF69D5">
              <w:trPr>
                <w:tblCellSpacing w:w="15" w:type="dxa"/>
              </w:trPr>
              <w:tc>
                <w:tcPr>
                  <w:tcW w:w="0" w:type="auto"/>
                  <w:vAlign w:val="center"/>
                  <w:hideMark/>
                </w:tcPr>
                <w:p w14:paraId="7C430346" w14:textId="77777777" w:rsidR="00EF69D5" w:rsidRPr="00EF69D5" w:rsidRDefault="00EF69D5" w:rsidP="00EF69D5">
                  <w:pPr>
                    <w:pStyle w:val="TableParagraph"/>
                    <w:framePr w:hSpace="180" w:wrap="around" w:hAnchor="margin" w:xAlign="center" w:y="-210"/>
                    <w:numPr>
                      <w:ilvl w:val="0"/>
                      <w:numId w:val="4"/>
                    </w:numPr>
                    <w:tabs>
                      <w:tab w:val="left" w:pos="602"/>
                    </w:tabs>
                    <w:spacing w:before="125"/>
                    <w:rPr>
                      <w:sz w:val="25"/>
                      <w:lang w:val="en-IN"/>
                    </w:rPr>
                  </w:pPr>
                  <w:r w:rsidRPr="00EF69D5">
                    <w:rPr>
                      <w:sz w:val="25"/>
                      <w:lang w:val="en-IN"/>
                    </w:rPr>
                    <w:t>• Automated Machine Learning (</w:t>
                  </w:r>
                  <w:proofErr w:type="spellStart"/>
                  <w:r w:rsidRPr="00EF69D5">
                    <w:rPr>
                      <w:sz w:val="25"/>
                      <w:lang w:val="en-IN"/>
                    </w:rPr>
                    <w:t>AutoML</w:t>
                  </w:r>
                  <w:proofErr w:type="spellEnd"/>
                  <w:r w:rsidRPr="00EF69D5">
                    <w:rPr>
                      <w:sz w:val="25"/>
                      <w:lang w:val="en-IN"/>
                    </w:rPr>
                    <w:t xml:space="preserve">) for yield prediction </w:t>
                  </w:r>
                  <w:r w:rsidRPr="00EF69D5">
                    <w:rPr>
                      <w:sz w:val="25"/>
                      <w:lang w:val="en-IN"/>
                    </w:rPr>
                    <w:br/>
                    <w:t xml:space="preserve">• Integration of remote sensing, soil, and weather data </w:t>
                  </w:r>
                  <w:r w:rsidRPr="00EF69D5">
                    <w:rPr>
                      <w:sz w:val="25"/>
                      <w:lang w:val="en-IN"/>
                    </w:rPr>
                    <w:br/>
                    <w:t>• Use of ensemble models for high prediction accuracy</w:t>
                  </w:r>
                </w:p>
              </w:tc>
            </w:tr>
          </w:tbl>
          <w:p w14:paraId="35B3E0BD" w14:textId="77777777" w:rsidR="00EF69D5" w:rsidRPr="00EF69D5" w:rsidRDefault="00EF69D5" w:rsidP="00EF69D5">
            <w:pPr>
              <w:pStyle w:val="TableParagraph"/>
              <w:numPr>
                <w:ilvl w:val="0"/>
                <w:numId w:val="4"/>
              </w:numPr>
              <w:tabs>
                <w:tab w:val="left" w:pos="602"/>
              </w:tabs>
              <w:spacing w:before="125"/>
              <w:rPr>
                <w:vanish/>
                <w:sz w:val="25"/>
                <w:lang w:val="en-IN"/>
              </w:rPr>
            </w:pPr>
          </w:p>
          <w:p w14:paraId="54A2C308" w14:textId="77777777" w:rsidR="00EF69D5" w:rsidRPr="00EF69D5" w:rsidRDefault="00EF69D5" w:rsidP="00EF69D5">
            <w:pPr>
              <w:pStyle w:val="TableParagraph"/>
              <w:tabs>
                <w:tab w:val="left" w:pos="602"/>
              </w:tabs>
              <w:spacing w:before="125"/>
              <w:ind w:left="246"/>
              <w:rPr>
                <w:sz w:val="25"/>
              </w:rPr>
            </w:pPr>
          </w:p>
        </w:tc>
        <w:tc>
          <w:tcPr>
            <w:tcW w:w="882" w:type="dxa"/>
            <w:tcBorders>
              <w:left w:val="single" w:sz="6" w:space="0" w:color="000000"/>
            </w:tcBorders>
          </w:tcPr>
          <w:p w14:paraId="0320E2DA" w14:textId="4B2D4617" w:rsidR="00EF69D5" w:rsidRDefault="00EF69D5" w:rsidP="001A385F">
            <w:pPr>
              <w:pStyle w:val="TableParagraph"/>
              <w:spacing w:line="272" w:lineRule="exact"/>
              <w:ind w:left="100"/>
              <w:rPr>
                <w:spacing w:val="-4"/>
                <w:sz w:val="25"/>
              </w:rPr>
            </w:pPr>
            <w:r>
              <w:rPr>
                <w:spacing w:val="-4"/>
                <w:sz w:val="25"/>
              </w:rPr>
              <w:t>2024</w:t>
            </w:r>
          </w:p>
        </w:tc>
      </w:tr>
      <w:tr w:rsidR="00EF69D5" w14:paraId="665864CD" w14:textId="77777777" w:rsidTr="001A385F">
        <w:trPr>
          <w:trHeight w:val="2687"/>
        </w:trPr>
        <w:tc>
          <w:tcPr>
            <w:tcW w:w="678" w:type="dxa"/>
            <w:tcBorders>
              <w:right w:val="single" w:sz="6" w:space="0" w:color="000000"/>
            </w:tcBorders>
          </w:tcPr>
          <w:p w14:paraId="2F768753" w14:textId="77777777" w:rsidR="00EF69D5" w:rsidRDefault="00EF69D5" w:rsidP="001A385F">
            <w:pPr>
              <w:pStyle w:val="TableParagraph"/>
              <w:spacing w:line="272" w:lineRule="exact"/>
              <w:ind w:left="104"/>
              <w:rPr>
                <w:spacing w:val="-5"/>
                <w:sz w:val="25"/>
              </w:rPr>
            </w:pPr>
          </w:p>
          <w:p w14:paraId="474D41D0" w14:textId="30C89EE8" w:rsidR="00EF69D5" w:rsidRDefault="00EF69D5" w:rsidP="001A385F">
            <w:pPr>
              <w:pStyle w:val="TableParagraph"/>
              <w:spacing w:line="272" w:lineRule="exact"/>
              <w:ind w:left="104"/>
              <w:rPr>
                <w:spacing w:val="-5"/>
                <w:sz w:val="25"/>
              </w:rPr>
            </w:pPr>
            <w:r>
              <w:rPr>
                <w:spacing w:val="-5"/>
                <w:sz w:val="25"/>
              </w:rPr>
              <w:t>3.</w:t>
            </w:r>
          </w:p>
        </w:tc>
        <w:tc>
          <w:tcPr>
            <w:tcW w:w="1986" w:type="dxa"/>
            <w:tcBorders>
              <w:left w:val="single" w:sz="6" w:space="0" w:color="000000"/>
            </w:tcBorders>
          </w:tcPr>
          <w:p w14:paraId="79E29403" w14:textId="46A5EAF2" w:rsidR="00EF69D5" w:rsidRPr="00EF69D5" w:rsidRDefault="00EF69D5" w:rsidP="00836A02">
            <w:pPr>
              <w:pStyle w:val="TableParagraph"/>
              <w:spacing w:line="230" w:lineRule="auto"/>
              <w:ind w:left="99" w:right="29"/>
              <w:rPr>
                <w:sz w:val="25"/>
              </w:rPr>
            </w:pPr>
            <w:r w:rsidRPr="00EF69D5">
              <w:rPr>
                <w:sz w:val="25"/>
              </w:rPr>
              <w:t>Precision Farming: The Power of AI and IoT Technologies</w:t>
            </w:r>
          </w:p>
        </w:tc>
        <w:tc>
          <w:tcPr>
            <w:tcW w:w="2556" w:type="dxa"/>
          </w:tcPr>
          <w:p w14:paraId="045533ED" w14:textId="247E0237" w:rsidR="00EF69D5" w:rsidRPr="00EF69D5" w:rsidRDefault="00EF69D5" w:rsidP="001A385F">
            <w:pPr>
              <w:pStyle w:val="TableParagraph"/>
              <w:spacing w:line="237" w:lineRule="auto"/>
              <w:ind w:left="408" w:right="516"/>
              <w:rPr>
                <w:sz w:val="25"/>
              </w:rPr>
            </w:pPr>
            <w:r w:rsidRPr="00EF69D5">
              <w:rPr>
                <w:sz w:val="25"/>
              </w:rPr>
              <w:t xml:space="preserve">Waleed K. </w:t>
            </w:r>
            <w:proofErr w:type="spellStart"/>
            <w:r w:rsidRPr="00EF69D5">
              <w:rPr>
                <w:sz w:val="25"/>
              </w:rPr>
              <w:t>Alazzai</w:t>
            </w:r>
            <w:proofErr w:type="spellEnd"/>
            <w:r w:rsidRPr="00EF69D5">
              <w:rPr>
                <w:sz w:val="25"/>
              </w:rPr>
              <w:t xml:space="preserve"> et al.</w:t>
            </w:r>
          </w:p>
        </w:tc>
        <w:tc>
          <w:tcPr>
            <w:tcW w:w="2134" w:type="dxa"/>
          </w:tcPr>
          <w:p w14:paraId="53B5AFE3" w14:textId="46898037" w:rsidR="00EF69D5" w:rsidRPr="00EF69D5" w:rsidRDefault="00EF69D5" w:rsidP="00EF69D5">
            <w:pPr>
              <w:pStyle w:val="TableParagraph"/>
              <w:spacing w:line="287" w:lineRule="exact"/>
              <w:rPr>
                <w:sz w:val="25"/>
                <w:lang w:val="en-IN"/>
              </w:rPr>
            </w:pPr>
            <w:r w:rsidRPr="00EF69D5">
              <w:rPr>
                <w:sz w:val="25"/>
              </w:rPr>
              <w:t>E3S Web of Conferences</w:t>
            </w:r>
          </w:p>
        </w:tc>
        <w:tc>
          <w:tcPr>
            <w:tcW w:w="2584" w:type="dxa"/>
            <w:tcBorders>
              <w:right w:val="single" w:sz="6" w:space="0" w:color="000000"/>
            </w:tcBorders>
          </w:tcPr>
          <w:p w14:paraId="7C29786B" w14:textId="2787C988" w:rsidR="00EF69D5" w:rsidRPr="00EF69D5" w:rsidRDefault="00EF69D5" w:rsidP="00EF69D5">
            <w:pPr>
              <w:pStyle w:val="TableParagraph"/>
              <w:numPr>
                <w:ilvl w:val="0"/>
                <w:numId w:val="4"/>
              </w:numPr>
              <w:tabs>
                <w:tab w:val="left" w:pos="602"/>
              </w:tabs>
              <w:spacing w:before="125"/>
              <w:rPr>
                <w:sz w:val="25"/>
                <w:lang w:val="en-IN"/>
              </w:rPr>
            </w:pPr>
            <w:r w:rsidRPr="00EF69D5">
              <w:rPr>
                <w:sz w:val="25"/>
              </w:rPr>
              <w:t xml:space="preserve">• AI and IoT for data-driven farming </w:t>
            </w:r>
            <w:r w:rsidRPr="00EF69D5">
              <w:rPr>
                <w:sz w:val="25"/>
              </w:rPr>
              <w:br/>
              <w:t xml:space="preserve">• Transition from traditional to sustainable practices </w:t>
            </w:r>
            <w:r w:rsidRPr="00EF69D5">
              <w:rPr>
                <w:sz w:val="25"/>
              </w:rPr>
              <w:br/>
              <w:t>• Use of GIS, remote sensing, and AI algorithms for crop management</w:t>
            </w:r>
          </w:p>
        </w:tc>
        <w:tc>
          <w:tcPr>
            <w:tcW w:w="882" w:type="dxa"/>
            <w:tcBorders>
              <w:left w:val="single" w:sz="6" w:space="0" w:color="000000"/>
            </w:tcBorders>
          </w:tcPr>
          <w:p w14:paraId="5DFDA2B8" w14:textId="4CC60F14" w:rsidR="00EF69D5" w:rsidRDefault="00EF69D5" w:rsidP="001A385F">
            <w:pPr>
              <w:pStyle w:val="TableParagraph"/>
              <w:spacing w:line="272" w:lineRule="exact"/>
              <w:ind w:left="100"/>
              <w:rPr>
                <w:spacing w:val="-4"/>
                <w:sz w:val="25"/>
              </w:rPr>
            </w:pPr>
            <w:r>
              <w:rPr>
                <w:spacing w:val="-4"/>
                <w:sz w:val="25"/>
              </w:rPr>
              <w:t>2024</w:t>
            </w:r>
          </w:p>
        </w:tc>
      </w:tr>
      <w:tr w:rsidR="00EF69D5" w14:paraId="16B952C0" w14:textId="77777777" w:rsidTr="001A385F">
        <w:trPr>
          <w:trHeight w:val="2687"/>
        </w:trPr>
        <w:tc>
          <w:tcPr>
            <w:tcW w:w="678" w:type="dxa"/>
            <w:tcBorders>
              <w:right w:val="single" w:sz="6" w:space="0" w:color="000000"/>
            </w:tcBorders>
          </w:tcPr>
          <w:p w14:paraId="76F45E94" w14:textId="77777777" w:rsidR="00EF69D5" w:rsidRDefault="00EF69D5" w:rsidP="001A385F">
            <w:pPr>
              <w:pStyle w:val="TableParagraph"/>
              <w:spacing w:line="272" w:lineRule="exact"/>
              <w:ind w:left="104"/>
              <w:rPr>
                <w:spacing w:val="-5"/>
                <w:sz w:val="25"/>
              </w:rPr>
            </w:pPr>
          </w:p>
          <w:p w14:paraId="0B60B225" w14:textId="2255528C" w:rsidR="00EF69D5" w:rsidRDefault="00EF69D5" w:rsidP="00EF69D5">
            <w:pPr>
              <w:pStyle w:val="TableParagraph"/>
              <w:spacing w:line="272" w:lineRule="exact"/>
              <w:rPr>
                <w:spacing w:val="-5"/>
                <w:sz w:val="25"/>
              </w:rPr>
            </w:pPr>
            <w:r>
              <w:rPr>
                <w:spacing w:val="-5"/>
                <w:sz w:val="25"/>
              </w:rPr>
              <w:t>4.</w:t>
            </w:r>
          </w:p>
        </w:tc>
        <w:tc>
          <w:tcPr>
            <w:tcW w:w="1986" w:type="dxa"/>
            <w:tcBorders>
              <w:left w:val="single" w:sz="6" w:space="0" w:color="000000"/>
            </w:tcBorders>
          </w:tcPr>
          <w:p w14:paraId="179EFA74" w14:textId="6EA9684C" w:rsidR="00EF69D5" w:rsidRPr="00EF69D5" w:rsidRDefault="00F3419C" w:rsidP="00836A02">
            <w:pPr>
              <w:pStyle w:val="TableParagraph"/>
              <w:spacing w:line="230" w:lineRule="auto"/>
              <w:ind w:left="99" w:right="29"/>
              <w:rPr>
                <w:sz w:val="25"/>
              </w:rPr>
            </w:pPr>
            <w:r w:rsidRPr="00F3419C">
              <w:rPr>
                <w:sz w:val="25"/>
              </w:rPr>
              <w:t>Within-season Crop Yield Prediction by a Multi-model Ensemble with Integrated Data Assimilation</w:t>
            </w:r>
          </w:p>
        </w:tc>
        <w:tc>
          <w:tcPr>
            <w:tcW w:w="2556" w:type="dxa"/>
          </w:tcPr>
          <w:p w14:paraId="48FAF2C8" w14:textId="466979DB" w:rsidR="00EF69D5" w:rsidRPr="00EF69D5" w:rsidRDefault="00F3419C" w:rsidP="001A385F">
            <w:pPr>
              <w:pStyle w:val="TableParagraph"/>
              <w:spacing w:line="237" w:lineRule="auto"/>
              <w:ind w:left="408" w:right="516"/>
              <w:rPr>
                <w:sz w:val="25"/>
              </w:rPr>
            </w:pPr>
            <w:r w:rsidRPr="00F3419C">
              <w:rPr>
                <w:sz w:val="25"/>
              </w:rPr>
              <w:t>Hossein Zare, Tobias KD Weber, Joachim Ingwersen, Wolfgang Nowak, Sebastian Gayler, Thilo Streck</w:t>
            </w:r>
          </w:p>
        </w:tc>
        <w:tc>
          <w:tcPr>
            <w:tcW w:w="2134" w:type="dxa"/>
          </w:tcPr>
          <w:p w14:paraId="5E40B6CD" w14:textId="52D86B3C" w:rsidR="00EF69D5" w:rsidRPr="00EF69D5" w:rsidRDefault="00F3419C" w:rsidP="00EF69D5">
            <w:pPr>
              <w:pStyle w:val="TableParagraph"/>
              <w:spacing w:line="287" w:lineRule="exact"/>
              <w:rPr>
                <w:sz w:val="25"/>
              </w:rPr>
            </w:pPr>
            <w:r w:rsidRPr="00F3419C">
              <w:rPr>
                <w:sz w:val="25"/>
              </w:rPr>
              <w:t>Field Crops Research</w:t>
            </w:r>
          </w:p>
        </w:tc>
        <w:tc>
          <w:tcPr>
            <w:tcW w:w="2584" w:type="dxa"/>
            <w:tcBorders>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F3419C" w:rsidRPr="00F3419C" w14:paraId="1EDA8A00" w14:textId="77777777" w:rsidTr="00F3419C">
              <w:trPr>
                <w:tblCellSpacing w:w="15" w:type="dxa"/>
              </w:trPr>
              <w:tc>
                <w:tcPr>
                  <w:tcW w:w="0" w:type="auto"/>
                  <w:vAlign w:val="center"/>
                  <w:hideMark/>
                </w:tcPr>
                <w:p w14:paraId="0AD4C01B" w14:textId="77777777" w:rsidR="00F3419C" w:rsidRPr="00F3419C" w:rsidRDefault="00F3419C" w:rsidP="00F3419C">
                  <w:pPr>
                    <w:pStyle w:val="TableParagraph"/>
                    <w:framePr w:hSpace="180" w:wrap="around" w:hAnchor="margin" w:xAlign="center" w:y="-210"/>
                    <w:numPr>
                      <w:ilvl w:val="0"/>
                      <w:numId w:val="4"/>
                    </w:numPr>
                    <w:tabs>
                      <w:tab w:val="left" w:pos="602"/>
                    </w:tabs>
                    <w:spacing w:before="125"/>
                    <w:rPr>
                      <w:sz w:val="25"/>
                      <w:lang w:val="en-IN"/>
                    </w:rPr>
                  </w:pPr>
                  <w:r w:rsidRPr="00F3419C">
                    <w:rPr>
                      <w:sz w:val="25"/>
                      <w:lang w:val="en-IN"/>
                    </w:rPr>
                    <w:t xml:space="preserve">Data assimilation techniques </w:t>
                  </w:r>
                  <w:r w:rsidRPr="00F3419C">
                    <w:rPr>
                      <w:sz w:val="25"/>
                      <w:lang w:val="en-IN"/>
                    </w:rPr>
                    <w:br/>
                    <w:t xml:space="preserve">• Use of crop models (CERES, GECROS, SPASS) </w:t>
                  </w:r>
                  <w:r w:rsidRPr="00F3419C">
                    <w:rPr>
                      <w:sz w:val="25"/>
                      <w:lang w:val="en-IN"/>
                    </w:rPr>
                    <w:br/>
                    <w:t>• Particle filtering to integrate satellite-derived LAI data</w:t>
                  </w:r>
                </w:p>
              </w:tc>
            </w:tr>
          </w:tbl>
          <w:p w14:paraId="40ECF2B3" w14:textId="77777777" w:rsidR="00F3419C" w:rsidRPr="00F3419C" w:rsidRDefault="00F3419C" w:rsidP="00F3419C">
            <w:pPr>
              <w:pStyle w:val="TableParagraph"/>
              <w:numPr>
                <w:ilvl w:val="0"/>
                <w:numId w:val="4"/>
              </w:numPr>
              <w:tabs>
                <w:tab w:val="left" w:pos="602"/>
              </w:tabs>
              <w:spacing w:before="125"/>
              <w:rPr>
                <w:vanish/>
                <w:sz w:val="25"/>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419C" w:rsidRPr="00F3419C" w14:paraId="50AE8D05" w14:textId="77777777" w:rsidTr="00F3419C">
              <w:trPr>
                <w:tblCellSpacing w:w="15" w:type="dxa"/>
              </w:trPr>
              <w:tc>
                <w:tcPr>
                  <w:tcW w:w="0" w:type="auto"/>
                  <w:vAlign w:val="center"/>
                  <w:hideMark/>
                </w:tcPr>
                <w:p w14:paraId="5D27888E" w14:textId="77777777" w:rsidR="00F3419C" w:rsidRPr="00F3419C" w:rsidRDefault="00F3419C" w:rsidP="00F3419C">
                  <w:pPr>
                    <w:pStyle w:val="TableParagraph"/>
                    <w:framePr w:hSpace="180" w:wrap="around" w:hAnchor="margin" w:xAlign="center" w:y="-210"/>
                    <w:numPr>
                      <w:ilvl w:val="0"/>
                      <w:numId w:val="4"/>
                    </w:numPr>
                    <w:tabs>
                      <w:tab w:val="left" w:pos="602"/>
                    </w:tabs>
                    <w:spacing w:before="125"/>
                    <w:rPr>
                      <w:sz w:val="25"/>
                      <w:lang w:val="en-IN"/>
                    </w:rPr>
                  </w:pPr>
                </w:p>
              </w:tc>
            </w:tr>
          </w:tbl>
          <w:p w14:paraId="73B1AFA2" w14:textId="77777777" w:rsidR="00EF69D5" w:rsidRPr="00EF69D5" w:rsidRDefault="00EF69D5" w:rsidP="00EF69D5">
            <w:pPr>
              <w:pStyle w:val="TableParagraph"/>
              <w:numPr>
                <w:ilvl w:val="0"/>
                <w:numId w:val="4"/>
              </w:numPr>
              <w:tabs>
                <w:tab w:val="left" w:pos="602"/>
              </w:tabs>
              <w:spacing w:before="125"/>
              <w:rPr>
                <w:sz w:val="25"/>
              </w:rPr>
            </w:pPr>
          </w:p>
        </w:tc>
        <w:tc>
          <w:tcPr>
            <w:tcW w:w="882" w:type="dxa"/>
            <w:tcBorders>
              <w:left w:val="single" w:sz="6" w:space="0" w:color="000000"/>
            </w:tcBorders>
          </w:tcPr>
          <w:p w14:paraId="258FD96D" w14:textId="77777777" w:rsidR="00EF69D5" w:rsidRDefault="00F3419C" w:rsidP="001A385F">
            <w:pPr>
              <w:pStyle w:val="TableParagraph"/>
              <w:spacing w:line="272" w:lineRule="exact"/>
              <w:ind w:left="100"/>
              <w:rPr>
                <w:spacing w:val="-4"/>
                <w:sz w:val="25"/>
              </w:rPr>
            </w:pPr>
            <w:r>
              <w:rPr>
                <w:spacing w:val="-4"/>
                <w:sz w:val="25"/>
              </w:rPr>
              <w:t>2024</w:t>
            </w:r>
          </w:p>
          <w:p w14:paraId="5C9C8AA0" w14:textId="77777777" w:rsidR="00F3419C" w:rsidRDefault="00F3419C" w:rsidP="001A385F">
            <w:pPr>
              <w:pStyle w:val="TableParagraph"/>
              <w:spacing w:line="272" w:lineRule="exact"/>
              <w:ind w:left="100"/>
              <w:rPr>
                <w:spacing w:val="-4"/>
                <w:sz w:val="25"/>
              </w:rPr>
            </w:pPr>
          </w:p>
          <w:p w14:paraId="2DF3D34D" w14:textId="77777777" w:rsidR="00F3419C" w:rsidRDefault="00F3419C" w:rsidP="001A385F">
            <w:pPr>
              <w:pStyle w:val="TableParagraph"/>
              <w:spacing w:line="272" w:lineRule="exact"/>
              <w:ind w:left="100"/>
              <w:rPr>
                <w:spacing w:val="-4"/>
                <w:sz w:val="25"/>
              </w:rPr>
            </w:pPr>
          </w:p>
          <w:p w14:paraId="12934609" w14:textId="77777777" w:rsidR="00F3419C" w:rsidRDefault="00F3419C" w:rsidP="001A385F">
            <w:pPr>
              <w:pStyle w:val="TableParagraph"/>
              <w:spacing w:line="272" w:lineRule="exact"/>
              <w:ind w:left="100"/>
              <w:rPr>
                <w:spacing w:val="-4"/>
                <w:sz w:val="25"/>
              </w:rPr>
            </w:pPr>
          </w:p>
          <w:p w14:paraId="109DB494" w14:textId="77777777" w:rsidR="00F3419C" w:rsidRDefault="00F3419C" w:rsidP="001A385F">
            <w:pPr>
              <w:pStyle w:val="TableParagraph"/>
              <w:spacing w:line="272" w:lineRule="exact"/>
              <w:ind w:left="100"/>
              <w:rPr>
                <w:spacing w:val="-4"/>
                <w:sz w:val="25"/>
              </w:rPr>
            </w:pPr>
          </w:p>
          <w:p w14:paraId="02ABDFE7" w14:textId="1A7A5002" w:rsidR="00F3419C" w:rsidRDefault="00F3419C" w:rsidP="00F3419C">
            <w:pPr>
              <w:pStyle w:val="TableParagraph"/>
              <w:spacing w:line="272" w:lineRule="exact"/>
              <w:rPr>
                <w:spacing w:val="-4"/>
                <w:sz w:val="25"/>
              </w:rPr>
            </w:pPr>
          </w:p>
        </w:tc>
      </w:tr>
      <w:tr w:rsidR="00F3419C" w14:paraId="3F507EF9" w14:textId="77777777" w:rsidTr="001A385F">
        <w:trPr>
          <w:trHeight w:val="2687"/>
        </w:trPr>
        <w:tc>
          <w:tcPr>
            <w:tcW w:w="678" w:type="dxa"/>
            <w:tcBorders>
              <w:right w:val="single" w:sz="6" w:space="0" w:color="000000"/>
            </w:tcBorders>
          </w:tcPr>
          <w:p w14:paraId="6386B559" w14:textId="0EDD5881" w:rsidR="00F3419C" w:rsidRDefault="00F3419C" w:rsidP="001A385F">
            <w:pPr>
              <w:pStyle w:val="TableParagraph"/>
              <w:spacing w:line="272" w:lineRule="exact"/>
              <w:ind w:left="104"/>
              <w:rPr>
                <w:spacing w:val="-5"/>
                <w:sz w:val="25"/>
              </w:rPr>
            </w:pPr>
            <w:r>
              <w:rPr>
                <w:spacing w:val="-5"/>
                <w:sz w:val="25"/>
              </w:rPr>
              <w:t>5.</w:t>
            </w:r>
          </w:p>
        </w:tc>
        <w:tc>
          <w:tcPr>
            <w:tcW w:w="1986" w:type="dxa"/>
            <w:tcBorders>
              <w:left w:val="single" w:sz="6" w:space="0" w:color="000000"/>
            </w:tcBorders>
          </w:tcPr>
          <w:p w14:paraId="41E815BC" w14:textId="3DD37406" w:rsidR="00F3419C" w:rsidRPr="00F3419C" w:rsidRDefault="00F3419C" w:rsidP="00836A02">
            <w:pPr>
              <w:pStyle w:val="TableParagraph"/>
              <w:spacing w:line="230" w:lineRule="auto"/>
              <w:ind w:left="99" w:right="29"/>
              <w:rPr>
                <w:sz w:val="25"/>
              </w:rPr>
            </w:pPr>
            <w:r w:rsidRPr="00F3419C">
              <w:rPr>
                <w:sz w:val="25"/>
              </w:rPr>
              <w:t>Precision Farming: The Power of AI and IoT Technologies</w:t>
            </w:r>
          </w:p>
        </w:tc>
        <w:tc>
          <w:tcPr>
            <w:tcW w:w="2556" w:type="dxa"/>
          </w:tcPr>
          <w:p w14:paraId="7F96B78B" w14:textId="1E64D02E" w:rsidR="00F3419C" w:rsidRPr="00F3419C" w:rsidRDefault="00F3419C" w:rsidP="001A385F">
            <w:pPr>
              <w:pStyle w:val="TableParagraph"/>
              <w:spacing w:line="237" w:lineRule="auto"/>
              <w:ind w:left="408" w:right="516"/>
              <w:rPr>
                <w:sz w:val="25"/>
              </w:rPr>
            </w:pPr>
            <w:r w:rsidRPr="00F3419C">
              <w:rPr>
                <w:sz w:val="25"/>
              </w:rPr>
              <w:t xml:space="preserve">Waleed K. </w:t>
            </w:r>
            <w:proofErr w:type="spellStart"/>
            <w:r w:rsidRPr="00F3419C">
              <w:rPr>
                <w:sz w:val="25"/>
              </w:rPr>
              <w:t>Alazzai</w:t>
            </w:r>
            <w:proofErr w:type="spellEnd"/>
            <w:r w:rsidRPr="00F3419C">
              <w:rPr>
                <w:sz w:val="25"/>
              </w:rPr>
              <w:t xml:space="preserve">, </w:t>
            </w:r>
            <w:proofErr w:type="spellStart"/>
            <w:r w:rsidRPr="00F3419C">
              <w:rPr>
                <w:sz w:val="25"/>
              </w:rPr>
              <w:t>Baydaa</w:t>
            </w:r>
            <w:proofErr w:type="spellEnd"/>
            <w:r w:rsidRPr="00F3419C">
              <w:rPr>
                <w:sz w:val="25"/>
              </w:rPr>
              <w:t xml:space="preserve"> Sh. Z. Abood, Hassan M. Al-</w:t>
            </w:r>
            <w:proofErr w:type="spellStart"/>
            <w:r w:rsidRPr="00F3419C">
              <w:rPr>
                <w:sz w:val="25"/>
              </w:rPr>
              <w:t>Jawahry</w:t>
            </w:r>
            <w:proofErr w:type="spellEnd"/>
            <w:r w:rsidRPr="00F3419C">
              <w:rPr>
                <w:sz w:val="25"/>
              </w:rPr>
              <w:t>, Mohammed Kadhim Obaid</w:t>
            </w:r>
          </w:p>
        </w:tc>
        <w:tc>
          <w:tcPr>
            <w:tcW w:w="2134" w:type="dxa"/>
          </w:tcPr>
          <w:p w14:paraId="540C3F10" w14:textId="5D4C8DC5" w:rsidR="00F3419C" w:rsidRPr="00F3419C" w:rsidRDefault="00F3419C" w:rsidP="00EF69D5">
            <w:pPr>
              <w:pStyle w:val="TableParagraph"/>
              <w:spacing w:line="287" w:lineRule="exact"/>
              <w:rPr>
                <w:sz w:val="25"/>
              </w:rPr>
            </w:pPr>
            <w:r w:rsidRPr="00EF69D5">
              <w:rPr>
                <w:sz w:val="25"/>
              </w:rPr>
              <w:t>E3S Web of Conferences</w:t>
            </w:r>
          </w:p>
        </w:tc>
        <w:tc>
          <w:tcPr>
            <w:tcW w:w="2584" w:type="dxa"/>
            <w:tcBorders>
              <w:right w:val="single" w:sz="6" w:space="0" w:color="000000"/>
            </w:tcBorders>
          </w:tcPr>
          <w:p w14:paraId="74DC347B" w14:textId="3EAB55FD" w:rsidR="00F3419C" w:rsidRPr="00F3419C" w:rsidRDefault="00F3419C" w:rsidP="00F3419C">
            <w:pPr>
              <w:pStyle w:val="TableParagraph"/>
              <w:numPr>
                <w:ilvl w:val="0"/>
                <w:numId w:val="4"/>
              </w:numPr>
              <w:tabs>
                <w:tab w:val="left" w:pos="602"/>
              </w:tabs>
              <w:spacing w:before="125"/>
              <w:rPr>
                <w:sz w:val="25"/>
                <w:lang w:val="en-IN"/>
              </w:rPr>
            </w:pPr>
            <w:r w:rsidRPr="00F3419C">
              <w:rPr>
                <w:sz w:val="25"/>
              </w:rPr>
              <w:t xml:space="preserve">Integration of sensors, GIS, and remote sensing </w:t>
            </w:r>
            <w:r w:rsidRPr="00F3419C">
              <w:rPr>
                <w:sz w:val="25"/>
              </w:rPr>
              <w:br/>
              <w:t xml:space="preserve">• AI for predictive analytics in crop management and sustainability </w:t>
            </w:r>
            <w:r w:rsidRPr="00F3419C">
              <w:rPr>
                <w:sz w:val="25"/>
              </w:rPr>
              <w:br/>
              <w:t>• Challenges like connectivity and integration</w:t>
            </w:r>
          </w:p>
        </w:tc>
        <w:tc>
          <w:tcPr>
            <w:tcW w:w="882" w:type="dxa"/>
            <w:tcBorders>
              <w:left w:val="single" w:sz="6" w:space="0" w:color="000000"/>
            </w:tcBorders>
          </w:tcPr>
          <w:p w14:paraId="3ED65390" w14:textId="10A524AD" w:rsidR="00F3419C" w:rsidRDefault="00F3419C" w:rsidP="001A385F">
            <w:pPr>
              <w:pStyle w:val="TableParagraph"/>
              <w:spacing w:line="272" w:lineRule="exact"/>
              <w:ind w:left="100"/>
              <w:rPr>
                <w:spacing w:val="-4"/>
                <w:sz w:val="25"/>
              </w:rPr>
            </w:pPr>
            <w:r>
              <w:rPr>
                <w:spacing w:val="-4"/>
                <w:sz w:val="25"/>
              </w:rPr>
              <w:t>2024</w:t>
            </w:r>
          </w:p>
        </w:tc>
      </w:tr>
      <w:tr w:rsidR="00F3419C" w14:paraId="7211FC82" w14:textId="77777777" w:rsidTr="001A385F">
        <w:trPr>
          <w:trHeight w:val="2687"/>
        </w:trPr>
        <w:tc>
          <w:tcPr>
            <w:tcW w:w="678" w:type="dxa"/>
            <w:tcBorders>
              <w:right w:val="single" w:sz="6" w:space="0" w:color="000000"/>
            </w:tcBorders>
          </w:tcPr>
          <w:p w14:paraId="22822248" w14:textId="737E28FC" w:rsidR="00F3419C" w:rsidRDefault="00F3419C" w:rsidP="001A385F">
            <w:pPr>
              <w:pStyle w:val="TableParagraph"/>
              <w:spacing w:line="272" w:lineRule="exact"/>
              <w:ind w:left="104"/>
              <w:rPr>
                <w:spacing w:val="-5"/>
                <w:sz w:val="25"/>
              </w:rPr>
            </w:pPr>
            <w:r>
              <w:rPr>
                <w:spacing w:val="-5"/>
                <w:sz w:val="25"/>
              </w:rPr>
              <w:lastRenderedPageBreak/>
              <w:t>6.</w:t>
            </w:r>
          </w:p>
          <w:p w14:paraId="2D06A74B" w14:textId="77777777" w:rsidR="00F3419C" w:rsidRDefault="00F3419C" w:rsidP="001A385F">
            <w:pPr>
              <w:pStyle w:val="TableParagraph"/>
              <w:spacing w:line="272" w:lineRule="exact"/>
              <w:ind w:left="104"/>
              <w:rPr>
                <w:spacing w:val="-5"/>
                <w:sz w:val="25"/>
              </w:rPr>
            </w:pPr>
          </w:p>
        </w:tc>
        <w:tc>
          <w:tcPr>
            <w:tcW w:w="1986" w:type="dxa"/>
            <w:tcBorders>
              <w:left w:val="single" w:sz="6" w:space="0" w:color="000000"/>
            </w:tcBorders>
          </w:tcPr>
          <w:p w14:paraId="734CA04A" w14:textId="350B2BAE" w:rsidR="00F3419C" w:rsidRPr="00F3419C" w:rsidRDefault="00F3419C" w:rsidP="00836A02">
            <w:pPr>
              <w:pStyle w:val="TableParagraph"/>
              <w:spacing w:line="230" w:lineRule="auto"/>
              <w:ind w:left="99" w:right="29"/>
              <w:rPr>
                <w:sz w:val="25"/>
              </w:rPr>
            </w:pPr>
            <w:r w:rsidRPr="00F3419C">
              <w:rPr>
                <w:sz w:val="25"/>
              </w:rPr>
              <w:t>Understanding the Potential Applications of Artificial Intelligence in Agriculture Sector</w:t>
            </w:r>
          </w:p>
        </w:tc>
        <w:tc>
          <w:tcPr>
            <w:tcW w:w="2556" w:type="dxa"/>
          </w:tcPr>
          <w:p w14:paraId="5DAE31FD" w14:textId="7A668746" w:rsidR="00F3419C" w:rsidRPr="00F3419C" w:rsidRDefault="00F3419C" w:rsidP="001A385F">
            <w:pPr>
              <w:pStyle w:val="TableParagraph"/>
              <w:spacing w:line="237" w:lineRule="auto"/>
              <w:ind w:left="408" w:right="516"/>
              <w:rPr>
                <w:sz w:val="25"/>
              </w:rPr>
            </w:pPr>
            <w:r w:rsidRPr="00F3419C">
              <w:rPr>
                <w:sz w:val="25"/>
              </w:rPr>
              <w:t>Mohd Javaid, Abid Haleem, Ibrahim Haleem Khan, Rajiv Suman</w:t>
            </w:r>
          </w:p>
        </w:tc>
        <w:tc>
          <w:tcPr>
            <w:tcW w:w="2134" w:type="dxa"/>
          </w:tcPr>
          <w:p w14:paraId="7EC0A188" w14:textId="4A5FEBB0" w:rsidR="00F3419C" w:rsidRPr="00EF69D5" w:rsidRDefault="00F3419C" w:rsidP="00EF69D5">
            <w:pPr>
              <w:pStyle w:val="TableParagraph"/>
              <w:spacing w:line="287" w:lineRule="exact"/>
              <w:rPr>
                <w:sz w:val="25"/>
              </w:rPr>
            </w:pPr>
            <w:r w:rsidRPr="00F3419C">
              <w:rPr>
                <w:sz w:val="25"/>
              </w:rPr>
              <w:t xml:space="preserve">Advanced </w:t>
            </w:r>
            <w:proofErr w:type="spellStart"/>
            <w:r w:rsidRPr="00F3419C">
              <w:rPr>
                <w:sz w:val="25"/>
              </w:rPr>
              <w:t>Agrochem</w:t>
            </w:r>
            <w:proofErr w:type="spellEnd"/>
          </w:p>
        </w:tc>
        <w:tc>
          <w:tcPr>
            <w:tcW w:w="2584" w:type="dxa"/>
            <w:tcBorders>
              <w:right w:val="single" w:sz="6" w:space="0" w:color="000000"/>
            </w:tcBorders>
          </w:tcPr>
          <w:p w14:paraId="3F01CA74" w14:textId="6074CEDB"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AI applications in agriculture </w:t>
            </w:r>
            <w:r w:rsidRPr="00F3419C">
              <w:rPr>
                <w:sz w:val="25"/>
              </w:rPr>
              <w:br/>
              <w:t>• Machine learning, hyperspectral imaging, 3D laser scanning for soil monitoring, pest control, and crop management</w:t>
            </w:r>
          </w:p>
        </w:tc>
        <w:tc>
          <w:tcPr>
            <w:tcW w:w="882" w:type="dxa"/>
            <w:tcBorders>
              <w:left w:val="single" w:sz="6" w:space="0" w:color="000000"/>
            </w:tcBorders>
          </w:tcPr>
          <w:p w14:paraId="42C09B48" w14:textId="4A2DD241" w:rsidR="00F3419C" w:rsidRDefault="00F3419C" w:rsidP="001A385F">
            <w:pPr>
              <w:pStyle w:val="TableParagraph"/>
              <w:spacing w:line="272" w:lineRule="exact"/>
              <w:ind w:left="100"/>
              <w:rPr>
                <w:spacing w:val="-4"/>
                <w:sz w:val="25"/>
              </w:rPr>
            </w:pPr>
            <w:r>
              <w:rPr>
                <w:spacing w:val="-4"/>
                <w:sz w:val="25"/>
              </w:rPr>
              <w:t>2023</w:t>
            </w:r>
          </w:p>
        </w:tc>
      </w:tr>
      <w:tr w:rsidR="00F3419C" w14:paraId="13587381" w14:textId="77777777" w:rsidTr="001A385F">
        <w:trPr>
          <w:trHeight w:val="2687"/>
        </w:trPr>
        <w:tc>
          <w:tcPr>
            <w:tcW w:w="678" w:type="dxa"/>
            <w:tcBorders>
              <w:right w:val="single" w:sz="6" w:space="0" w:color="000000"/>
            </w:tcBorders>
          </w:tcPr>
          <w:p w14:paraId="1BBB7F7A" w14:textId="45204045" w:rsidR="00F3419C" w:rsidRDefault="00F3419C" w:rsidP="001A385F">
            <w:pPr>
              <w:pStyle w:val="TableParagraph"/>
              <w:spacing w:line="272" w:lineRule="exact"/>
              <w:ind w:left="104"/>
              <w:rPr>
                <w:spacing w:val="-5"/>
                <w:sz w:val="25"/>
              </w:rPr>
            </w:pPr>
            <w:r>
              <w:rPr>
                <w:spacing w:val="-5"/>
                <w:sz w:val="25"/>
              </w:rPr>
              <w:t>7.</w:t>
            </w:r>
          </w:p>
        </w:tc>
        <w:tc>
          <w:tcPr>
            <w:tcW w:w="1986" w:type="dxa"/>
            <w:tcBorders>
              <w:left w:val="single" w:sz="6" w:space="0" w:color="000000"/>
            </w:tcBorders>
          </w:tcPr>
          <w:p w14:paraId="03163CEC" w14:textId="3DF7771B" w:rsidR="00F3419C" w:rsidRPr="00F3419C" w:rsidRDefault="00F3419C" w:rsidP="00836A02">
            <w:pPr>
              <w:pStyle w:val="TableParagraph"/>
              <w:spacing w:line="230" w:lineRule="auto"/>
              <w:ind w:left="99" w:right="29"/>
              <w:rPr>
                <w:sz w:val="25"/>
              </w:rPr>
            </w:pPr>
            <w:r w:rsidRPr="00F3419C">
              <w:rPr>
                <w:sz w:val="25"/>
              </w:rPr>
              <w:t>Applying IoT Sensors and Big Data to Improve Precision Crop Production: A Review</w:t>
            </w:r>
          </w:p>
        </w:tc>
        <w:tc>
          <w:tcPr>
            <w:tcW w:w="2556" w:type="dxa"/>
          </w:tcPr>
          <w:p w14:paraId="072BD5CC" w14:textId="4F375BB6" w:rsidR="00F3419C" w:rsidRPr="00F3419C" w:rsidRDefault="00F3419C" w:rsidP="001A385F">
            <w:pPr>
              <w:pStyle w:val="TableParagraph"/>
              <w:spacing w:line="237" w:lineRule="auto"/>
              <w:ind w:left="408" w:right="516"/>
              <w:rPr>
                <w:sz w:val="25"/>
              </w:rPr>
            </w:pPr>
            <w:r w:rsidRPr="00F3419C">
              <w:rPr>
                <w:sz w:val="25"/>
              </w:rPr>
              <w:t>Tarek Alahmad, Miklós Neményi, Anikó Nyéki</w:t>
            </w:r>
          </w:p>
        </w:tc>
        <w:tc>
          <w:tcPr>
            <w:tcW w:w="2134" w:type="dxa"/>
          </w:tcPr>
          <w:p w14:paraId="37B59F18" w14:textId="27E6840B" w:rsidR="00F3419C" w:rsidRPr="00F3419C" w:rsidRDefault="00F3419C" w:rsidP="00EF69D5">
            <w:pPr>
              <w:pStyle w:val="TableParagraph"/>
              <w:spacing w:line="287" w:lineRule="exact"/>
              <w:rPr>
                <w:sz w:val="25"/>
              </w:rPr>
            </w:pPr>
            <w:r>
              <w:rPr>
                <w:sz w:val="25"/>
              </w:rPr>
              <w:t>Agronomy</w:t>
            </w:r>
          </w:p>
        </w:tc>
        <w:tc>
          <w:tcPr>
            <w:tcW w:w="2584" w:type="dxa"/>
            <w:tcBorders>
              <w:right w:val="single" w:sz="6" w:space="0" w:color="000000"/>
            </w:tcBorders>
          </w:tcPr>
          <w:p w14:paraId="4DA53E17" w14:textId="29EE1AEA"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Integration of IoT and big data </w:t>
            </w:r>
            <w:r w:rsidRPr="00F3419C">
              <w:rPr>
                <w:sz w:val="25"/>
              </w:rPr>
              <w:br/>
              <w:t>• Use of machine learning for yield forecasting and resource optimization</w:t>
            </w:r>
          </w:p>
        </w:tc>
        <w:tc>
          <w:tcPr>
            <w:tcW w:w="882" w:type="dxa"/>
            <w:tcBorders>
              <w:left w:val="single" w:sz="6" w:space="0" w:color="000000"/>
            </w:tcBorders>
          </w:tcPr>
          <w:p w14:paraId="574BD5DD" w14:textId="1D54B2C8" w:rsidR="00F3419C" w:rsidRDefault="00F3419C" w:rsidP="001A385F">
            <w:pPr>
              <w:pStyle w:val="TableParagraph"/>
              <w:spacing w:line="272" w:lineRule="exact"/>
              <w:ind w:left="100"/>
              <w:rPr>
                <w:spacing w:val="-4"/>
                <w:sz w:val="25"/>
              </w:rPr>
            </w:pPr>
            <w:r>
              <w:rPr>
                <w:spacing w:val="-4"/>
                <w:sz w:val="25"/>
              </w:rPr>
              <w:t>2023</w:t>
            </w:r>
          </w:p>
        </w:tc>
      </w:tr>
      <w:tr w:rsidR="00F3419C" w14:paraId="57E6427A" w14:textId="77777777" w:rsidTr="001A385F">
        <w:trPr>
          <w:trHeight w:val="2687"/>
        </w:trPr>
        <w:tc>
          <w:tcPr>
            <w:tcW w:w="678" w:type="dxa"/>
            <w:tcBorders>
              <w:right w:val="single" w:sz="6" w:space="0" w:color="000000"/>
            </w:tcBorders>
          </w:tcPr>
          <w:p w14:paraId="1F547D48" w14:textId="0D272368" w:rsidR="00F3419C" w:rsidRDefault="00F3419C" w:rsidP="001A385F">
            <w:pPr>
              <w:pStyle w:val="TableParagraph"/>
              <w:spacing w:line="272" w:lineRule="exact"/>
              <w:ind w:left="104"/>
              <w:rPr>
                <w:spacing w:val="-5"/>
                <w:sz w:val="25"/>
              </w:rPr>
            </w:pPr>
            <w:r>
              <w:rPr>
                <w:spacing w:val="-5"/>
                <w:sz w:val="25"/>
              </w:rPr>
              <w:t>8.</w:t>
            </w:r>
          </w:p>
        </w:tc>
        <w:tc>
          <w:tcPr>
            <w:tcW w:w="1986" w:type="dxa"/>
            <w:tcBorders>
              <w:left w:val="single" w:sz="6" w:space="0" w:color="000000"/>
            </w:tcBorders>
          </w:tcPr>
          <w:p w14:paraId="0756E570" w14:textId="439A5910" w:rsidR="00F3419C" w:rsidRPr="00F3419C" w:rsidRDefault="00F3419C" w:rsidP="00836A02">
            <w:pPr>
              <w:pStyle w:val="TableParagraph"/>
              <w:spacing w:line="230" w:lineRule="auto"/>
              <w:ind w:left="99" w:right="29"/>
              <w:rPr>
                <w:sz w:val="25"/>
              </w:rPr>
            </w:pPr>
            <w:r w:rsidRPr="00F3419C">
              <w:rPr>
                <w:sz w:val="25"/>
              </w:rPr>
              <w:t>IoT-Based Precision Agriculture System: A Review</w:t>
            </w:r>
          </w:p>
        </w:tc>
        <w:tc>
          <w:tcPr>
            <w:tcW w:w="2556" w:type="dxa"/>
          </w:tcPr>
          <w:p w14:paraId="2BACA898" w14:textId="651E577D" w:rsidR="00F3419C" w:rsidRPr="00F3419C" w:rsidRDefault="00F3419C" w:rsidP="001A385F">
            <w:pPr>
              <w:pStyle w:val="TableParagraph"/>
              <w:spacing w:line="237" w:lineRule="auto"/>
              <w:ind w:left="408" w:right="516"/>
              <w:rPr>
                <w:sz w:val="25"/>
              </w:rPr>
            </w:pPr>
            <w:r w:rsidRPr="00F3419C">
              <w:rPr>
                <w:sz w:val="25"/>
              </w:rPr>
              <w:t>Sarita Tripathy, Shaswati Patra</w:t>
            </w:r>
          </w:p>
        </w:tc>
        <w:tc>
          <w:tcPr>
            <w:tcW w:w="2134" w:type="dxa"/>
          </w:tcPr>
          <w:p w14:paraId="19CC9DD2" w14:textId="39547B55" w:rsidR="00F3419C" w:rsidRDefault="00F3419C" w:rsidP="00EF69D5">
            <w:pPr>
              <w:pStyle w:val="TableParagraph"/>
              <w:spacing w:line="287" w:lineRule="exact"/>
              <w:rPr>
                <w:sz w:val="25"/>
              </w:rPr>
            </w:pPr>
            <w:r w:rsidRPr="00F3419C">
              <w:rPr>
                <w:sz w:val="25"/>
              </w:rPr>
              <w:t>IGI Global</w:t>
            </w:r>
          </w:p>
        </w:tc>
        <w:tc>
          <w:tcPr>
            <w:tcW w:w="2584" w:type="dxa"/>
            <w:tcBorders>
              <w:right w:val="single" w:sz="6" w:space="0" w:color="000000"/>
            </w:tcBorders>
          </w:tcPr>
          <w:p w14:paraId="59CF4985" w14:textId="2B72A933"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 IoT systems for monitoring soil, temperature, humidity, etc. </w:t>
            </w:r>
            <w:r w:rsidRPr="00F3419C">
              <w:rPr>
                <w:sz w:val="25"/>
              </w:rPr>
              <w:br/>
              <w:t xml:space="preserve">• IoT three-layer architecture </w:t>
            </w:r>
            <w:r w:rsidRPr="00F3419C">
              <w:rPr>
                <w:sz w:val="25"/>
              </w:rPr>
              <w:br/>
              <w:t>• Focus on reducing water waste and optimizing agricultural inputs</w:t>
            </w:r>
          </w:p>
        </w:tc>
        <w:tc>
          <w:tcPr>
            <w:tcW w:w="882" w:type="dxa"/>
            <w:tcBorders>
              <w:left w:val="single" w:sz="6" w:space="0" w:color="000000"/>
            </w:tcBorders>
          </w:tcPr>
          <w:p w14:paraId="0044510E" w14:textId="7F5D3DAE" w:rsidR="00F3419C" w:rsidRDefault="00F3419C" w:rsidP="001A385F">
            <w:pPr>
              <w:pStyle w:val="TableParagraph"/>
              <w:spacing w:line="272" w:lineRule="exact"/>
              <w:ind w:left="100"/>
              <w:rPr>
                <w:spacing w:val="-4"/>
                <w:sz w:val="25"/>
              </w:rPr>
            </w:pPr>
            <w:r>
              <w:rPr>
                <w:spacing w:val="-4"/>
                <w:sz w:val="25"/>
              </w:rPr>
              <w:t>2020</w:t>
            </w:r>
          </w:p>
        </w:tc>
      </w:tr>
      <w:tr w:rsidR="00F3419C" w14:paraId="2449D9C0" w14:textId="77777777" w:rsidTr="001A385F">
        <w:trPr>
          <w:trHeight w:val="2687"/>
        </w:trPr>
        <w:tc>
          <w:tcPr>
            <w:tcW w:w="678" w:type="dxa"/>
            <w:tcBorders>
              <w:right w:val="single" w:sz="6" w:space="0" w:color="000000"/>
            </w:tcBorders>
          </w:tcPr>
          <w:p w14:paraId="2491E61B" w14:textId="1C7A775F" w:rsidR="00F3419C" w:rsidRDefault="00F3419C" w:rsidP="001A385F">
            <w:pPr>
              <w:pStyle w:val="TableParagraph"/>
              <w:spacing w:line="272" w:lineRule="exact"/>
              <w:ind w:left="104"/>
              <w:rPr>
                <w:spacing w:val="-5"/>
                <w:sz w:val="25"/>
              </w:rPr>
            </w:pPr>
            <w:r>
              <w:rPr>
                <w:spacing w:val="-5"/>
                <w:sz w:val="25"/>
              </w:rPr>
              <w:t>9.</w:t>
            </w:r>
          </w:p>
        </w:tc>
        <w:tc>
          <w:tcPr>
            <w:tcW w:w="1986" w:type="dxa"/>
            <w:tcBorders>
              <w:left w:val="single" w:sz="6" w:space="0" w:color="000000"/>
            </w:tcBorders>
          </w:tcPr>
          <w:p w14:paraId="0C356796" w14:textId="69AB5E7F" w:rsidR="00F3419C" w:rsidRPr="00F3419C" w:rsidRDefault="00F3419C" w:rsidP="00836A02">
            <w:pPr>
              <w:pStyle w:val="TableParagraph"/>
              <w:spacing w:line="230" w:lineRule="auto"/>
              <w:ind w:left="99" w:right="29"/>
              <w:rPr>
                <w:sz w:val="25"/>
              </w:rPr>
            </w:pPr>
            <w:r w:rsidRPr="00F3419C">
              <w:rPr>
                <w:sz w:val="25"/>
              </w:rPr>
              <w:t>Yield Prediction for Crops by Gradient-Based Algorithms</w:t>
            </w:r>
          </w:p>
        </w:tc>
        <w:tc>
          <w:tcPr>
            <w:tcW w:w="2556" w:type="dxa"/>
          </w:tcPr>
          <w:p w14:paraId="77D3ADCB" w14:textId="4E1B88D9" w:rsidR="00F3419C" w:rsidRPr="00F3419C" w:rsidRDefault="00F3419C" w:rsidP="001A385F">
            <w:pPr>
              <w:pStyle w:val="TableParagraph"/>
              <w:spacing w:line="237" w:lineRule="auto"/>
              <w:ind w:left="408" w:right="516"/>
              <w:rPr>
                <w:sz w:val="25"/>
              </w:rPr>
            </w:pPr>
            <w:r w:rsidRPr="00F3419C">
              <w:rPr>
                <w:sz w:val="25"/>
              </w:rPr>
              <w:t xml:space="preserve">Pavithra Mahesh, Rajkumar </w:t>
            </w:r>
            <w:proofErr w:type="spellStart"/>
            <w:r w:rsidRPr="00F3419C">
              <w:rPr>
                <w:sz w:val="25"/>
              </w:rPr>
              <w:t>Soundrapandiyan</w:t>
            </w:r>
            <w:proofErr w:type="spellEnd"/>
          </w:p>
        </w:tc>
        <w:tc>
          <w:tcPr>
            <w:tcW w:w="2134" w:type="dxa"/>
          </w:tcPr>
          <w:p w14:paraId="0EBF4FD1" w14:textId="657D3CBD" w:rsidR="00F3419C" w:rsidRDefault="00F3419C" w:rsidP="00EF69D5">
            <w:pPr>
              <w:pStyle w:val="TableParagraph"/>
              <w:spacing w:line="287" w:lineRule="exact"/>
              <w:rPr>
                <w:sz w:val="25"/>
              </w:rPr>
            </w:pPr>
            <w:r>
              <w:rPr>
                <w:sz w:val="25"/>
              </w:rPr>
              <w:t xml:space="preserve"> </w:t>
            </w:r>
            <w:r w:rsidRPr="00F3419C">
              <w:t xml:space="preserve"> </w:t>
            </w:r>
            <w:r w:rsidRPr="00F3419C">
              <w:rPr>
                <w:sz w:val="25"/>
              </w:rPr>
              <w:t>PLOS ONE</w:t>
            </w:r>
          </w:p>
        </w:tc>
        <w:tc>
          <w:tcPr>
            <w:tcW w:w="2584" w:type="dxa"/>
            <w:tcBorders>
              <w:right w:val="single" w:sz="6" w:space="0" w:color="000000"/>
            </w:tcBorders>
          </w:tcPr>
          <w:p w14:paraId="5C65BD32" w14:textId="6EB298BD" w:rsidR="00F3419C" w:rsidRPr="00F3419C" w:rsidRDefault="00F3419C" w:rsidP="00F3419C">
            <w:pPr>
              <w:pStyle w:val="TableParagraph"/>
              <w:numPr>
                <w:ilvl w:val="0"/>
                <w:numId w:val="4"/>
              </w:numPr>
              <w:tabs>
                <w:tab w:val="left" w:pos="602"/>
              </w:tabs>
              <w:spacing w:before="125"/>
              <w:rPr>
                <w:sz w:val="25"/>
              </w:rPr>
            </w:pPr>
            <w:r w:rsidRPr="00F3419C">
              <w:rPr>
                <w:sz w:val="25"/>
              </w:rPr>
              <w:t>• Machine learning models (</w:t>
            </w:r>
            <w:proofErr w:type="spellStart"/>
            <w:r w:rsidRPr="00F3419C">
              <w:rPr>
                <w:sz w:val="25"/>
              </w:rPr>
              <w:t>CatBoost</w:t>
            </w:r>
            <w:proofErr w:type="spellEnd"/>
            <w:r w:rsidRPr="00F3419C">
              <w:rPr>
                <w:sz w:val="25"/>
              </w:rPr>
              <w:t xml:space="preserve">, </w:t>
            </w:r>
            <w:proofErr w:type="spellStart"/>
            <w:r w:rsidRPr="00F3419C">
              <w:rPr>
                <w:sz w:val="25"/>
              </w:rPr>
              <w:t>LightGBM</w:t>
            </w:r>
            <w:proofErr w:type="spellEnd"/>
            <w:r w:rsidRPr="00F3419C">
              <w:rPr>
                <w:sz w:val="25"/>
              </w:rPr>
              <w:t xml:space="preserve">, </w:t>
            </w:r>
            <w:proofErr w:type="spellStart"/>
            <w:r w:rsidRPr="00F3419C">
              <w:rPr>
                <w:sz w:val="25"/>
              </w:rPr>
              <w:t>XGBoost</w:t>
            </w:r>
            <w:proofErr w:type="spellEnd"/>
            <w:r w:rsidRPr="00F3419C">
              <w:rPr>
                <w:sz w:val="25"/>
              </w:rPr>
              <w:t xml:space="preserve">) for yield prediction </w:t>
            </w:r>
            <w:r w:rsidRPr="00F3419C">
              <w:rPr>
                <w:sz w:val="25"/>
              </w:rPr>
              <w:br/>
              <w:t xml:space="preserve">• Use of environmental factors like rainfall and temperature </w:t>
            </w:r>
            <w:r w:rsidRPr="00F3419C">
              <w:rPr>
                <w:sz w:val="25"/>
              </w:rPr>
              <w:br/>
              <w:t xml:space="preserve">• High accuracy with </w:t>
            </w:r>
            <w:proofErr w:type="spellStart"/>
            <w:r w:rsidRPr="00F3419C">
              <w:rPr>
                <w:sz w:val="25"/>
              </w:rPr>
              <w:t>CatBoost</w:t>
            </w:r>
            <w:proofErr w:type="spellEnd"/>
          </w:p>
        </w:tc>
        <w:tc>
          <w:tcPr>
            <w:tcW w:w="882" w:type="dxa"/>
            <w:tcBorders>
              <w:left w:val="single" w:sz="6" w:space="0" w:color="000000"/>
            </w:tcBorders>
          </w:tcPr>
          <w:p w14:paraId="461810D0" w14:textId="268B44CC" w:rsidR="00F3419C" w:rsidRDefault="00F3419C" w:rsidP="001A385F">
            <w:pPr>
              <w:pStyle w:val="TableParagraph"/>
              <w:spacing w:line="272" w:lineRule="exact"/>
              <w:ind w:left="100"/>
              <w:rPr>
                <w:spacing w:val="-4"/>
                <w:sz w:val="25"/>
              </w:rPr>
            </w:pPr>
            <w:r>
              <w:rPr>
                <w:spacing w:val="-4"/>
                <w:sz w:val="25"/>
              </w:rPr>
              <w:t>2019</w:t>
            </w:r>
          </w:p>
        </w:tc>
      </w:tr>
      <w:tr w:rsidR="00F3419C" w14:paraId="0A410580" w14:textId="77777777" w:rsidTr="001A385F">
        <w:trPr>
          <w:trHeight w:val="2687"/>
        </w:trPr>
        <w:tc>
          <w:tcPr>
            <w:tcW w:w="678" w:type="dxa"/>
            <w:tcBorders>
              <w:right w:val="single" w:sz="6" w:space="0" w:color="000000"/>
            </w:tcBorders>
          </w:tcPr>
          <w:p w14:paraId="014416AC" w14:textId="556A5E32" w:rsidR="00F3419C" w:rsidRDefault="00F3419C" w:rsidP="001A385F">
            <w:pPr>
              <w:pStyle w:val="TableParagraph"/>
              <w:spacing w:line="272" w:lineRule="exact"/>
              <w:ind w:left="104"/>
              <w:rPr>
                <w:spacing w:val="-5"/>
                <w:sz w:val="25"/>
              </w:rPr>
            </w:pPr>
            <w:r>
              <w:rPr>
                <w:spacing w:val="-5"/>
                <w:sz w:val="25"/>
              </w:rPr>
              <w:lastRenderedPageBreak/>
              <w:t>10.</w:t>
            </w:r>
          </w:p>
        </w:tc>
        <w:tc>
          <w:tcPr>
            <w:tcW w:w="1986" w:type="dxa"/>
            <w:tcBorders>
              <w:left w:val="single" w:sz="6" w:space="0" w:color="000000"/>
            </w:tcBorders>
          </w:tcPr>
          <w:p w14:paraId="2C266F7F" w14:textId="0E491043" w:rsidR="00F3419C" w:rsidRPr="00F3419C" w:rsidRDefault="00F3419C" w:rsidP="00836A02">
            <w:pPr>
              <w:pStyle w:val="TableParagraph"/>
              <w:spacing w:line="230" w:lineRule="auto"/>
              <w:ind w:left="99" w:right="29"/>
              <w:rPr>
                <w:sz w:val="25"/>
              </w:rPr>
            </w:pPr>
            <w:r w:rsidRPr="00F3419C">
              <w:rPr>
                <w:sz w:val="25"/>
              </w:rPr>
              <w:t>Soil Quality and Plant Nutrition</w:t>
            </w:r>
          </w:p>
        </w:tc>
        <w:tc>
          <w:tcPr>
            <w:tcW w:w="2556" w:type="dxa"/>
          </w:tcPr>
          <w:p w14:paraId="599018A7" w14:textId="4BD2A774" w:rsidR="00F3419C" w:rsidRPr="00F3419C" w:rsidRDefault="00F3419C" w:rsidP="001A385F">
            <w:pPr>
              <w:pStyle w:val="TableParagraph"/>
              <w:spacing w:line="237" w:lineRule="auto"/>
              <w:ind w:left="408" w:right="516"/>
              <w:rPr>
                <w:sz w:val="25"/>
              </w:rPr>
            </w:pPr>
            <w:r w:rsidRPr="00F3419C">
              <w:rPr>
                <w:sz w:val="25"/>
              </w:rPr>
              <w:t>Hassan R. El-</w:t>
            </w:r>
            <w:proofErr w:type="spellStart"/>
            <w:r w:rsidRPr="00F3419C">
              <w:rPr>
                <w:sz w:val="25"/>
              </w:rPr>
              <w:t>Ramady</w:t>
            </w:r>
            <w:proofErr w:type="spellEnd"/>
            <w:r w:rsidRPr="00F3419C">
              <w:rPr>
                <w:sz w:val="25"/>
              </w:rPr>
              <w:t xml:space="preserve"> et al.</w:t>
            </w:r>
          </w:p>
        </w:tc>
        <w:tc>
          <w:tcPr>
            <w:tcW w:w="2134" w:type="dxa"/>
          </w:tcPr>
          <w:p w14:paraId="080EA8E2" w14:textId="5C797CF9" w:rsidR="00F3419C" w:rsidRDefault="00F3419C" w:rsidP="00EF69D5">
            <w:pPr>
              <w:pStyle w:val="TableParagraph"/>
              <w:spacing w:line="287" w:lineRule="exact"/>
              <w:rPr>
                <w:sz w:val="25"/>
              </w:rPr>
            </w:pPr>
            <w:r w:rsidRPr="00F3419C">
              <w:rPr>
                <w:sz w:val="25"/>
              </w:rPr>
              <w:t>Springer, Sustainable Agriculture Reviews</w:t>
            </w:r>
          </w:p>
        </w:tc>
        <w:tc>
          <w:tcPr>
            <w:tcW w:w="2584" w:type="dxa"/>
            <w:tcBorders>
              <w:right w:val="single" w:sz="6" w:space="0" w:color="000000"/>
            </w:tcBorders>
          </w:tcPr>
          <w:p w14:paraId="3571989B" w14:textId="0F9A1D16"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 Importance of soil quality in plant nutrition </w:t>
            </w:r>
            <w:r w:rsidRPr="00F3419C">
              <w:rPr>
                <w:sz w:val="25"/>
              </w:rPr>
              <w:br/>
              <w:t xml:space="preserve">• Integrated nutrient management </w:t>
            </w:r>
            <w:r w:rsidRPr="00F3419C">
              <w:rPr>
                <w:sz w:val="25"/>
              </w:rPr>
              <w:br/>
              <w:t>• Methods to enhance soil health such as reduced tillage and crop rotation</w:t>
            </w:r>
          </w:p>
        </w:tc>
        <w:tc>
          <w:tcPr>
            <w:tcW w:w="882" w:type="dxa"/>
            <w:tcBorders>
              <w:left w:val="single" w:sz="6" w:space="0" w:color="000000"/>
            </w:tcBorders>
          </w:tcPr>
          <w:p w14:paraId="61F8361E" w14:textId="2EBBB8B1" w:rsidR="00F3419C" w:rsidRDefault="00F3419C" w:rsidP="001A385F">
            <w:pPr>
              <w:pStyle w:val="TableParagraph"/>
              <w:spacing w:line="272" w:lineRule="exact"/>
              <w:ind w:left="100"/>
              <w:rPr>
                <w:spacing w:val="-4"/>
                <w:sz w:val="25"/>
              </w:rPr>
            </w:pPr>
            <w:r>
              <w:rPr>
                <w:spacing w:val="-4"/>
                <w:sz w:val="25"/>
              </w:rPr>
              <w:t>2014</w:t>
            </w:r>
          </w:p>
        </w:tc>
      </w:tr>
      <w:tr w:rsidR="00F3419C" w14:paraId="26801226" w14:textId="77777777" w:rsidTr="001A385F">
        <w:trPr>
          <w:trHeight w:val="2687"/>
        </w:trPr>
        <w:tc>
          <w:tcPr>
            <w:tcW w:w="678" w:type="dxa"/>
            <w:tcBorders>
              <w:right w:val="single" w:sz="6" w:space="0" w:color="000000"/>
            </w:tcBorders>
          </w:tcPr>
          <w:p w14:paraId="7C7D3D02" w14:textId="266DFEBC" w:rsidR="00F3419C" w:rsidRDefault="0056487D" w:rsidP="001A385F">
            <w:pPr>
              <w:pStyle w:val="TableParagraph"/>
              <w:spacing w:line="272" w:lineRule="exact"/>
              <w:ind w:left="104"/>
              <w:rPr>
                <w:spacing w:val="-5"/>
                <w:sz w:val="25"/>
              </w:rPr>
            </w:pPr>
            <w:r>
              <w:rPr>
                <w:spacing w:val="-5"/>
                <w:sz w:val="25"/>
              </w:rPr>
              <w:t>11.</w:t>
            </w:r>
          </w:p>
        </w:tc>
        <w:tc>
          <w:tcPr>
            <w:tcW w:w="1986" w:type="dxa"/>
            <w:tcBorders>
              <w:left w:val="single" w:sz="6" w:space="0" w:color="000000"/>
            </w:tcBorders>
          </w:tcPr>
          <w:p w14:paraId="6B9A6F55" w14:textId="089A3A48" w:rsidR="00F3419C" w:rsidRPr="00F3419C" w:rsidRDefault="0056487D" w:rsidP="00836A02">
            <w:pPr>
              <w:pStyle w:val="TableParagraph"/>
              <w:spacing w:line="230" w:lineRule="auto"/>
              <w:ind w:left="99" w:right="29"/>
              <w:rPr>
                <w:sz w:val="25"/>
              </w:rPr>
            </w:pPr>
            <w:r w:rsidRPr="0056487D">
              <w:rPr>
                <w:sz w:val="25"/>
              </w:rPr>
              <w:t>Soil Health in Agricultural Systems</w:t>
            </w:r>
          </w:p>
        </w:tc>
        <w:tc>
          <w:tcPr>
            <w:tcW w:w="2556" w:type="dxa"/>
          </w:tcPr>
          <w:p w14:paraId="1EAE0897" w14:textId="1DCC0229" w:rsidR="00F3419C" w:rsidRPr="00F3419C" w:rsidRDefault="0056487D" w:rsidP="001A385F">
            <w:pPr>
              <w:pStyle w:val="TableParagraph"/>
              <w:spacing w:line="237" w:lineRule="auto"/>
              <w:ind w:left="408" w:right="516"/>
              <w:rPr>
                <w:sz w:val="25"/>
              </w:rPr>
            </w:pPr>
            <w:r w:rsidRPr="0056487D">
              <w:rPr>
                <w:sz w:val="25"/>
              </w:rPr>
              <w:t xml:space="preserve">Mohd Javaid, Abid Haleem, Ibrahim Haleem Khan, Rajiv Suman, M. G. </w:t>
            </w:r>
            <w:proofErr w:type="spellStart"/>
            <w:r w:rsidRPr="0056487D">
              <w:rPr>
                <w:sz w:val="25"/>
              </w:rPr>
              <w:t>Kibblewhite</w:t>
            </w:r>
            <w:proofErr w:type="spellEnd"/>
            <w:r w:rsidRPr="0056487D">
              <w:rPr>
                <w:sz w:val="25"/>
              </w:rPr>
              <w:t>, K. Ritz, M. J. Swift</w:t>
            </w:r>
          </w:p>
        </w:tc>
        <w:tc>
          <w:tcPr>
            <w:tcW w:w="2134" w:type="dxa"/>
          </w:tcPr>
          <w:p w14:paraId="158C5450" w14:textId="35A65765" w:rsidR="00F3419C" w:rsidRPr="00F3419C" w:rsidRDefault="0056487D" w:rsidP="00EF69D5">
            <w:pPr>
              <w:pStyle w:val="TableParagraph"/>
              <w:spacing w:line="287" w:lineRule="exact"/>
              <w:rPr>
                <w:sz w:val="25"/>
              </w:rPr>
            </w:pPr>
            <w:r w:rsidRPr="0056487D">
              <w:rPr>
                <w:sz w:val="25"/>
              </w:rPr>
              <w:t>Philosophical Transactions of the Royal Society B</w:t>
            </w:r>
          </w:p>
        </w:tc>
        <w:tc>
          <w:tcPr>
            <w:tcW w:w="2584" w:type="dxa"/>
            <w:tcBorders>
              <w:right w:val="single" w:sz="6" w:space="0" w:color="000000"/>
            </w:tcBorders>
          </w:tcPr>
          <w:p w14:paraId="438B312B" w14:textId="14B3AE0B" w:rsidR="00F3419C" w:rsidRPr="00F3419C" w:rsidRDefault="0056487D" w:rsidP="00F3419C">
            <w:pPr>
              <w:pStyle w:val="TableParagraph"/>
              <w:numPr>
                <w:ilvl w:val="0"/>
                <w:numId w:val="4"/>
              </w:numPr>
              <w:tabs>
                <w:tab w:val="left" w:pos="602"/>
              </w:tabs>
              <w:spacing w:before="125"/>
              <w:rPr>
                <w:sz w:val="25"/>
              </w:rPr>
            </w:pPr>
            <w:r w:rsidRPr="0056487D">
              <w:rPr>
                <w:sz w:val="25"/>
              </w:rPr>
              <w:t xml:space="preserve">• Soil health as a critical factor for sustainability </w:t>
            </w:r>
            <w:r w:rsidRPr="0056487D">
              <w:rPr>
                <w:sz w:val="25"/>
              </w:rPr>
              <w:br/>
              <w:t xml:space="preserve">• Core functions of soil like carbon transformation and nutrient cycling </w:t>
            </w:r>
            <w:r w:rsidRPr="0056487D">
              <w:rPr>
                <w:sz w:val="25"/>
              </w:rPr>
              <w:br/>
              <w:t>• Need for quantifying soil biotic interactions</w:t>
            </w:r>
          </w:p>
        </w:tc>
        <w:tc>
          <w:tcPr>
            <w:tcW w:w="882" w:type="dxa"/>
            <w:tcBorders>
              <w:left w:val="single" w:sz="6" w:space="0" w:color="000000"/>
            </w:tcBorders>
          </w:tcPr>
          <w:p w14:paraId="4DEA09A0" w14:textId="700EA211" w:rsidR="00F3419C" w:rsidRDefault="00B57C52" w:rsidP="001A385F">
            <w:pPr>
              <w:pStyle w:val="TableParagraph"/>
              <w:spacing w:line="272" w:lineRule="exact"/>
              <w:ind w:left="100"/>
              <w:rPr>
                <w:spacing w:val="-4"/>
                <w:sz w:val="25"/>
              </w:rPr>
            </w:pPr>
            <w:r>
              <w:rPr>
                <w:spacing w:val="-4"/>
                <w:sz w:val="25"/>
              </w:rPr>
              <w:t>2023</w:t>
            </w:r>
          </w:p>
        </w:tc>
      </w:tr>
      <w:tr w:rsidR="00B57C52" w14:paraId="2CE5732E" w14:textId="77777777" w:rsidTr="001A385F">
        <w:trPr>
          <w:trHeight w:val="2687"/>
        </w:trPr>
        <w:tc>
          <w:tcPr>
            <w:tcW w:w="678" w:type="dxa"/>
            <w:tcBorders>
              <w:right w:val="single" w:sz="6" w:space="0" w:color="000000"/>
            </w:tcBorders>
          </w:tcPr>
          <w:p w14:paraId="5707EA6D" w14:textId="526DC572" w:rsidR="00B57C52" w:rsidRDefault="00B57C52" w:rsidP="001A385F">
            <w:pPr>
              <w:pStyle w:val="TableParagraph"/>
              <w:spacing w:line="272" w:lineRule="exact"/>
              <w:ind w:left="104"/>
              <w:rPr>
                <w:spacing w:val="-5"/>
                <w:sz w:val="25"/>
              </w:rPr>
            </w:pPr>
            <w:r>
              <w:rPr>
                <w:spacing w:val="-5"/>
                <w:sz w:val="25"/>
              </w:rPr>
              <w:t>12</w:t>
            </w:r>
          </w:p>
        </w:tc>
        <w:tc>
          <w:tcPr>
            <w:tcW w:w="1986" w:type="dxa"/>
            <w:tcBorders>
              <w:left w:val="single" w:sz="6" w:space="0" w:color="000000"/>
            </w:tcBorders>
          </w:tcPr>
          <w:p w14:paraId="65B94511" w14:textId="38691E06" w:rsidR="00B57C52" w:rsidRPr="0056487D" w:rsidRDefault="00B57C52" w:rsidP="00836A02">
            <w:pPr>
              <w:pStyle w:val="TableParagraph"/>
              <w:spacing w:line="230" w:lineRule="auto"/>
              <w:ind w:left="99" w:right="29"/>
              <w:rPr>
                <w:sz w:val="25"/>
              </w:rPr>
            </w:pPr>
            <w:r w:rsidRPr="00B57C52">
              <w:rPr>
                <w:sz w:val="25"/>
              </w:rPr>
              <w:t>Understanding the Potential Applications of Artificial Intelligence in Agriculture Sector</w:t>
            </w:r>
          </w:p>
        </w:tc>
        <w:tc>
          <w:tcPr>
            <w:tcW w:w="2556" w:type="dxa"/>
          </w:tcPr>
          <w:p w14:paraId="0F9B857B" w14:textId="121B889F" w:rsidR="00B57C52" w:rsidRPr="0056487D" w:rsidRDefault="00B57C52" w:rsidP="001A385F">
            <w:pPr>
              <w:pStyle w:val="TableParagraph"/>
              <w:spacing w:line="237" w:lineRule="auto"/>
              <w:ind w:left="408" w:right="516"/>
              <w:rPr>
                <w:sz w:val="25"/>
              </w:rPr>
            </w:pPr>
            <w:r w:rsidRPr="00B57C52">
              <w:rPr>
                <w:sz w:val="25"/>
              </w:rPr>
              <w:t>Mohd Javaid, Abid Haleem, Ibrahim Haleem Khan, Rajiv Suman</w:t>
            </w:r>
          </w:p>
        </w:tc>
        <w:tc>
          <w:tcPr>
            <w:tcW w:w="2134" w:type="dxa"/>
          </w:tcPr>
          <w:p w14:paraId="5C5C6D2A" w14:textId="3FC9888C" w:rsidR="00B57C52" w:rsidRPr="0056487D" w:rsidRDefault="00B57C52" w:rsidP="00EF69D5">
            <w:pPr>
              <w:pStyle w:val="TableParagraph"/>
              <w:spacing w:line="287" w:lineRule="exact"/>
              <w:rPr>
                <w:sz w:val="25"/>
              </w:rPr>
            </w:pPr>
            <w:r w:rsidRPr="00B57C52">
              <w:rPr>
                <w:sz w:val="25"/>
              </w:rPr>
              <w:t xml:space="preserve">Advanced </w:t>
            </w:r>
            <w:proofErr w:type="spellStart"/>
            <w:r w:rsidRPr="00B57C52">
              <w:rPr>
                <w:sz w:val="25"/>
              </w:rPr>
              <w:t>Agrochem</w:t>
            </w:r>
            <w:proofErr w:type="spellEnd"/>
          </w:p>
        </w:tc>
        <w:tc>
          <w:tcPr>
            <w:tcW w:w="2584" w:type="dxa"/>
            <w:tcBorders>
              <w:right w:val="single" w:sz="6" w:space="0" w:color="000000"/>
            </w:tcBorders>
          </w:tcPr>
          <w:p w14:paraId="60D4C7E9" w14:textId="64D21F5F" w:rsidR="00B57C52" w:rsidRPr="0056487D" w:rsidRDefault="00B57C52" w:rsidP="00F3419C">
            <w:pPr>
              <w:pStyle w:val="TableParagraph"/>
              <w:numPr>
                <w:ilvl w:val="0"/>
                <w:numId w:val="4"/>
              </w:numPr>
              <w:tabs>
                <w:tab w:val="left" w:pos="602"/>
              </w:tabs>
              <w:spacing w:before="125"/>
              <w:rPr>
                <w:sz w:val="25"/>
              </w:rPr>
            </w:pPr>
            <w:r w:rsidRPr="00B57C52">
              <w:rPr>
                <w:sz w:val="25"/>
              </w:rPr>
              <w:t xml:space="preserve">• AI applications in agriculture </w:t>
            </w:r>
            <w:r w:rsidRPr="00B57C52">
              <w:rPr>
                <w:sz w:val="25"/>
              </w:rPr>
              <w:br/>
              <w:t xml:space="preserve">• Machine learning, hyperspectral imaging, 3D laser scanning for soil monitoring, pest control, and crop </w:t>
            </w:r>
            <w:proofErr w:type="spellStart"/>
            <w:r w:rsidRPr="00B57C52">
              <w:rPr>
                <w:sz w:val="25"/>
              </w:rPr>
              <w:t>managemen</w:t>
            </w:r>
            <w:proofErr w:type="spellEnd"/>
          </w:p>
        </w:tc>
        <w:tc>
          <w:tcPr>
            <w:tcW w:w="882" w:type="dxa"/>
            <w:tcBorders>
              <w:left w:val="single" w:sz="6" w:space="0" w:color="000000"/>
            </w:tcBorders>
          </w:tcPr>
          <w:p w14:paraId="5E0625D0" w14:textId="1701A119" w:rsidR="00B57C52" w:rsidRDefault="00B57C52" w:rsidP="001A385F">
            <w:pPr>
              <w:pStyle w:val="TableParagraph"/>
              <w:spacing w:line="272" w:lineRule="exact"/>
              <w:ind w:left="100"/>
              <w:rPr>
                <w:spacing w:val="-4"/>
                <w:sz w:val="25"/>
              </w:rPr>
            </w:pPr>
            <w:r>
              <w:rPr>
                <w:spacing w:val="-4"/>
                <w:sz w:val="25"/>
              </w:rPr>
              <w:t>2023</w:t>
            </w:r>
          </w:p>
        </w:tc>
      </w:tr>
      <w:tr w:rsidR="00B57C52" w14:paraId="4238245E" w14:textId="77777777" w:rsidTr="001A385F">
        <w:trPr>
          <w:trHeight w:val="2687"/>
        </w:trPr>
        <w:tc>
          <w:tcPr>
            <w:tcW w:w="678" w:type="dxa"/>
            <w:tcBorders>
              <w:right w:val="single" w:sz="6" w:space="0" w:color="000000"/>
            </w:tcBorders>
          </w:tcPr>
          <w:p w14:paraId="3DA28F2A" w14:textId="1D5FB4A3" w:rsidR="00B57C52" w:rsidRDefault="00B57C52" w:rsidP="001A385F">
            <w:pPr>
              <w:pStyle w:val="TableParagraph"/>
              <w:spacing w:line="272" w:lineRule="exact"/>
              <w:ind w:left="104"/>
              <w:rPr>
                <w:spacing w:val="-5"/>
                <w:sz w:val="25"/>
              </w:rPr>
            </w:pPr>
            <w:r>
              <w:rPr>
                <w:spacing w:val="-5"/>
                <w:sz w:val="25"/>
              </w:rPr>
              <w:t>13</w:t>
            </w:r>
          </w:p>
          <w:p w14:paraId="602B9A99" w14:textId="77777777" w:rsidR="00B57C52" w:rsidRDefault="00B57C52" w:rsidP="001A385F">
            <w:pPr>
              <w:pStyle w:val="TableParagraph"/>
              <w:spacing w:line="272" w:lineRule="exact"/>
              <w:ind w:left="104"/>
              <w:rPr>
                <w:spacing w:val="-5"/>
                <w:sz w:val="25"/>
              </w:rPr>
            </w:pPr>
          </w:p>
          <w:p w14:paraId="75F47DB2" w14:textId="77777777" w:rsidR="00B57C52" w:rsidRDefault="00B57C52" w:rsidP="001A385F">
            <w:pPr>
              <w:pStyle w:val="TableParagraph"/>
              <w:spacing w:line="272" w:lineRule="exact"/>
              <w:ind w:left="104"/>
              <w:rPr>
                <w:spacing w:val="-5"/>
                <w:sz w:val="25"/>
              </w:rPr>
            </w:pPr>
          </w:p>
        </w:tc>
        <w:tc>
          <w:tcPr>
            <w:tcW w:w="1986" w:type="dxa"/>
            <w:tcBorders>
              <w:left w:val="single" w:sz="6" w:space="0" w:color="000000"/>
            </w:tcBorders>
          </w:tcPr>
          <w:p w14:paraId="3F8712B8" w14:textId="43BDDE21" w:rsidR="00B57C52" w:rsidRPr="00B57C52" w:rsidRDefault="00B57C52" w:rsidP="00836A02">
            <w:pPr>
              <w:pStyle w:val="TableParagraph"/>
              <w:spacing w:line="230" w:lineRule="auto"/>
              <w:ind w:left="99" w:right="29"/>
              <w:rPr>
                <w:sz w:val="25"/>
              </w:rPr>
            </w:pPr>
            <w:r w:rsidRPr="00B57C52">
              <w:rPr>
                <w:sz w:val="25"/>
              </w:rPr>
              <w:t>Within-season Crop Yield Prediction by a Multi-model Ensemble with Integrated Data Assimilation</w:t>
            </w:r>
          </w:p>
        </w:tc>
        <w:tc>
          <w:tcPr>
            <w:tcW w:w="2556" w:type="dxa"/>
          </w:tcPr>
          <w:p w14:paraId="3BE5FCD4" w14:textId="6D2951C0" w:rsidR="00B57C52" w:rsidRPr="00B57C52" w:rsidRDefault="00B57C52" w:rsidP="001A385F">
            <w:pPr>
              <w:pStyle w:val="TableParagraph"/>
              <w:spacing w:line="237" w:lineRule="auto"/>
              <w:ind w:left="408" w:right="516"/>
              <w:rPr>
                <w:sz w:val="25"/>
              </w:rPr>
            </w:pPr>
            <w:r w:rsidRPr="00B57C52">
              <w:rPr>
                <w:sz w:val="25"/>
              </w:rPr>
              <w:t>Wei Li, Weiwei He</w:t>
            </w:r>
          </w:p>
        </w:tc>
        <w:tc>
          <w:tcPr>
            <w:tcW w:w="2134" w:type="dxa"/>
          </w:tcPr>
          <w:p w14:paraId="01211EA5" w14:textId="72535B4A" w:rsidR="00B57C52" w:rsidRPr="00B57C52" w:rsidRDefault="00B57C52" w:rsidP="00EF69D5">
            <w:pPr>
              <w:pStyle w:val="TableParagraph"/>
              <w:spacing w:line="287" w:lineRule="exact"/>
              <w:rPr>
                <w:sz w:val="25"/>
              </w:rPr>
            </w:pPr>
            <w:r w:rsidRPr="00B57C52">
              <w:rPr>
                <w:sz w:val="25"/>
              </w:rPr>
              <w:t>Economic Analysis and Policy</w:t>
            </w:r>
          </w:p>
        </w:tc>
        <w:tc>
          <w:tcPr>
            <w:tcW w:w="2584" w:type="dxa"/>
            <w:tcBorders>
              <w:right w:val="single" w:sz="6" w:space="0" w:color="000000"/>
            </w:tcBorders>
          </w:tcPr>
          <w:p w14:paraId="6EA15A4F" w14:textId="1867D54F" w:rsidR="00B57C52" w:rsidRPr="00B57C52" w:rsidRDefault="00B57C52" w:rsidP="00F3419C">
            <w:pPr>
              <w:pStyle w:val="TableParagraph"/>
              <w:numPr>
                <w:ilvl w:val="0"/>
                <w:numId w:val="4"/>
              </w:numPr>
              <w:tabs>
                <w:tab w:val="left" w:pos="602"/>
              </w:tabs>
              <w:spacing w:before="125"/>
              <w:rPr>
                <w:sz w:val="25"/>
              </w:rPr>
            </w:pPr>
            <w:r w:rsidRPr="00B57C52">
              <w:rPr>
                <w:sz w:val="25"/>
              </w:rPr>
              <w:t>Rural e-commerce for farmer income growth through market integration and employment growth</w:t>
            </w:r>
          </w:p>
        </w:tc>
        <w:tc>
          <w:tcPr>
            <w:tcW w:w="882" w:type="dxa"/>
            <w:tcBorders>
              <w:left w:val="single" w:sz="6" w:space="0" w:color="000000"/>
            </w:tcBorders>
          </w:tcPr>
          <w:p w14:paraId="3F1275A6" w14:textId="631F0819" w:rsidR="00B57C52" w:rsidRDefault="00B57C52" w:rsidP="001A385F">
            <w:pPr>
              <w:pStyle w:val="TableParagraph"/>
              <w:spacing w:line="272" w:lineRule="exact"/>
              <w:ind w:left="100"/>
              <w:rPr>
                <w:spacing w:val="-4"/>
                <w:sz w:val="25"/>
              </w:rPr>
            </w:pPr>
            <w:r>
              <w:rPr>
                <w:spacing w:val="-4"/>
                <w:sz w:val="25"/>
              </w:rPr>
              <w:t>2023</w:t>
            </w:r>
          </w:p>
        </w:tc>
      </w:tr>
      <w:tr w:rsidR="00B57C52" w14:paraId="5003CE4C" w14:textId="77777777" w:rsidTr="001A385F">
        <w:trPr>
          <w:trHeight w:val="2687"/>
        </w:trPr>
        <w:tc>
          <w:tcPr>
            <w:tcW w:w="678" w:type="dxa"/>
            <w:tcBorders>
              <w:right w:val="single" w:sz="6" w:space="0" w:color="000000"/>
            </w:tcBorders>
          </w:tcPr>
          <w:p w14:paraId="43EB06B1" w14:textId="42699154" w:rsidR="00B57C52" w:rsidRDefault="00B57C52" w:rsidP="001A385F">
            <w:pPr>
              <w:pStyle w:val="TableParagraph"/>
              <w:spacing w:line="272" w:lineRule="exact"/>
              <w:ind w:left="104"/>
              <w:rPr>
                <w:spacing w:val="-5"/>
                <w:sz w:val="25"/>
              </w:rPr>
            </w:pPr>
            <w:r>
              <w:rPr>
                <w:spacing w:val="-5"/>
                <w:sz w:val="25"/>
              </w:rPr>
              <w:lastRenderedPageBreak/>
              <w:t>14</w:t>
            </w:r>
          </w:p>
        </w:tc>
        <w:tc>
          <w:tcPr>
            <w:tcW w:w="1986" w:type="dxa"/>
            <w:tcBorders>
              <w:left w:val="single" w:sz="6" w:space="0" w:color="000000"/>
            </w:tcBorders>
          </w:tcPr>
          <w:p w14:paraId="2A6C7FC1" w14:textId="59EF46BA" w:rsidR="00B57C52" w:rsidRPr="00B57C52" w:rsidRDefault="00B57C52" w:rsidP="00836A02">
            <w:pPr>
              <w:pStyle w:val="TableParagraph"/>
              <w:spacing w:line="230" w:lineRule="auto"/>
              <w:ind w:left="99" w:right="29"/>
              <w:rPr>
                <w:sz w:val="25"/>
              </w:rPr>
            </w:pPr>
            <w:r w:rsidRPr="00B57C52">
              <w:rPr>
                <w:sz w:val="25"/>
              </w:rPr>
              <w:t>Smart Agriculture with IoT</w:t>
            </w:r>
          </w:p>
        </w:tc>
        <w:tc>
          <w:tcPr>
            <w:tcW w:w="2556" w:type="dxa"/>
          </w:tcPr>
          <w:p w14:paraId="1F6DE595" w14:textId="3BE02519" w:rsidR="00B57C52" w:rsidRPr="00B57C52" w:rsidRDefault="00B57C52" w:rsidP="001A385F">
            <w:pPr>
              <w:pStyle w:val="TableParagraph"/>
              <w:spacing w:line="237" w:lineRule="auto"/>
              <w:ind w:left="408" w:right="516"/>
              <w:rPr>
                <w:sz w:val="25"/>
              </w:rPr>
            </w:pPr>
            <w:r w:rsidRPr="00B57C52">
              <w:rPr>
                <w:sz w:val="25"/>
              </w:rPr>
              <w:t xml:space="preserve">Karthika, Sivaprakash, </w:t>
            </w:r>
            <w:proofErr w:type="spellStart"/>
            <w:r w:rsidRPr="00B57C52">
              <w:rPr>
                <w:sz w:val="25"/>
              </w:rPr>
              <w:t>Brinit</w:t>
            </w:r>
            <w:proofErr w:type="spellEnd"/>
            <w:r w:rsidRPr="00B57C52">
              <w:rPr>
                <w:sz w:val="25"/>
              </w:rPr>
              <w:t xml:space="preserve"> Sharon M., Stewart Prince P. M.</w:t>
            </w:r>
          </w:p>
        </w:tc>
        <w:tc>
          <w:tcPr>
            <w:tcW w:w="2134" w:type="dxa"/>
          </w:tcPr>
          <w:p w14:paraId="560D5022" w14:textId="3A17FFEF" w:rsidR="00B57C52" w:rsidRPr="00B57C52" w:rsidRDefault="00B57C52" w:rsidP="00EF69D5">
            <w:pPr>
              <w:pStyle w:val="TableParagraph"/>
              <w:spacing w:line="287" w:lineRule="exact"/>
              <w:rPr>
                <w:sz w:val="25"/>
              </w:rPr>
            </w:pPr>
            <w:r>
              <w:rPr>
                <w:sz w:val="25"/>
              </w:rPr>
              <w:t>I</w:t>
            </w:r>
            <w:r w:rsidRPr="00B57C52">
              <w:rPr>
                <w:sz w:val="25"/>
              </w:rPr>
              <w:t>nternational Journal of Innovative Research in Information Security</w:t>
            </w:r>
          </w:p>
        </w:tc>
        <w:tc>
          <w:tcPr>
            <w:tcW w:w="2584" w:type="dxa"/>
            <w:tcBorders>
              <w:right w:val="single" w:sz="6" w:space="0" w:color="000000"/>
            </w:tcBorders>
          </w:tcPr>
          <w:p w14:paraId="57C7FB5F" w14:textId="4FB46559" w:rsidR="00B57C52" w:rsidRPr="00B57C52" w:rsidRDefault="00B57C52" w:rsidP="00F3419C">
            <w:pPr>
              <w:pStyle w:val="TableParagraph"/>
              <w:numPr>
                <w:ilvl w:val="0"/>
                <w:numId w:val="4"/>
              </w:numPr>
              <w:tabs>
                <w:tab w:val="left" w:pos="602"/>
              </w:tabs>
              <w:spacing w:before="125"/>
              <w:rPr>
                <w:sz w:val="25"/>
              </w:rPr>
            </w:pPr>
            <w:r w:rsidRPr="00B57C52">
              <w:rPr>
                <w:sz w:val="25"/>
              </w:rPr>
              <w:t>IoT in agriculture with sensors for soil, temperature, crop health monitoring</w:t>
            </w:r>
          </w:p>
        </w:tc>
        <w:tc>
          <w:tcPr>
            <w:tcW w:w="882" w:type="dxa"/>
            <w:tcBorders>
              <w:left w:val="single" w:sz="6" w:space="0" w:color="000000"/>
            </w:tcBorders>
          </w:tcPr>
          <w:p w14:paraId="2E034F3E" w14:textId="4DE4D218" w:rsidR="00B57C52" w:rsidRDefault="00B57C52" w:rsidP="001A385F">
            <w:pPr>
              <w:pStyle w:val="TableParagraph"/>
              <w:spacing w:line="272" w:lineRule="exact"/>
              <w:ind w:left="100"/>
              <w:rPr>
                <w:spacing w:val="-4"/>
                <w:sz w:val="25"/>
              </w:rPr>
            </w:pPr>
            <w:r>
              <w:rPr>
                <w:spacing w:val="-4"/>
                <w:sz w:val="25"/>
              </w:rPr>
              <w:t>2023</w:t>
            </w:r>
          </w:p>
        </w:tc>
      </w:tr>
      <w:tr w:rsidR="00B57C52" w14:paraId="13308B62" w14:textId="77777777" w:rsidTr="001A385F">
        <w:trPr>
          <w:trHeight w:val="2687"/>
        </w:trPr>
        <w:tc>
          <w:tcPr>
            <w:tcW w:w="678" w:type="dxa"/>
            <w:tcBorders>
              <w:right w:val="single" w:sz="6" w:space="0" w:color="000000"/>
            </w:tcBorders>
          </w:tcPr>
          <w:p w14:paraId="7577E786" w14:textId="77777777" w:rsidR="00B57C52" w:rsidRDefault="00B57C52" w:rsidP="001A385F">
            <w:pPr>
              <w:pStyle w:val="TableParagraph"/>
              <w:spacing w:line="272" w:lineRule="exact"/>
              <w:ind w:left="104"/>
              <w:rPr>
                <w:spacing w:val="-5"/>
                <w:sz w:val="25"/>
              </w:rPr>
            </w:pPr>
          </w:p>
        </w:tc>
        <w:tc>
          <w:tcPr>
            <w:tcW w:w="1986" w:type="dxa"/>
            <w:tcBorders>
              <w:left w:val="single" w:sz="6" w:space="0" w:color="000000"/>
            </w:tcBorders>
          </w:tcPr>
          <w:p w14:paraId="13F9F060" w14:textId="0A941FC2" w:rsidR="00B57C52" w:rsidRPr="00B57C52" w:rsidRDefault="00B57C52" w:rsidP="00836A02">
            <w:pPr>
              <w:pStyle w:val="TableParagraph"/>
              <w:spacing w:line="230" w:lineRule="auto"/>
              <w:ind w:left="99" w:right="29"/>
              <w:rPr>
                <w:sz w:val="25"/>
              </w:rPr>
            </w:pPr>
            <w:r w:rsidRPr="00B57C52">
              <w:rPr>
                <w:sz w:val="25"/>
              </w:rPr>
              <w:t>IoT for Smart Agriculture Monitoring Systems</w:t>
            </w:r>
          </w:p>
        </w:tc>
        <w:tc>
          <w:tcPr>
            <w:tcW w:w="2556" w:type="dxa"/>
          </w:tcPr>
          <w:p w14:paraId="76874D8A" w14:textId="49C9A4F9" w:rsidR="00B57C52" w:rsidRPr="00B57C52" w:rsidRDefault="00B57C52" w:rsidP="001A385F">
            <w:pPr>
              <w:pStyle w:val="TableParagraph"/>
              <w:spacing w:line="237" w:lineRule="auto"/>
              <w:ind w:left="408" w:right="516"/>
              <w:rPr>
                <w:sz w:val="25"/>
              </w:rPr>
            </w:pPr>
            <w:r w:rsidRPr="00B57C52">
              <w:rPr>
                <w:sz w:val="25"/>
              </w:rPr>
              <w:t>Li Z., Xing C.</w:t>
            </w:r>
          </w:p>
        </w:tc>
        <w:tc>
          <w:tcPr>
            <w:tcW w:w="2134" w:type="dxa"/>
          </w:tcPr>
          <w:p w14:paraId="3FB6AFF4" w14:textId="77777777" w:rsidR="00B57C52" w:rsidRDefault="00B57C52" w:rsidP="00EF69D5">
            <w:pPr>
              <w:pStyle w:val="TableParagraph"/>
              <w:spacing w:line="287" w:lineRule="exact"/>
              <w:rPr>
                <w:sz w:val="25"/>
              </w:rPr>
            </w:pPr>
          </w:p>
        </w:tc>
        <w:tc>
          <w:tcPr>
            <w:tcW w:w="2584" w:type="dxa"/>
            <w:tcBorders>
              <w:right w:val="single" w:sz="6" w:space="0" w:color="000000"/>
            </w:tcBorders>
          </w:tcPr>
          <w:p w14:paraId="5E88F131" w14:textId="50B7797F" w:rsidR="00B57C52" w:rsidRPr="00B57C52" w:rsidRDefault="00B57C52" w:rsidP="00F3419C">
            <w:pPr>
              <w:pStyle w:val="TableParagraph"/>
              <w:numPr>
                <w:ilvl w:val="0"/>
                <w:numId w:val="4"/>
              </w:numPr>
              <w:tabs>
                <w:tab w:val="left" w:pos="602"/>
              </w:tabs>
              <w:spacing w:before="125"/>
              <w:rPr>
                <w:sz w:val="25"/>
              </w:rPr>
            </w:pPr>
            <w:r w:rsidRPr="00B57C52">
              <w:rPr>
                <w:sz w:val="25"/>
              </w:rPr>
              <w:t>Multi-sensor IoT network for real-time data on soil moisture, temperature, and pH</w:t>
            </w:r>
          </w:p>
        </w:tc>
        <w:tc>
          <w:tcPr>
            <w:tcW w:w="882" w:type="dxa"/>
            <w:tcBorders>
              <w:left w:val="single" w:sz="6" w:space="0" w:color="000000"/>
            </w:tcBorders>
          </w:tcPr>
          <w:p w14:paraId="4699BE91" w14:textId="381F7810" w:rsidR="00B57C52" w:rsidRDefault="00B57C52" w:rsidP="001A385F">
            <w:pPr>
              <w:pStyle w:val="TableParagraph"/>
              <w:spacing w:line="272" w:lineRule="exact"/>
              <w:ind w:left="100"/>
              <w:rPr>
                <w:spacing w:val="-4"/>
                <w:sz w:val="25"/>
              </w:rPr>
            </w:pPr>
            <w:r>
              <w:rPr>
                <w:spacing w:val="-4"/>
                <w:sz w:val="25"/>
              </w:rPr>
              <w:t>2022</w:t>
            </w:r>
          </w:p>
        </w:tc>
      </w:tr>
    </w:tbl>
    <w:p w14:paraId="2F41D3B7" w14:textId="56272439" w:rsidR="00B67E98" w:rsidRPr="004820BB" w:rsidRDefault="00073CA7" w:rsidP="00073CA7">
      <w:pPr>
        <w:pStyle w:val="Heading4"/>
        <w:tabs>
          <w:tab w:val="left" w:pos="1050"/>
        </w:tabs>
        <w:spacing w:before="320"/>
        <w:ind w:left="2550" w:firstLine="1050"/>
        <w:rPr>
          <w:sz w:val="32"/>
          <w:szCs w:val="32"/>
          <w:u w:val="none"/>
        </w:rPr>
      </w:pPr>
      <w:r>
        <w:rPr>
          <w:sz w:val="32"/>
          <w:szCs w:val="32"/>
          <w:u w:val="none"/>
        </w:rPr>
        <w:t xml:space="preserve">3. </w:t>
      </w:r>
      <w:bookmarkStart w:id="2" w:name="_TOC_250004"/>
      <w:r w:rsidR="00FA7FF0" w:rsidRPr="004820BB">
        <w:rPr>
          <w:sz w:val="32"/>
          <w:szCs w:val="32"/>
          <w:u w:val="none"/>
        </w:rPr>
        <w:t>Research</w:t>
      </w:r>
      <w:r w:rsidR="00FA7FF0" w:rsidRPr="004820BB">
        <w:rPr>
          <w:spacing w:val="6"/>
          <w:sz w:val="32"/>
          <w:szCs w:val="32"/>
          <w:u w:val="none"/>
        </w:rPr>
        <w:t xml:space="preserve"> </w:t>
      </w:r>
      <w:bookmarkEnd w:id="2"/>
      <w:r w:rsidR="00FA7FF0" w:rsidRPr="004820BB">
        <w:rPr>
          <w:spacing w:val="-5"/>
          <w:sz w:val="32"/>
          <w:szCs w:val="32"/>
          <w:u w:val="none"/>
        </w:rPr>
        <w:t>Gap</w:t>
      </w:r>
    </w:p>
    <w:p w14:paraId="0B63EC93" w14:textId="77777777" w:rsidR="00B67E98" w:rsidRDefault="00B67E98">
      <w:pPr>
        <w:pStyle w:val="BodyText"/>
        <w:spacing w:before="177"/>
        <w:rPr>
          <w:b/>
        </w:rPr>
      </w:pPr>
    </w:p>
    <w:p w14:paraId="621E3356" w14:textId="77777777" w:rsidR="0094641C" w:rsidRPr="006653F9" w:rsidRDefault="0094641C" w:rsidP="0094641C">
      <w:pPr>
        <w:spacing w:line="360" w:lineRule="auto"/>
        <w:jc w:val="both"/>
        <w:rPr>
          <w:sz w:val="25"/>
          <w:szCs w:val="25"/>
        </w:rPr>
      </w:pPr>
      <w:r w:rsidRPr="006653F9">
        <w:rPr>
          <w:sz w:val="25"/>
          <w:szCs w:val="25"/>
        </w:rPr>
        <w:t>Despite advances in AI and IoT for precision agriculture, significant gaps remain in applying real-time soil and weather data to predict crop yields dynamically. Ahmed et al. (2024) showcase AutoML’s potential for yield prediction by integrating soil and climate data, yet their model is limited to wheat, lacks real-time IoT data collection, and is not adaptable to diverse crops or regions. This project addresses these limitations by implementing in-field IoT sensors, enabling continuous data gathering across varied conditions, making it more versatile.</w:t>
      </w:r>
    </w:p>
    <w:p w14:paraId="3BA44E7F" w14:textId="77777777" w:rsidR="0094641C" w:rsidRPr="006653F9" w:rsidRDefault="0094641C" w:rsidP="0094641C">
      <w:pPr>
        <w:spacing w:line="360" w:lineRule="auto"/>
        <w:jc w:val="both"/>
        <w:rPr>
          <w:sz w:val="25"/>
          <w:szCs w:val="25"/>
        </w:rPr>
      </w:pPr>
    </w:p>
    <w:p w14:paraId="29643953" w14:textId="77777777" w:rsidR="0094641C" w:rsidRPr="006653F9" w:rsidRDefault="0094641C" w:rsidP="0094641C">
      <w:pPr>
        <w:spacing w:line="360" w:lineRule="auto"/>
        <w:jc w:val="both"/>
        <w:rPr>
          <w:sz w:val="25"/>
          <w:szCs w:val="25"/>
        </w:rPr>
      </w:pPr>
      <w:r w:rsidRPr="006653F9">
        <w:rPr>
          <w:sz w:val="25"/>
          <w:szCs w:val="25"/>
        </w:rPr>
        <w:t>Athesan and Ghazi (2024) provide an IoT dashboard for real-time farm monitoring, aiding in immediate decision-making. However, their research focuses on current conditions and does not incorporate yield prediction models that anticipate future crop needs. This project enhances their approach by using predictive analytics that integrates historical and real-time data, helping farmers not just monitor but also proactively prepare for crop outcomes.</w:t>
      </w:r>
    </w:p>
    <w:p w14:paraId="04F8012B" w14:textId="77777777" w:rsidR="0094641C" w:rsidRPr="006653F9" w:rsidRDefault="0094641C" w:rsidP="0094641C">
      <w:pPr>
        <w:spacing w:line="360" w:lineRule="auto"/>
        <w:jc w:val="both"/>
        <w:rPr>
          <w:sz w:val="25"/>
          <w:szCs w:val="25"/>
        </w:rPr>
      </w:pPr>
    </w:p>
    <w:p w14:paraId="39518432" w14:textId="77777777" w:rsidR="0094641C" w:rsidRPr="006653F9" w:rsidRDefault="0094641C" w:rsidP="0094641C">
      <w:pPr>
        <w:spacing w:line="360" w:lineRule="auto"/>
        <w:jc w:val="both"/>
        <w:rPr>
          <w:sz w:val="25"/>
          <w:szCs w:val="25"/>
        </w:rPr>
      </w:pPr>
      <w:r w:rsidRPr="006653F9">
        <w:rPr>
          <w:sz w:val="25"/>
          <w:szCs w:val="25"/>
        </w:rPr>
        <w:t xml:space="preserve">Kibblewhite et al. (2008) emphasize soil health’s critical role in productivity, yet they do not apply IoT or predictive modeling to this area. This project bridges that gap by collecting soil </w:t>
      </w:r>
      <w:r w:rsidRPr="006653F9">
        <w:rPr>
          <w:sz w:val="25"/>
          <w:szCs w:val="25"/>
        </w:rPr>
        <w:lastRenderedPageBreak/>
        <w:t>metrics like moisture, pH, and temperature, incorporating them into a predictive model that links soil health to yield potential.</w:t>
      </w:r>
    </w:p>
    <w:p w14:paraId="07494723" w14:textId="77777777" w:rsidR="0094641C" w:rsidRPr="006653F9" w:rsidRDefault="0094641C" w:rsidP="0094641C">
      <w:pPr>
        <w:spacing w:line="360" w:lineRule="auto"/>
        <w:jc w:val="both"/>
        <w:rPr>
          <w:sz w:val="25"/>
          <w:szCs w:val="25"/>
        </w:rPr>
      </w:pPr>
    </w:p>
    <w:p w14:paraId="213ABC72" w14:textId="77777777" w:rsidR="0094641C" w:rsidRPr="006653F9" w:rsidRDefault="0094641C" w:rsidP="0094641C">
      <w:pPr>
        <w:spacing w:line="360" w:lineRule="auto"/>
        <w:jc w:val="both"/>
        <w:rPr>
          <w:sz w:val="25"/>
          <w:szCs w:val="25"/>
        </w:rPr>
      </w:pPr>
      <w:r w:rsidRPr="006653F9">
        <w:rPr>
          <w:sz w:val="25"/>
          <w:szCs w:val="25"/>
        </w:rPr>
        <w:t>Additionally, while Talaat (2023) introduces IoT-driven yield prediction sensitive to climate factors, it lacks soil-specific data integration, which is essential for precision agriculture. By combining both soil and environmental factors, this project increases the model’s adaptability, delivering more precise predictions under varying climate conditions.</w:t>
      </w:r>
    </w:p>
    <w:p w14:paraId="655C13C4" w14:textId="77777777" w:rsidR="0094641C" w:rsidRPr="006653F9" w:rsidRDefault="0094641C" w:rsidP="0094641C">
      <w:pPr>
        <w:spacing w:line="360" w:lineRule="auto"/>
        <w:jc w:val="both"/>
        <w:rPr>
          <w:sz w:val="25"/>
          <w:szCs w:val="25"/>
        </w:rPr>
      </w:pPr>
    </w:p>
    <w:p w14:paraId="625CA2F4" w14:textId="2BEFB06F" w:rsidR="00B67E98" w:rsidRPr="00A03B1C" w:rsidRDefault="0094641C" w:rsidP="006653F9">
      <w:pPr>
        <w:spacing w:line="360" w:lineRule="auto"/>
        <w:jc w:val="both"/>
        <w:rPr>
          <w:sz w:val="25"/>
          <w:szCs w:val="25"/>
        </w:rPr>
        <w:sectPr w:rsidR="00B67E98" w:rsidRPr="00A03B1C"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6653F9">
        <w:rPr>
          <w:sz w:val="25"/>
          <w:szCs w:val="25"/>
        </w:rPr>
        <w:t>This IoT-based system ultimately provides a comprehensive tool that continuously collects, analyzes, and adapts based on real-time soil and weather data, empowering farmers with dynamic insights that foster sustainable and efficient agricultural practices.</w:t>
      </w:r>
      <w:r w:rsidRPr="00A03B1C">
        <w:rPr>
          <w:sz w:val="25"/>
          <w:szCs w:val="25"/>
        </w:rPr>
        <w:t xml:space="preserve"> </w:t>
      </w:r>
    </w:p>
    <w:p w14:paraId="16E444EF" w14:textId="56B0BBBA" w:rsidR="00B67E98" w:rsidRPr="00640879" w:rsidRDefault="00640879" w:rsidP="004820BB">
      <w:pPr>
        <w:pStyle w:val="Heading1"/>
        <w:tabs>
          <w:tab w:val="left" w:pos="4203"/>
        </w:tabs>
        <w:rPr>
          <w:u w:val="none"/>
        </w:rPr>
      </w:pPr>
      <w:bookmarkStart w:id="3" w:name="_TOC_250003"/>
      <w:r w:rsidRPr="00640879">
        <w:rPr>
          <w:spacing w:val="-8"/>
          <w:u w:val="none"/>
        </w:rPr>
        <w:lastRenderedPageBreak/>
        <w:t>4.</w:t>
      </w:r>
      <w:r w:rsidR="00FA7FF0" w:rsidRPr="00640879">
        <w:rPr>
          <w:spacing w:val="-2"/>
          <w:u w:val="none"/>
        </w:rPr>
        <w:t>PROPOSED</w:t>
      </w:r>
      <w:r w:rsidR="00FA7FF0" w:rsidRPr="00640879">
        <w:rPr>
          <w:spacing w:val="22"/>
          <w:u w:val="none"/>
        </w:rPr>
        <w:t xml:space="preserve"> </w:t>
      </w:r>
      <w:bookmarkEnd w:id="3"/>
      <w:r w:rsidR="00FA7FF0" w:rsidRPr="00640879">
        <w:rPr>
          <w:spacing w:val="-4"/>
          <w:u w:val="none"/>
        </w:rPr>
        <w:t>WORK</w:t>
      </w:r>
    </w:p>
    <w:p w14:paraId="6A089BCA" w14:textId="77777777" w:rsidR="00B67E98" w:rsidRDefault="00B67E98">
      <w:pPr>
        <w:pStyle w:val="BodyText"/>
        <w:spacing w:before="255"/>
        <w:rPr>
          <w:b/>
          <w:sz w:val="29"/>
        </w:rPr>
      </w:pPr>
    </w:p>
    <w:p w14:paraId="674D8B38" w14:textId="23310D1E" w:rsidR="00B67E98" w:rsidRDefault="007719E2" w:rsidP="007719E2">
      <w:pPr>
        <w:pStyle w:val="Heading3"/>
        <w:tabs>
          <w:tab w:val="left" w:pos="1245"/>
        </w:tabs>
        <w:ind w:left="360" w:firstLine="0"/>
        <w:jc w:val="both"/>
      </w:pPr>
      <w:bookmarkStart w:id="4" w:name="_TOC_250002"/>
      <w:r>
        <w:rPr>
          <w:spacing w:val="-4"/>
        </w:rPr>
        <w:t>4.1 Problem</w:t>
      </w:r>
      <w:r>
        <w:rPr>
          <w:spacing w:val="-7"/>
        </w:rPr>
        <w:t xml:space="preserve"> </w:t>
      </w:r>
      <w:bookmarkEnd w:id="4"/>
      <w:r>
        <w:rPr>
          <w:spacing w:val="-2"/>
        </w:rPr>
        <w:t>Statement</w:t>
      </w:r>
    </w:p>
    <w:p w14:paraId="77DCA10E" w14:textId="77777777" w:rsidR="00E00312" w:rsidRDefault="00E00312" w:rsidP="00E00312">
      <w:pPr>
        <w:pStyle w:val="BodyText"/>
        <w:spacing w:before="10"/>
        <w:rPr>
          <w:b/>
        </w:rPr>
      </w:pPr>
    </w:p>
    <w:p w14:paraId="3C0AF004" w14:textId="77777777" w:rsidR="00E00312" w:rsidRDefault="00E00312" w:rsidP="00E00312">
      <w:pPr>
        <w:pStyle w:val="BodyText"/>
        <w:spacing w:before="10"/>
      </w:pPr>
    </w:p>
    <w:p w14:paraId="661B8C05" w14:textId="77777777" w:rsidR="00E00312" w:rsidRPr="00E00312" w:rsidRDefault="00E00312" w:rsidP="00E00312">
      <w:pPr>
        <w:pStyle w:val="BodyText"/>
        <w:spacing w:before="10" w:line="360" w:lineRule="auto"/>
        <w:jc w:val="both"/>
      </w:pPr>
      <w:r w:rsidRPr="00E00312">
        <w:t xml:space="preserve">Agricultural production plays a crucial role in feeding the global population and supporting economic growth. However, modern agriculture faces several challenges such as unpredictable weather patterns, soil degradation, and resource scarcity, all of which negatively impact crop yields. These factors complicate yield prediction, making it difficult for farmers, agronomists, and policymakers to make informed decisions for efficient resource management and sustainable farming practices. </w:t>
      </w:r>
    </w:p>
    <w:p w14:paraId="49D7986C" w14:textId="77777777" w:rsidR="00E00312" w:rsidRPr="00E00312" w:rsidRDefault="00E00312" w:rsidP="00E00312">
      <w:pPr>
        <w:pStyle w:val="BodyText"/>
        <w:spacing w:before="10" w:line="360" w:lineRule="auto"/>
        <w:jc w:val="both"/>
      </w:pPr>
    </w:p>
    <w:p w14:paraId="6EFF43B1" w14:textId="77777777" w:rsidR="00E00312" w:rsidRPr="00E00312" w:rsidRDefault="00E00312" w:rsidP="00E00312">
      <w:pPr>
        <w:pStyle w:val="BodyText"/>
        <w:spacing w:before="10" w:line="360" w:lineRule="auto"/>
        <w:jc w:val="both"/>
      </w:pPr>
      <w:r w:rsidRPr="00E00312">
        <w:t>The traditional methods of predicting crop yields often rely on historical data, subjective observations, and static models, which fail to accurately account for the rapidly changing environmental conditions. With the growing unpredictability of climate change, extreme weather events, and varying soil quality, there is an increasing need for a more accurate and dynamic system to forecast agricultural yields.</w:t>
      </w:r>
    </w:p>
    <w:p w14:paraId="51D4E30C" w14:textId="77777777" w:rsidR="00E00312" w:rsidRPr="00E00312" w:rsidRDefault="00E00312" w:rsidP="00E00312">
      <w:pPr>
        <w:pStyle w:val="BodyText"/>
        <w:spacing w:before="10" w:line="360" w:lineRule="auto"/>
        <w:jc w:val="both"/>
      </w:pPr>
    </w:p>
    <w:p w14:paraId="2F070A0D" w14:textId="77777777" w:rsidR="00E00312" w:rsidRPr="00E00312" w:rsidRDefault="00E00312" w:rsidP="00E00312">
      <w:pPr>
        <w:pStyle w:val="BodyText"/>
        <w:spacing w:before="10" w:line="360" w:lineRule="auto"/>
        <w:jc w:val="both"/>
      </w:pPr>
      <w:r w:rsidRPr="00E00312">
        <w:t>To address these issues, the project “Yield Prediction Using Soil and Weather Data” proposes an IoT-based system that collects real-time soil and weather data. This data will be processed using machine learning algorithms to create precise yield predictions. Such a system would enable farmers and agricultural stakeholders to optimize resources like water, fertilizer, and labor, reduce unnecessary interventions, and mitigate risks associated with unpredictable weather patterns. Ultimately, the goal is to improve decision-making, enhance productivity, and promote sustainability in agriculture.</w:t>
      </w:r>
      <w:bookmarkStart w:id="5" w:name="_TOC_250001"/>
    </w:p>
    <w:p w14:paraId="35B3877F" w14:textId="77777777" w:rsidR="00E00312" w:rsidRPr="00E00312" w:rsidRDefault="00E00312" w:rsidP="00E00312">
      <w:pPr>
        <w:pStyle w:val="BodyText"/>
        <w:spacing w:before="10" w:line="360" w:lineRule="auto"/>
        <w:jc w:val="both"/>
      </w:pPr>
    </w:p>
    <w:p w14:paraId="6BEC9796" w14:textId="765D5D52" w:rsidR="00B67E98" w:rsidRPr="00985D78" w:rsidRDefault="00985D78" w:rsidP="00E00312">
      <w:pPr>
        <w:pStyle w:val="BodyText"/>
        <w:spacing w:before="10" w:line="360" w:lineRule="auto"/>
        <w:jc w:val="both"/>
        <w:rPr>
          <w:b/>
          <w:bCs/>
          <w:sz w:val="29"/>
          <w:szCs w:val="29"/>
        </w:rPr>
      </w:pPr>
      <w:r>
        <w:rPr>
          <w:b/>
          <w:bCs/>
          <w:sz w:val="29"/>
          <w:szCs w:val="29"/>
        </w:rPr>
        <w:t xml:space="preserve">4.2 </w:t>
      </w:r>
      <w:r w:rsidRPr="00985D78">
        <w:rPr>
          <w:b/>
          <w:bCs/>
          <w:sz w:val="29"/>
          <w:szCs w:val="29"/>
        </w:rPr>
        <w:t>Proposed</w:t>
      </w:r>
      <w:r w:rsidRPr="00985D78">
        <w:rPr>
          <w:b/>
          <w:bCs/>
          <w:spacing w:val="-7"/>
          <w:sz w:val="29"/>
          <w:szCs w:val="29"/>
        </w:rPr>
        <w:t xml:space="preserve"> </w:t>
      </w:r>
      <w:bookmarkEnd w:id="5"/>
      <w:r w:rsidRPr="00985D78">
        <w:rPr>
          <w:b/>
          <w:bCs/>
          <w:spacing w:val="-2"/>
          <w:sz w:val="29"/>
          <w:szCs w:val="29"/>
        </w:rPr>
        <w:t>Approach</w:t>
      </w:r>
    </w:p>
    <w:p w14:paraId="132354B3" w14:textId="01B38A77" w:rsidR="00E00312" w:rsidRPr="00E00312" w:rsidRDefault="00C3593F" w:rsidP="00E00312">
      <w:pPr>
        <w:spacing w:line="360" w:lineRule="auto"/>
        <w:jc w:val="both"/>
        <w:rPr>
          <w:sz w:val="25"/>
          <w:szCs w:val="25"/>
        </w:rPr>
      </w:pPr>
      <w:r w:rsidRPr="00E00312">
        <w:rPr>
          <w:sz w:val="25"/>
          <w:szCs w:val="25"/>
        </w:rPr>
        <w:t>The proposed approach for "Yield Prediction Using Soil and Weather Data" leverages cutting-edge Internet of Things (IoT) technology combined with machine learning techniques</w:t>
      </w:r>
      <w:r>
        <w:rPr>
          <w:sz w:val="25"/>
          <w:szCs w:val="25"/>
        </w:rPr>
        <w:t xml:space="preserve"> </w:t>
      </w:r>
      <w:r w:rsidR="00E00312" w:rsidRPr="00E00312">
        <w:rPr>
          <w:sz w:val="25"/>
          <w:szCs w:val="25"/>
        </w:rPr>
        <w:t xml:space="preserve">to provide accurate and real-time predictions of crop yields. The approach consists of several key </w:t>
      </w:r>
      <w:r w:rsidR="00E00312" w:rsidRPr="00E00312">
        <w:rPr>
          <w:sz w:val="25"/>
          <w:szCs w:val="25"/>
        </w:rPr>
        <w:lastRenderedPageBreak/>
        <w:t>components and steps that work together to ensure the system’s effectiveness in agricultural decision-making.</w:t>
      </w:r>
    </w:p>
    <w:p w14:paraId="4D751D4F" w14:textId="77777777" w:rsidR="00E00312" w:rsidRPr="00E00312" w:rsidRDefault="00E00312" w:rsidP="00E00312">
      <w:pPr>
        <w:spacing w:line="360" w:lineRule="auto"/>
        <w:jc w:val="both"/>
        <w:rPr>
          <w:sz w:val="25"/>
          <w:szCs w:val="25"/>
        </w:rPr>
      </w:pPr>
    </w:p>
    <w:p w14:paraId="20F24814" w14:textId="5A405C1C" w:rsidR="00E00312" w:rsidRPr="00E00312" w:rsidRDefault="00E00312" w:rsidP="00E00312">
      <w:pPr>
        <w:spacing w:line="360" w:lineRule="auto"/>
        <w:jc w:val="both"/>
        <w:rPr>
          <w:sz w:val="25"/>
          <w:szCs w:val="25"/>
        </w:rPr>
      </w:pPr>
      <w:r w:rsidRPr="00E00312">
        <w:rPr>
          <w:sz w:val="25"/>
          <w:szCs w:val="25"/>
        </w:rPr>
        <w:t xml:space="preserve">1. </w:t>
      </w:r>
      <w:r w:rsidRPr="00E00312">
        <w:rPr>
          <w:sz w:val="36"/>
          <w:szCs w:val="36"/>
        </w:rPr>
        <w:t>Real-time Data Collection via IoT Sensors:</w:t>
      </w:r>
    </w:p>
    <w:p w14:paraId="09C3DBB8" w14:textId="295AAF88" w:rsidR="00E00312" w:rsidRPr="00E00312" w:rsidRDefault="00E00312" w:rsidP="00E00312">
      <w:pPr>
        <w:spacing w:line="360" w:lineRule="auto"/>
        <w:jc w:val="both"/>
        <w:rPr>
          <w:sz w:val="25"/>
          <w:szCs w:val="25"/>
        </w:rPr>
      </w:pPr>
      <w:r w:rsidRPr="00E00312">
        <w:rPr>
          <w:sz w:val="25"/>
          <w:szCs w:val="25"/>
        </w:rPr>
        <w:t>The first step in the proposed system involves the deployment of IoT sensors in the agricultural field to monitor various soil and weather parameters that affect crop growth. These sensors will measure critical data points such as:</w:t>
      </w:r>
    </w:p>
    <w:p w14:paraId="39D0DB04" w14:textId="1A3FE8FD"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Moisture: Determines the water availability for crops.</w:t>
      </w:r>
    </w:p>
    <w:p w14:paraId="1C6EF2A2" w14:textId="26EEBFA9"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Temperature: Affects plant growth and nutrient uptake.</w:t>
      </w:r>
    </w:p>
    <w:p w14:paraId="675F03F2" w14:textId="1ABF1858"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Ambient Temperature and Humidity: Essential for understanding climate conditions.</w:t>
      </w:r>
    </w:p>
    <w:p w14:paraId="4327459D" w14:textId="10636B8A"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Rainfall and Solar Radiation: Critical for assessing weather patterns and crop health.</w:t>
      </w:r>
    </w:p>
    <w:p w14:paraId="54A664B0" w14:textId="4889C325"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pH and Nutrients: Helps determine soil fertility and nutrient needs.</w:t>
      </w:r>
    </w:p>
    <w:p w14:paraId="0E7186D0" w14:textId="77777777" w:rsidR="00E00312" w:rsidRDefault="00E00312" w:rsidP="00E00312">
      <w:pPr>
        <w:spacing w:line="360" w:lineRule="auto"/>
        <w:jc w:val="both"/>
      </w:pPr>
    </w:p>
    <w:p w14:paraId="344D88FE" w14:textId="77777777" w:rsidR="00E00312" w:rsidRPr="00E00312" w:rsidRDefault="00E00312" w:rsidP="00E00312">
      <w:pPr>
        <w:spacing w:line="360" w:lineRule="auto"/>
        <w:jc w:val="both"/>
        <w:rPr>
          <w:sz w:val="25"/>
          <w:szCs w:val="25"/>
        </w:rPr>
      </w:pPr>
      <w:r>
        <w:t xml:space="preserve">   </w:t>
      </w:r>
      <w:r w:rsidRPr="00E00312">
        <w:rPr>
          <w:sz w:val="25"/>
          <w:szCs w:val="25"/>
        </w:rPr>
        <w:t>These sensors will provide real-time, continuous data, which is crucial for accurate yield prediction.</w:t>
      </w:r>
    </w:p>
    <w:p w14:paraId="1D8D514A" w14:textId="77777777" w:rsidR="00E00312" w:rsidRPr="00E00312" w:rsidRDefault="00E00312" w:rsidP="00E00312">
      <w:pPr>
        <w:spacing w:line="360" w:lineRule="auto"/>
        <w:jc w:val="both"/>
        <w:rPr>
          <w:sz w:val="25"/>
          <w:szCs w:val="25"/>
        </w:rPr>
      </w:pPr>
    </w:p>
    <w:p w14:paraId="517455A1" w14:textId="5CA38846" w:rsidR="00E00312" w:rsidRPr="00E00312" w:rsidRDefault="00E00312" w:rsidP="00E00312">
      <w:pPr>
        <w:spacing w:line="360" w:lineRule="auto"/>
        <w:jc w:val="both"/>
        <w:rPr>
          <w:sz w:val="25"/>
          <w:szCs w:val="25"/>
        </w:rPr>
      </w:pPr>
      <w:r w:rsidRPr="00E00312">
        <w:rPr>
          <w:sz w:val="25"/>
          <w:szCs w:val="25"/>
        </w:rPr>
        <w:t xml:space="preserve">2. </w:t>
      </w:r>
      <w:r w:rsidRPr="00E00312">
        <w:rPr>
          <w:sz w:val="36"/>
          <w:szCs w:val="36"/>
        </w:rPr>
        <w:t>Data Transmission and Secure Centralized Storage</w:t>
      </w:r>
      <w:r>
        <w:rPr>
          <w:sz w:val="36"/>
          <w:szCs w:val="36"/>
        </w:rPr>
        <w:t>:</w:t>
      </w:r>
    </w:p>
    <w:p w14:paraId="7705E1D8" w14:textId="77777777" w:rsidR="00E00312" w:rsidRPr="00E00312" w:rsidRDefault="00E00312" w:rsidP="00E00312">
      <w:pPr>
        <w:spacing w:line="360" w:lineRule="auto"/>
        <w:jc w:val="both"/>
        <w:rPr>
          <w:sz w:val="25"/>
          <w:szCs w:val="25"/>
        </w:rPr>
      </w:pPr>
      <w:r w:rsidRPr="00E00312">
        <w:rPr>
          <w:sz w:val="25"/>
          <w:szCs w:val="25"/>
        </w:rPr>
        <w:t xml:space="preserve">   The data collected from the IoT sensors will be transmitted wirelessly to a centralized server. To ensure the integrity and security of this data, a robust communication protocol, such as MQTT (Message Queuing Telemetry Transport) or HTTP, will be used. The server will act as a data storage hub, keeping historical and real-time data securely and enabling easy access for analysis.</w:t>
      </w:r>
    </w:p>
    <w:p w14:paraId="37B60BF0" w14:textId="77777777" w:rsidR="00E00312" w:rsidRPr="00E00312" w:rsidRDefault="00E00312" w:rsidP="00E00312">
      <w:pPr>
        <w:spacing w:line="360" w:lineRule="auto"/>
        <w:jc w:val="both"/>
        <w:rPr>
          <w:sz w:val="25"/>
          <w:szCs w:val="25"/>
        </w:rPr>
      </w:pPr>
    </w:p>
    <w:p w14:paraId="5DF4C263" w14:textId="19596233" w:rsidR="00E00312" w:rsidRPr="00E00312" w:rsidRDefault="00E00312" w:rsidP="00E00312">
      <w:pPr>
        <w:spacing w:line="360" w:lineRule="auto"/>
        <w:jc w:val="both"/>
        <w:rPr>
          <w:sz w:val="25"/>
          <w:szCs w:val="25"/>
        </w:rPr>
      </w:pPr>
      <w:r w:rsidRPr="00E00312">
        <w:rPr>
          <w:sz w:val="25"/>
          <w:szCs w:val="25"/>
        </w:rPr>
        <w:t xml:space="preserve">3. </w:t>
      </w:r>
      <w:r w:rsidRPr="00C3593F">
        <w:rPr>
          <w:sz w:val="36"/>
          <w:szCs w:val="36"/>
        </w:rPr>
        <w:t>Data Processing and Feature Engineering:</w:t>
      </w:r>
    </w:p>
    <w:p w14:paraId="11D245C1" w14:textId="77777777" w:rsidR="00E00312" w:rsidRPr="00E00312" w:rsidRDefault="00E00312" w:rsidP="00E00312">
      <w:pPr>
        <w:spacing w:line="360" w:lineRule="auto"/>
        <w:jc w:val="both"/>
        <w:rPr>
          <w:sz w:val="25"/>
          <w:szCs w:val="25"/>
        </w:rPr>
      </w:pPr>
      <w:r w:rsidRPr="00E00312">
        <w:rPr>
          <w:sz w:val="25"/>
          <w:szCs w:val="25"/>
        </w:rPr>
        <w:t xml:space="preserve">   Once the data is collected and stored, it will be pre-processed and cleaned to remove noise and inconsistencies. Feature engineering techniques will be applied to extract meaningful patterns and trends from the raw data. This may include:</w:t>
      </w:r>
    </w:p>
    <w:p w14:paraId="4ACAC545" w14:textId="77777777" w:rsidR="00E00312" w:rsidRPr="00E00312" w:rsidRDefault="00E00312" w:rsidP="008013C5">
      <w:pPr>
        <w:spacing w:line="360" w:lineRule="auto"/>
        <w:rPr>
          <w:sz w:val="25"/>
          <w:szCs w:val="25"/>
        </w:rPr>
      </w:pPr>
      <w:r w:rsidRPr="00E00312">
        <w:rPr>
          <w:sz w:val="25"/>
          <w:szCs w:val="25"/>
        </w:rPr>
        <w:lastRenderedPageBreak/>
        <w:t xml:space="preserve">   - Normalizing the data to account for variations in sensor readings.</w:t>
      </w:r>
    </w:p>
    <w:p w14:paraId="5FFEBED5" w14:textId="77777777" w:rsidR="00E00312" w:rsidRPr="00E00312" w:rsidRDefault="00E00312" w:rsidP="008013C5">
      <w:pPr>
        <w:spacing w:line="360" w:lineRule="auto"/>
        <w:rPr>
          <w:sz w:val="25"/>
          <w:szCs w:val="25"/>
        </w:rPr>
      </w:pPr>
      <w:r w:rsidRPr="00E00312">
        <w:rPr>
          <w:sz w:val="25"/>
          <w:szCs w:val="25"/>
        </w:rPr>
        <w:t xml:space="preserve">   - Aggregating data over specific time periods (e.g., daily, weekly) to identify trends.</w:t>
      </w:r>
    </w:p>
    <w:p w14:paraId="4AEBD841" w14:textId="77777777" w:rsidR="00E00312" w:rsidRPr="00E00312" w:rsidRDefault="00E00312" w:rsidP="008013C5">
      <w:pPr>
        <w:spacing w:line="360" w:lineRule="auto"/>
        <w:rPr>
          <w:sz w:val="25"/>
          <w:szCs w:val="25"/>
        </w:rPr>
      </w:pPr>
      <w:r w:rsidRPr="00E00312">
        <w:rPr>
          <w:sz w:val="25"/>
          <w:szCs w:val="25"/>
        </w:rPr>
        <w:t xml:space="preserve">   - Identifying relevant correlations between soil, weather conditions, and past yields.</w:t>
      </w:r>
    </w:p>
    <w:p w14:paraId="54D41E83" w14:textId="77777777" w:rsidR="00E00312" w:rsidRPr="00E00312" w:rsidRDefault="00E00312" w:rsidP="008013C5">
      <w:pPr>
        <w:spacing w:line="360" w:lineRule="auto"/>
        <w:rPr>
          <w:sz w:val="25"/>
          <w:szCs w:val="25"/>
        </w:rPr>
      </w:pPr>
    </w:p>
    <w:p w14:paraId="609276F9" w14:textId="74AB47EA" w:rsidR="00E00312" w:rsidRPr="00C15698" w:rsidRDefault="00E00312" w:rsidP="008013C5">
      <w:pPr>
        <w:pStyle w:val="ListParagraph"/>
        <w:numPr>
          <w:ilvl w:val="0"/>
          <w:numId w:val="24"/>
        </w:numPr>
        <w:spacing w:line="360" w:lineRule="auto"/>
        <w:rPr>
          <w:sz w:val="25"/>
          <w:szCs w:val="25"/>
        </w:rPr>
      </w:pPr>
      <w:r w:rsidRPr="00C15698">
        <w:rPr>
          <w:sz w:val="36"/>
          <w:szCs w:val="36"/>
        </w:rPr>
        <w:t>Machine Learning Model for Yield Prediction</w:t>
      </w:r>
      <w:r w:rsidR="00C3593F" w:rsidRPr="00C15698">
        <w:rPr>
          <w:sz w:val="25"/>
          <w:szCs w:val="25"/>
        </w:rPr>
        <w:t>:</w:t>
      </w:r>
      <w:r w:rsidRPr="00C15698">
        <w:rPr>
          <w:sz w:val="25"/>
          <w:szCs w:val="25"/>
        </w:rPr>
        <w:t xml:space="preserve">  </w:t>
      </w:r>
      <w:r w:rsidR="00C3593F" w:rsidRPr="00C15698">
        <w:rPr>
          <w:sz w:val="25"/>
          <w:szCs w:val="25"/>
        </w:rPr>
        <w:t xml:space="preserve">                             </w:t>
      </w:r>
      <w:r w:rsidR="00C15698" w:rsidRPr="00C15698">
        <w:rPr>
          <w:sz w:val="25"/>
          <w:szCs w:val="25"/>
        </w:rPr>
        <w:t xml:space="preserve">     </w:t>
      </w:r>
      <w:r w:rsidRPr="00C15698">
        <w:rPr>
          <w:sz w:val="25"/>
          <w:szCs w:val="25"/>
        </w:rPr>
        <w:t xml:space="preserve"> With the processed data, a machine learning model will be developed to predict crop yield. Various algorithms, such as Random Forest, Support Vector Machines (SVM), or Neural Networks, will be tested to identify the most accurate model. These models will take into account the following factors:</w:t>
      </w:r>
    </w:p>
    <w:p w14:paraId="6DEB219F" w14:textId="39B19457" w:rsidR="00E00312" w:rsidRPr="008013C5" w:rsidRDefault="00E00312" w:rsidP="009F1AA7">
      <w:pPr>
        <w:pStyle w:val="ListParagraph"/>
        <w:numPr>
          <w:ilvl w:val="1"/>
          <w:numId w:val="37"/>
        </w:numPr>
        <w:spacing w:line="360" w:lineRule="auto"/>
        <w:rPr>
          <w:sz w:val="25"/>
          <w:szCs w:val="25"/>
        </w:rPr>
      </w:pPr>
      <w:r w:rsidRPr="008013C5">
        <w:rPr>
          <w:sz w:val="25"/>
          <w:szCs w:val="25"/>
        </w:rPr>
        <w:t>Weather conditions (temperature, humidity, rainfall).</w:t>
      </w:r>
    </w:p>
    <w:p w14:paraId="7075B191" w14:textId="2A0E4689" w:rsidR="00E00312" w:rsidRPr="008013C5" w:rsidRDefault="00E00312" w:rsidP="009F1AA7">
      <w:pPr>
        <w:pStyle w:val="ListParagraph"/>
        <w:numPr>
          <w:ilvl w:val="1"/>
          <w:numId w:val="37"/>
        </w:numPr>
        <w:spacing w:line="360" w:lineRule="auto"/>
        <w:rPr>
          <w:sz w:val="25"/>
          <w:szCs w:val="25"/>
        </w:rPr>
      </w:pPr>
      <w:r w:rsidRPr="008013C5">
        <w:rPr>
          <w:sz w:val="25"/>
          <w:szCs w:val="25"/>
        </w:rPr>
        <w:t>Soil health parameters (moisture, pH, nutrient levels).</w:t>
      </w:r>
    </w:p>
    <w:p w14:paraId="6E29FB96" w14:textId="6F09FC4E" w:rsidR="00E00312" w:rsidRPr="008013C5" w:rsidRDefault="00E00312" w:rsidP="009F1AA7">
      <w:pPr>
        <w:pStyle w:val="ListParagraph"/>
        <w:numPr>
          <w:ilvl w:val="1"/>
          <w:numId w:val="37"/>
        </w:numPr>
        <w:spacing w:line="360" w:lineRule="auto"/>
        <w:rPr>
          <w:sz w:val="25"/>
          <w:szCs w:val="25"/>
        </w:rPr>
      </w:pPr>
      <w:r w:rsidRPr="008013C5">
        <w:rPr>
          <w:sz w:val="25"/>
          <w:szCs w:val="25"/>
        </w:rPr>
        <w:t>Historical yield data for the specific crop.</w:t>
      </w:r>
    </w:p>
    <w:p w14:paraId="5BA5A9B1" w14:textId="77777777" w:rsidR="00E00312" w:rsidRPr="00E00312" w:rsidRDefault="00E00312" w:rsidP="008013C5">
      <w:pPr>
        <w:spacing w:line="360" w:lineRule="auto"/>
        <w:rPr>
          <w:sz w:val="25"/>
          <w:szCs w:val="25"/>
        </w:rPr>
      </w:pPr>
    </w:p>
    <w:p w14:paraId="7D6BE368" w14:textId="41937CF7" w:rsidR="00E00312" w:rsidRPr="00E00312" w:rsidRDefault="00E00312" w:rsidP="009F1AA7">
      <w:pPr>
        <w:spacing w:line="360" w:lineRule="auto"/>
        <w:ind w:left="192"/>
        <w:rPr>
          <w:sz w:val="25"/>
          <w:szCs w:val="25"/>
        </w:rPr>
      </w:pPr>
      <w:r w:rsidRPr="00E00312">
        <w:rPr>
          <w:sz w:val="25"/>
          <w:szCs w:val="25"/>
        </w:rPr>
        <w:t>The model will be trained using historical data and will continuously improve as new data is collected, enabling the system to make dynamic, real-time predictions.</w:t>
      </w:r>
    </w:p>
    <w:p w14:paraId="2F001381" w14:textId="77777777" w:rsidR="00E00312" w:rsidRPr="00E00312" w:rsidRDefault="00E00312" w:rsidP="008013C5">
      <w:pPr>
        <w:spacing w:line="360" w:lineRule="auto"/>
        <w:rPr>
          <w:sz w:val="25"/>
          <w:szCs w:val="25"/>
        </w:rPr>
      </w:pPr>
    </w:p>
    <w:p w14:paraId="30F9061E" w14:textId="375B117E" w:rsidR="00E00312" w:rsidRPr="00E00312" w:rsidRDefault="00E00312" w:rsidP="008013C5">
      <w:pPr>
        <w:spacing w:line="360" w:lineRule="auto"/>
        <w:rPr>
          <w:sz w:val="25"/>
          <w:szCs w:val="25"/>
        </w:rPr>
      </w:pPr>
      <w:r w:rsidRPr="00E00312">
        <w:rPr>
          <w:sz w:val="25"/>
          <w:szCs w:val="25"/>
        </w:rPr>
        <w:t xml:space="preserve">5. </w:t>
      </w:r>
      <w:r w:rsidRPr="00C3593F">
        <w:rPr>
          <w:sz w:val="36"/>
          <w:szCs w:val="36"/>
        </w:rPr>
        <w:t>User Interface and Decision Support System:</w:t>
      </w:r>
    </w:p>
    <w:p w14:paraId="5C6C86F6" w14:textId="522DDFFA" w:rsidR="00E00312" w:rsidRPr="00E00312" w:rsidRDefault="00E00312" w:rsidP="009F1AA7">
      <w:pPr>
        <w:spacing w:line="360" w:lineRule="auto"/>
        <w:ind w:left="192"/>
        <w:rPr>
          <w:sz w:val="25"/>
          <w:szCs w:val="25"/>
        </w:rPr>
      </w:pPr>
      <w:r w:rsidRPr="00E00312">
        <w:rPr>
          <w:sz w:val="25"/>
          <w:szCs w:val="25"/>
        </w:rPr>
        <w:t>The final component of the system will be a user-friendly interface designed for farmers and agricultural stakeholders. The interface will display the yield predictions along with actionable insights, such as:</w:t>
      </w:r>
    </w:p>
    <w:p w14:paraId="4A8271F2" w14:textId="6AC5598D" w:rsidR="00E00312" w:rsidRPr="008E4444" w:rsidRDefault="00E00312" w:rsidP="008E4444">
      <w:pPr>
        <w:pStyle w:val="ListParagraph"/>
        <w:numPr>
          <w:ilvl w:val="1"/>
          <w:numId w:val="39"/>
        </w:numPr>
        <w:spacing w:line="360" w:lineRule="auto"/>
        <w:rPr>
          <w:sz w:val="25"/>
          <w:szCs w:val="25"/>
        </w:rPr>
      </w:pPr>
      <w:r w:rsidRPr="008E4444">
        <w:rPr>
          <w:sz w:val="25"/>
          <w:szCs w:val="25"/>
        </w:rPr>
        <w:t>Optimal Resource Allocation: Suggestions for water, fertilizer, and labor distribution.</w:t>
      </w:r>
    </w:p>
    <w:p w14:paraId="095A1DF2" w14:textId="37E9A786" w:rsidR="00E00312" w:rsidRPr="008E4444" w:rsidRDefault="00E00312" w:rsidP="008E4444">
      <w:pPr>
        <w:pStyle w:val="ListParagraph"/>
        <w:numPr>
          <w:ilvl w:val="1"/>
          <w:numId w:val="39"/>
        </w:numPr>
        <w:spacing w:line="360" w:lineRule="auto"/>
        <w:rPr>
          <w:sz w:val="25"/>
          <w:szCs w:val="25"/>
        </w:rPr>
      </w:pPr>
      <w:r w:rsidRPr="008E4444">
        <w:rPr>
          <w:sz w:val="25"/>
          <w:szCs w:val="25"/>
        </w:rPr>
        <w:t>Risk Alerts: Warnings of potential weather events that may affect crop yields, such as</w:t>
      </w:r>
      <w:r w:rsidR="009F1AA7" w:rsidRPr="008E4444">
        <w:rPr>
          <w:sz w:val="25"/>
          <w:szCs w:val="25"/>
        </w:rPr>
        <w:t xml:space="preserve"> </w:t>
      </w:r>
      <w:r w:rsidRPr="008E4444">
        <w:rPr>
          <w:sz w:val="25"/>
          <w:szCs w:val="25"/>
        </w:rPr>
        <w:t>droughts or storms.</w:t>
      </w:r>
    </w:p>
    <w:p w14:paraId="613B75E6" w14:textId="7D483E83" w:rsidR="00E00312" w:rsidRPr="008E4444" w:rsidRDefault="00E00312" w:rsidP="008E4444">
      <w:pPr>
        <w:pStyle w:val="ListParagraph"/>
        <w:numPr>
          <w:ilvl w:val="1"/>
          <w:numId w:val="39"/>
        </w:numPr>
        <w:spacing w:line="360" w:lineRule="auto"/>
        <w:rPr>
          <w:sz w:val="25"/>
          <w:szCs w:val="25"/>
        </w:rPr>
      </w:pPr>
      <w:r w:rsidRPr="008E4444">
        <w:rPr>
          <w:sz w:val="25"/>
          <w:szCs w:val="25"/>
        </w:rPr>
        <w:t>Yield Forecasting: Visual graphs and predictions on expected crop yields based on current and historical data.</w:t>
      </w:r>
    </w:p>
    <w:p w14:paraId="4126E01B" w14:textId="77777777" w:rsidR="00E00312" w:rsidRPr="00E00312" w:rsidRDefault="00E00312" w:rsidP="008013C5">
      <w:pPr>
        <w:spacing w:line="360" w:lineRule="auto"/>
        <w:rPr>
          <w:sz w:val="25"/>
          <w:szCs w:val="25"/>
        </w:rPr>
      </w:pPr>
    </w:p>
    <w:p w14:paraId="0B7046B3" w14:textId="5430B98A" w:rsidR="00E00312" w:rsidRPr="00E00312" w:rsidRDefault="00E00312" w:rsidP="008E4444">
      <w:pPr>
        <w:spacing w:line="360" w:lineRule="auto"/>
        <w:ind w:left="192"/>
        <w:rPr>
          <w:sz w:val="25"/>
          <w:szCs w:val="25"/>
        </w:rPr>
      </w:pPr>
      <w:r w:rsidRPr="00E00312">
        <w:rPr>
          <w:sz w:val="25"/>
          <w:szCs w:val="25"/>
        </w:rPr>
        <w:t xml:space="preserve">The system will allow users to input specific crop types, regions, and soil conditions to </w:t>
      </w:r>
      <w:r w:rsidR="008E4444">
        <w:rPr>
          <w:sz w:val="25"/>
          <w:szCs w:val="25"/>
        </w:rPr>
        <w:t xml:space="preserve">  </w:t>
      </w:r>
      <w:r w:rsidRPr="00E00312">
        <w:rPr>
          <w:sz w:val="25"/>
          <w:szCs w:val="25"/>
        </w:rPr>
        <w:t>receive tailored predictions and advice.</w:t>
      </w:r>
    </w:p>
    <w:p w14:paraId="6D55012A" w14:textId="77777777" w:rsidR="00E00312" w:rsidRPr="00E00312" w:rsidRDefault="00E00312" w:rsidP="00E00312">
      <w:pPr>
        <w:spacing w:line="360" w:lineRule="auto"/>
        <w:jc w:val="both"/>
        <w:rPr>
          <w:sz w:val="25"/>
          <w:szCs w:val="25"/>
        </w:rPr>
      </w:pPr>
    </w:p>
    <w:p w14:paraId="711A94AD" w14:textId="6F240FB7" w:rsidR="00E00312" w:rsidRPr="00E00312" w:rsidRDefault="00E00312" w:rsidP="00E00312">
      <w:pPr>
        <w:spacing w:line="360" w:lineRule="auto"/>
        <w:jc w:val="both"/>
        <w:rPr>
          <w:sz w:val="25"/>
          <w:szCs w:val="25"/>
        </w:rPr>
      </w:pPr>
      <w:r w:rsidRPr="00E00312">
        <w:rPr>
          <w:sz w:val="25"/>
          <w:szCs w:val="25"/>
        </w:rPr>
        <w:t xml:space="preserve">6. </w:t>
      </w:r>
      <w:r w:rsidRPr="00C3593F">
        <w:rPr>
          <w:sz w:val="36"/>
          <w:szCs w:val="36"/>
        </w:rPr>
        <w:t>Continuous Refinement and Scalability</w:t>
      </w:r>
      <w:r w:rsidRPr="00E00312">
        <w:rPr>
          <w:sz w:val="25"/>
          <w:szCs w:val="25"/>
        </w:rPr>
        <w:t>:</w:t>
      </w:r>
    </w:p>
    <w:p w14:paraId="23C6AAC2" w14:textId="77777777" w:rsidR="00E00312" w:rsidRPr="00E00312" w:rsidRDefault="00E00312" w:rsidP="00E00312">
      <w:pPr>
        <w:spacing w:line="360" w:lineRule="auto"/>
        <w:jc w:val="both"/>
        <w:rPr>
          <w:sz w:val="25"/>
          <w:szCs w:val="25"/>
        </w:rPr>
      </w:pPr>
      <w:r w:rsidRPr="00E00312">
        <w:rPr>
          <w:sz w:val="25"/>
          <w:szCs w:val="25"/>
        </w:rPr>
        <w:t xml:space="preserve">   The system will be designed to be scalable and adaptable to various crops and geographical regions. As more data is gathered, the machine learning models will continuously be refined, improving the accuracy of the yield predictions over time. Additionally, the system will be flexible enough to accommodate new data sources, such as satellite imagery or additional IoT sensors.</w:t>
      </w:r>
    </w:p>
    <w:p w14:paraId="17919C56" w14:textId="77777777" w:rsidR="00E00312" w:rsidRPr="00E00312" w:rsidRDefault="00E00312" w:rsidP="00E00312">
      <w:pPr>
        <w:spacing w:line="360" w:lineRule="auto"/>
        <w:jc w:val="both"/>
        <w:rPr>
          <w:sz w:val="25"/>
          <w:szCs w:val="25"/>
        </w:rPr>
      </w:pPr>
    </w:p>
    <w:p w14:paraId="1E5BEB65" w14:textId="132A44BD" w:rsidR="00B67E98" w:rsidRDefault="00E00312" w:rsidP="005B72C1">
      <w:pPr>
        <w:spacing w:line="360" w:lineRule="auto"/>
        <w:jc w:val="both"/>
        <w:sectPr w:rsidR="00B67E98"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E00312">
        <w:rPr>
          <w:sz w:val="25"/>
          <w:szCs w:val="25"/>
        </w:rPr>
        <w:t>In summary, the proposed approach combines the power of IoT for real-time data collection with machine learning for intelligent data analysis and yield prediction. By integrating these technologies, the system aims to optimize resource usage, promote sustainable farming practices, and enhance decision-making for agricultural stakeholders, ultimately contributing to higher crop productivity and more resilient farming systems.</w:t>
      </w:r>
      <w:r w:rsidR="005B72C1">
        <w:t xml:space="preserve"> </w:t>
      </w:r>
    </w:p>
    <w:p w14:paraId="476256CF" w14:textId="7979E005" w:rsidR="00B67E98" w:rsidRPr="00D06113" w:rsidRDefault="00D06113" w:rsidP="00D06113">
      <w:pPr>
        <w:pStyle w:val="Heading1"/>
        <w:tabs>
          <w:tab w:val="left" w:pos="3046"/>
        </w:tabs>
        <w:ind w:left="1650" w:firstLine="510"/>
        <w:rPr>
          <w:u w:val="none"/>
        </w:rPr>
      </w:pPr>
      <w:r w:rsidRPr="00D06113">
        <w:rPr>
          <w:spacing w:val="-17"/>
          <w:u w:val="none"/>
        </w:rPr>
        <w:lastRenderedPageBreak/>
        <w:t xml:space="preserve">5  </w:t>
      </w:r>
      <w:r w:rsidR="00FA7FF0" w:rsidRPr="00D06113">
        <w:rPr>
          <w:spacing w:val="-17"/>
          <w:u w:val="none"/>
        </w:rPr>
        <w:t xml:space="preserve"> </w:t>
      </w:r>
      <w:r w:rsidR="00FA7FF0" w:rsidRPr="00D06113">
        <w:rPr>
          <w:u w:val="none"/>
        </w:rPr>
        <w:t>CONCLUSION</w:t>
      </w:r>
      <w:r w:rsidR="00FA7FF0" w:rsidRPr="00D06113">
        <w:rPr>
          <w:spacing w:val="7"/>
          <w:u w:val="none"/>
        </w:rPr>
        <w:t xml:space="preserve"> </w:t>
      </w:r>
      <w:r w:rsidR="00FA7FF0" w:rsidRPr="00D06113">
        <w:rPr>
          <w:u w:val="none"/>
        </w:rPr>
        <w:t>&amp;</w:t>
      </w:r>
      <w:r w:rsidR="00FA7FF0" w:rsidRPr="00D06113">
        <w:rPr>
          <w:spacing w:val="-10"/>
          <w:u w:val="none"/>
        </w:rPr>
        <w:t xml:space="preserve"> </w:t>
      </w:r>
      <w:r w:rsidR="00FA7FF0" w:rsidRPr="00D06113">
        <w:rPr>
          <w:u w:val="none"/>
        </w:rPr>
        <w:t>FUTURE</w:t>
      </w:r>
      <w:r w:rsidR="00FA7FF0" w:rsidRPr="00D06113">
        <w:rPr>
          <w:spacing w:val="11"/>
          <w:u w:val="none"/>
        </w:rPr>
        <w:t xml:space="preserve"> </w:t>
      </w:r>
      <w:r w:rsidR="00FA7FF0" w:rsidRPr="00D06113">
        <w:rPr>
          <w:spacing w:val="-4"/>
          <w:u w:val="none"/>
        </w:rPr>
        <w:t>WORK</w:t>
      </w:r>
    </w:p>
    <w:p w14:paraId="22A92A3A" w14:textId="77777777" w:rsidR="00B67E98" w:rsidRDefault="00B67E98">
      <w:pPr>
        <w:pStyle w:val="BodyText"/>
        <w:spacing w:before="316"/>
        <w:rPr>
          <w:b/>
          <w:sz w:val="28"/>
        </w:rPr>
      </w:pPr>
    </w:p>
    <w:p w14:paraId="4EC5C38B" w14:textId="77777777" w:rsidR="00B67E98" w:rsidRDefault="00FA7FF0" w:rsidP="00640879">
      <w:pPr>
        <w:pStyle w:val="Heading4"/>
        <w:numPr>
          <w:ilvl w:val="3"/>
          <w:numId w:val="33"/>
        </w:numPr>
        <w:tabs>
          <w:tab w:val="left" w:pos="1245"/>
        </w:tabs>
        <w:spacing w:before="1"/>
        <w:ind w:left="1245" w:hanging="420"/>
        <w:rPr>
          <w:u w:val="none"/>
        </w:rPr>
      </w:pPr>
      <w:r>
        <w:rPr>
          <w:spacing w:val="-2"/>
          <w:u w:val="none"/>
        </w:rPr>
        <w:t>Conclusion</w:t>
      </w:r>
    </w:p>
    <w:p w14:paraId="13EB887C" w14:textId="77777777" w:rsidR="00B67E98" w:rsidRDefault="00B67E98">
      <w:pPr>
        <w:pStyle w:val="BodyText"/>
        <w:spacing w:before="25"/>
        <w:rPr>
          <w:b/>
        </w:rPr>
      </w:pPr>
    </w:p>
    <w:p w14:paraId="558B5732" w14:textId="77777777" w:rsidR="00C3593F" w:rsidRPr="00C3593F" w:rsidRDefault="00C3593F" w:rsidP="00C3593F">
      <w:pPr>
        <w:pStyle w:val="BodyText"/>
        <w:spacing w:line="360" w:lineRule="auto"/>
        <w:rPr>
          <w:rFonts w:ascii="Bookman Old Style"/>
          <w:spacing w:val="-2"/>
          <w:w w:val="85"/>
          <w:lang w:val="en-IN"/>
        </w:rPr>
      </w:pPr>
      <w:r>
        <w:rPr>
          <w:rFonts w:ascii="Bookman Old Style"/>
          <w:spacing w:val="-2"/>
          <w:w w:val="85"/>
        </w:rPr>
        <w:t xml:space="preserve">             </w:t>
      </w:r>
      <w:r w:rsidRPr="00C3593F">
        <w:rPr>
          <w:rFonts w:ascii="Bookman Old Style"/>
          <w:spacing w:val="-2"/>
          <w:w w:val="85"/>
          <w:lang w:val="en-IN"/>
        </w:rPr>
        <w:t>The "Yield Prediction Using Soil and Weather Data" project represents a significant step forward in leveraging modern technology to address the challenges faced by the agricultural sector. By integrating IoT sensors and machine learning, this system offers a powerful tool for farmers and agricultural stakeholders to make informed decisions that optimize resource usage, improve crop productivity, and promote sustainable farming practices. The real-time data collected from IoT sensors, combined with advanced predictive modeling, enables more accurate yield forecasts, helping farmers mitigate risks associated with unpredictable weather patterns, soil degradation, and other environmental factors.</w:t>
      </w:r>
    </w:p>
    <w:p w14:paraId="1B8C87B2" w14:textId="2390B26E" w:rsidR="00B67E98" w:rsidRDefault="00C3593F" w:rsidP="007278AE">
      <w:pPr>
        <w:pStyle w:val="BodyText"/>
        <w:spacing w:line="360" w:lineRule="auto"/>
        <w:rPr>
          <w:rFonts w:ascii="Bookman Old Style"/>
          <w:spacing w:val="-2"/>
          <w:w w:val="85"/>
          <w:lang w:val="en-IN"/>
        </w:rPr>
      </w:pPr>
      <w:r w:rsidRPr="00C3593F">
        <w:rPr>
          <w:rFonts w:ascii="Bookman Old Style"/>
          <w:spacing w:val="-2"/>
          <w:w w:val="85"/>
          <w:lang w:val="en-IN"/>
        </w:rPr>
        <w:t>Through this project, the potential for using data-driven insights to support agricultural decision-making becomes evident. It paves the way for improved efficiency in farming operations, reducing waste and maximizing the effectiveness of inputs like water, fertilizers, and labor. Furthermore, the system</w:t>
      </w:r>
      <w:r w:rsidRPr="00C3593F">
        <w:rPr>
          <w:rFonts w:ascii="Bookman Old Style"/>
          <w:spacing w:val="-2"/>
          <w:w w:val="85"/>
          <w:lang w:val="en-IN"/>
        </w:rPr>
        <w:t>’</w:t>
      </w:r>
      <w:r w:rsidRPr="00C3593F">
        <w:rPr>
          <w:rFonts w:ascii="Bookman Old Style"/>
          <w:spacing w:val="-2"/>
          <w:w w:val="85"/>
          <w:lang w:val="en-IN"/>
        </w:rPr>
        <w:t>s ability to continuously refine its predictions with new data ensures its relevance and adaptability in an ever-changing agricultural landscape.</w:t>
      </w:r>
    </w:p>
    <w:p w14:paraId="5CA55695" w14:textId="77777777" w:rsidR="007278AE" w:rsidRPr="007278AE" w:rsidRDefault="007278AE" w:rsidP="007278AE">
      <w:pPr>
        <w:pStyle w:val="BodyText"/>
        <w:spacing w:line="360" w:lineRule="auto"/>
        <w:rPr>
          <w:rFonts w:ascii="Bookman Old Style"/>
          <w:spacing w:val="-2"/>
          <w:w w:val="85"/>
          <w:lang w:val="en-IN"/>
        </w:rPr>
      </w:pPr>
    </w:p>
    <w:p w14:paraId="793E7421" w14:textId="4E511EAA" w:rsidR="00B67E98" w:rsidRPr="00F21345" w:rsidRDefault="001E1845" w:rsidP="001E1845">
      <w:pPr>
        <w:pStyle w:val="Heading5"/>
        <w:tabs>
          <w:tab w:val="left" w:pos="1262"/>
        </w:tabs>
        <w:spacing w:line="360" w:lineRule="auto"/>
        <w:ind w:left="360"/>
        <w:rPr>
          <w:b/>
          <w:bCs/>
          <w:sz w:val="25"/>
          <w:szCs w:val="25"/>
        </w:rPr>
      </w:pPr>
      <w:r w:rsidRPr="00F21345">
        <w:rPr>
          <w:b/>
          <w:bCs/>
          <w:w w:val="110"/>
          <w:sz w:val="25"/>
          <w:szCs w:val="25"/>
        </w:rPr>
        <w:t>5</w:t>
      </w:r>
      <w:r w:rsidR="00F21345" w:rsidRPr="00F21345">
        <w:rPr>
          <w:b/>
          <w:bCs/>
          <w:w w:val="110"/>
          <w:sz w:val="25"/>
          <w:szCs w:val="25"/>
        </w:rPr>
        <w:t>.2</w:t>
      </w:r>
      <w:r w:rsidR="00F21345">
        <w:rPr>
          <w:b/>
          <w:bCs/>
          <w:w w:val="110"/>
          <w:sz w:val="25"/>
          <w:szCs w:val="25"/>
        </w:rPr>
        <w:t xml:space="preserve"> </w:t>
      </w:r>
      <w:r w:rsidRPr="00F21345">
        <w:rPr>
          <w:b/>
          <w:bCs/>
          <w:w w:val="110"/>
          <w:sz w:val="25"/>
          <w:szCs w:val="25"/>
        </w:rPr>
        <w:t>Future</w:t>
      </w:r>
      <w:r w:rsidRPr="00F21345">
        <w:rPr>
          <w:b/>
          <w:bCs/>
          <w:spacing w:val="8"/>
          <w:w w:val="110"/>
          <w:sz w:val="25"/>
          <w:szCs w:val="25"/>
        </w:rPr>
        <w:t xml:space="preserve"> </w:t>
      </w:r>
      <w:r w:rsidRPr="00F21345">
        <w:rPr>
          <w:b/>
          <w:bCs/>
          <w:spacing w:val="-4"/>
          <w:w w:val="110"/>
          <w:sz w:val="25"/>
          <w:szCs w:val="25"/>
        </w:rPr>
        <w:t>Work</w:t>
      </w:r>
    </w:p>
    <w:p w14:paraId="71CDE32B" w14:textId="77777777" w:rsidR="00B67E98" w:rsidRPr="00C3593F" w:rsidRDefault="00B67E98" w:rsidP="00C3593F">
      <w:pPr>
        <w:pStyle w:val="BodyText"/>
        <w:spacing w:before="84" w:line="360" w:lineRule="auto"/>
      </w:pPr>
    </w:p>
    <w:p w14:paraId="13220770" w14:textId="77777777" w:rsidR="00C3593F" w:rsidRPr="00C3593F" w:rsidRDefault="00C3593F" w:rsidP="00C3593F">
      <w:pPr>
        <w:spacing w:line="360" w:lineRule="auto"/>
        <w:jc w:val="both"/>
        <w:rPr>
          <w:sz w:val="25"/>
          <w:szCs w:val="25"/>
          <w:lang w:val="en-IN"/>
        </w:rPr>
      </w:pPr>
      <w:r w:rsidRPr="00C3593F">
        <w:rPr>
          <w:sz w:val="25"/>
          <w:szCs w:val="25"/>
          <w:lang w:val="en-IN"/>
        </w:rPr>
        <w:t>While the current project lays a solid foundation for yield prediction using soil and weather data, there are several directions for future enhancement and expansion:</w:t>
      </w:r>
    </w:p>
    <w:p w14:paraId="1B8409CA"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Integration of Additional Data Sources:</w:t>
      </w:r>
    </w:p>
    <w:p w14:paraId="33784368" w14:textId="77777777" w:rsidR="00C3593F" w:rsidRPr="00C3593F" w:rsidRDefault="00C3593F" w:rsidP="0029422C">
      <w:pPr>
        <w:numPr>
          <w:ilvl w:val="1"/>
          <w:numId w:val="40"/>
        </w:numPr>
        <w:spacing w:line="360" w:lineRule="auto"/>
        <w:jc w:val="both"/>
        <w:rPr>
          <w:sz w:val="25"/>
          <w:szCs w:val="25"/>
          <w:lang w:val="en-IN"/>
        </w:rPr>
      </w:pPr>
      <w:r w:rsidRPr="00C3593F">
        <w:rPr>
          <w:sz w:val="25"/>
          <w:szCs w:val="25"/>
          <w:lang w:val="en-IN"/>
        </w:rPr>
        <w:t>The system can be enhanced by integrating satellite imagery, drone data, and remote sensing technologies. This would provide a more comprehensive understanding of crop health, growth patterns, and environmental conditions, improving the accuracy of yield predictions.</w:t>
      </w:r>
    </w:p>
    <w:p w14:paraId="27BEA907"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Incorporating Machine Learning Advancements:</w:t>
      </w:r>
    </w:p>
    <w:p w14:paraId="58672684" w14:textId="77777777" w:rsidR="00C3593F" w:rsidRPr="00C3593F" w:rsidRDefault="00C3593F" w:rsidP="0029422C">
      <w:pPr>
        <w:numPr>
          <w:ilvl w:val="1"/>
          <w:numId w:val="41"/>
        </w:numPr>
        <w:spacing w:line="360" w:lineRule="auto"/>
        <w:jc w:val="both"/>
        <w:rPr>
          <w:sz w:val="25"/>
          <w:szCs w:val="25"/>
          <w:lang w:val="en-IN"/>
        </w:rPr>
      </w:pPr>
      <w:r w:rsidRPr="00C3593F">
        <w:rPr>
          <w:sz w:val="25"/>
          <w:szCs w:val="25"/>
          <w:lang w:val="en-IN"/>
        </w:rPr>
        <w:t xml:space="preserve">As machine learning techniques evolve, the integration of more advanced </w:t>
      </w:r>
      <w:r w:rsidRPr="00C3593F">
        <w:rPr>
          <w:sz w:val="25"/>
          <w:szCs w:val="25"/>
          <w:lang w:val="en-IN"/>
        </w:rPr>
        <w:lastRenderedPageBreak/>
        <w:t>models, such as deep learning and reinforcement learning, could improve prediction accuracy even further. The system could also utilize adaptive learning techniques that automatically adjust to new trends and conditions in real-time.</w:t>
      </w:r>
    </w:p>
    <w:p w14:paraId="083D7FE8"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Multi-Crop and Multi-Region Scalability:</w:t>
      </w:r>
    </w:p>
    <w:p w14:paraId="3A60949D" w14:textId="77777777" w:rsidR="00C3593F" w:rsidRPr="00C3593F" w:rsidRDefault="00C3593F" w:rsidP="0029422C">
      <w:pPr>
        <w:numPr>
          <w:ilvl w:val="1"/>
          <w:numId w:val="42"/>
        </w:numPr>
        <w:spacing w:line="360" w:lineRule="auto"/>
        <w:jc w:val="both"/>
        <w:rPr>
          <w:sz w:val="25"/>
          <w:szCs w:val="25"/>
          <w:lang w:val="en-IN"/>
        </w:rPr>
      </w:pPr>
      <w:r w:rsidRPr="00C3593F">
        <w:rPr>
          <w:sz w:val="25"/>
          <w:szCs w:val="25"/>
          <w:lang w:val="en-IN"/>
        </w:rPr>
        <w:t>The system can be expanded to predict yields for a variety of crops in different geographical regions, each with its unique environmental and soil characteristics. This scalability will make the system more versatile and applicable to a wide range of agricultural contexts globally.</w:t>
      </w:r>
    </w:p>
    <w:p w14:paraId="263220C1"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Real-Time Weather Forecasting Integration:</w:t>
      </w:r>
    </w:p>
    <w:p w14:paraId="6C1F5E28" w14:textId="77777777" w:rsidR="00C3593F" w:rsidRPr="00C3593F" w:rsidRDefault="00C3593F" w:rsidP="0029422C">
      <w:pPr>
        <w:numPr>
          <w:ilvl w:val="1"/>
          <w:numId w:val="43"/>
        </w:numPr>
        <w:spacing w:line="360" w:lineRule="auto"/>
        <w:jc w:val="both"/>
        <w:rPr>
          <w:sz w:val="25"/>
          <w:szCs w:val="25"/>
          <w:lang w:val="en-IN"/>
        </w:rPr>
      </w:pPr>
      <w:r w:rsidRPr="00C3593F">
        <w:rPr>
          <w:sz w:val="25"/>
          <w:szCs w:val="25"/>
          <w:lang w:val="en-IN"/>
        </w:rPr>
        <w:t>Integrating real-time weather forecasting data into the system could improve prediction accuracy by enabling the model to account for short-term weather changes and their potential impact on crop growth.</w:t>
      </w:r>
    </w:p>
    <w:p w14:paraId="0A6C20C4"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User Training and Community Engagement:</w:t>
      </w:r>
    </w:p>
    <w:p w14:paraId="7131B8F8"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As the system is rolled out, it will be important to provide training to farmers and agricultural stakeholders on how to use the system effectively. This will ensure that users can make the most of the system’s capabilities and incorporate the predictions into their daily decision-making.</w:t>
      </w:r>
    </w:p>
    <w:p w14:paraId="1B920406"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Automated Resource Management:</w:t>
      </w:r>
    </w:p>
    <w:p w14:paraId="4BB10C75"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In the future, the system could be enhanced with an automated resource management feature that provides actionable suggestions for irrigation, fertilization, and pest control, potentially integrating with smart farming equipment for automated implementation.</w:t>
      </w:r>
    </w:p>
    <w:p w14:paraId="6237B9C5"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Data Security and Privacy:</w:t>
      </w:r>
    </w:p>
    <w:p w14:paraId="0EDEAF88"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As the system collects vast amounts of data, particularly from multiple users, it is crucial to prioritize data security and privacy. Future work will involve developing robust encryption protocols and ensuring compliance with data protection regulations to safeguard user data.</w:t>
      </w:r>
    </w:p>
    <w:p w14:paraId="1000BCA4"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Climate Change Adaptation Models:</w:t>
      </w:r>
    </w:p>
    <w:p w14:paraId="075196F4"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 xml:space="preserve">With the ongoing changes in global climate patterns, it will be important to continuously adapt the prediction models to account for long-term shifts in </w:t>
      </w:r>
      <w:r w:rsidRPr="00C3593F">
        <w:rPr>
          <w:sz w:val="25"/>
          <w:szCs w:val="25"/>
          <w:lang w:val="en-IN"/>
        </w:rPr>
        <w:lastRenderedPageBreak/>
        <w:t>temperature, precipitation, and other factors due to climate change. This will ensure the system remains useful in the face of evolving environmental conditions.</w:t>
      </w:r>
    </w:p>
    <w:p w14:paraId="6018CB08" w14:textId="77777777" w:rsidR="00C3593F" w:rsidRPr="00C3593F" w:rsidRDefault="00C3593F" w:rsidP="00C3593F">
      <w:pPr>
        <w:spacing w:line="360" w:lineRule="auto"/>
        <w:jc w:val="both"/>
        <w:rPr>
          <w:sz w:val="25"/>
          <w:szCs w:val="25"/>
          <w:lang w:val="en-IN"/>
        </w:rPr>
      </w:pPr>
      <w:r w:rsidRPr="00C3593F">
        <w:rPr>
          <w:sz w:val="25"/>
          <w:szCs w:val="25"/>
          <w:lang w:val="en-IN"/>
        </w:rPr>
        <w:t>In conclusion, the proposed system has the potential to revolutionize yield prediction in agriculture, offering a data-driven, real-time solution for improving crop management and sustainability. By addressing the challenges faced by modern farmers and expanding the system’s capabilities, it can contribute to more efficient, resilient, and productive farming practices worldwide.</w:t>
      </w:r>
    </w:p>
    <w:p w14:paraId="5599F3A2" w14:textId="77777777" w:rsidR="00B67E98" w:rsidRDefault="00B67E98">
      <w:pPr>
        <w:spacing w:line="345" w:lineRule="auto"/>
        <w:jc w:val="both"/>
        <w:sectPr w:rsidR="00B67E98"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p>
    <w:p w14:paraId="1AA3F653" w14:textId="60D0DCD4" w:rsidR="006110BB" w:rsidRPr="008A0ED4" w:rsidRDefault="00FA7FF0" w:rsidP="006110BB">
      <w:pPr>
        <w:pStyle w:val="Heading2"/>
        <w:rPr>
          <w:spacing w:val="-2"/>
          <w:w w:val="105"/>
          <w:u w:val="none"/>
        </w:rPr>
      </w:pPr>
      <w:bookmarkStart w:id="6" w:name="_TOC_250000"/>
      <w:bookmarkEnd w:id="6"/>
      <w:r w:rsidRPr="008A0ED4">
        <w:rPr>
          <w:spacing w:val="-2"/>
          <w:w w:val="105"/>
          <w:u w:val="none"/>
        </w:rPr>
        <w:lastRenderedPageBreak/>
        <w:t>References</w:t>
      </w:r>
    </w:p>
    <w:p w14:paraId="4200206E" w14:textId="77777777" w:rsidR="006110BB" w:rsidRPr="006110BB" w:rsidRDefault="006110BB" w:rsidP="006110BB">
      <w:pPr>
        <w:pStyle w:val="Heading2"/>
        <w:rPr>
          <w:u w:val="none"/>
        </w:rPr>
      </w:pPr>
    </w:p>
    <w:p w14:paraId="1F2D9F01" w14:textId="77777777" w:rsidR="006110BB" w:rsidRPr="006110BB" w:rsidRDefault="006110BB" w:rsidP="006110BB">
      <w:pPr>
        <w:spacing w:line="360" w:lineRule="auto"/>
        <w:rPr>
          <w:sz w:val="25"/>
        </w:rPr>
      </w:pPr>
    </w:p>
    <w:p w14:paraId="34399C77" w14:textId="77777777" w:rsidR="006110BB" w:rsidRPr="006110BB" w:rsidRDefault="006110BB" w:rsidP="006110BB">
      <w:pPr>
        <w:spacing w:line="360" w:lineRule="auto"/>
        <w:rPr>
          <w:sz w:val="25"/>
        </w:rPr>
      </w:pPr>
      <w:r w:rsidRPr="007E0402">
        <w:rPr>
          <w:b/>
          <w:bCs/>
          <w:sz w:val="25"/>
        </w:rPr>
        <w:t>[1]</w:t>
      </w:r>
      <w:r w:rsidRPr="006110BB">
        <w:rPr>
          <w:sz w:val="25"/>
        </w:rPr>
        <w:t xml:space="preserve"> Zare, H., Weber, T. K. D., Ingwersen, J., Nowak, W., Gayler, S., &amp; Streck, T. (2024). Within-season crop yield prediction by a multi-model ensemble with integrated data assimilation. Field Crops Research, 308, 109293.</w:t>
      </w:r>
    </w:p>
    <w:p w14:paraId="2134566D" w14:textId="77777777" w:rsidR="006110BB" w:rsidRPr="006110BB" w:rsidRDefault="006110BB" w:rsidP="006110BB">
      <w:pPr>
        <w:spacing w:line="360" w:lineRule="auto"/>
        <w:rPr>
          <w:sz w:val="25"/>
        </w:rPr>
      </w:pPr>
    </w:p>
    <w:p w14:paraId="6FE45B3A" w14:textId="77777777" w:rsidR="006110BB" w:rsidRPr="006110BB" w:rsidRDefault="006110BB" w:rsidP="006110BB">
      <w:pPr>
        <w:spacing w:line="360" w:lineRule="auto"/>
        <w:rPr>
          <w:sz w:val="25"/>
        </w:rPr>
      </w:pPr>
      <w:r w:rsidRPr="007E0402">
        <w:rPr>
          <w:b/>
          <w:bCs/>
          <w:sz w:val="25"/>
        </w:rPr>
        <w:t>[2]</w:t>
      </w:r>
      <w:r w:rsidRPr="006110BB">
        <w:rPr>
          <w:sz w:val="25"/>
        </w:rPr>
        <w:t xml:space="preserve"> Akhter, R., &amp; Sofi, S. A. (2022). Precision agriculture using IoT data analytics and machine learning. Journal of King Saud University – Computer and Information Sciences, 34, 5602-5618.</w:t>
      </w:r>
    </w:p>
    <w:p w14:paraId="268CB2CA" w14:textId="77777777" w:rsidR="006110BB" w:rsidRPr="006110BB" w:rsidRDefault="006110BB" w:rsidP="006110BB">
      <w:pPr>
        <w:spacing w:line="360" w:lineRule="auto"/>
        <w:rPr>
          <w:sz w:val="25"/>
        </w:rPr>
      </w:pPr>
    </w:p>
    <w:p w14:paraId="7EB3A674" w14:textId="77777777" w:rsidR="006110BB" w:rsidRPr="006110BB" w:rsidRDefault="006110BB" w:rsidP="006110BB">
      <w:pPr>
        <w:spacing w:line="360" w:lineRule="auto"/>
        <w:rPr>
          <w:sz w:val="25"/>
        </w:rPr>
      </w:pPr>
      <w:r w:rsidRPr="007E0402">
        <w:rPr>
          <w:b/>
          <w:bCs/>
          <w:sz w:val="25"/>
        </w:rPr>
        <w:t>[3]</w:t>
      </w:r>
      <w:r w:rsidRPr="006110BB">
        <w:rPr>
          <w:sz w:val="25"/>
        </w:rPr>
        <w:t xml:space="preserve"> Alahmad, T., Neményi, M., &amp; Nyéki, A. (2023). Applying IoT sensors and big data to improve precision crop production: A review. Agronomy, 13(10), 2603.</w:t>
      </w:r>
    </w:p>
    <w:p w14:paraId="4D059D63" w14:textId="77777777" w:rsidR="006110BB" w:rsidRPr="006110BB" w:rsidRDefault="006110BB" w:rsidP="006110BB">
      <w:pPr>
        <w:spacing w:line="360" w:lineRule="auto"/>
        <w:rPr>
          <w:sz w:val="25"/>
        </w:rPr>
      </w:pPr>
    </w:p>
    <w:p w14:paraId="6B73B282" w14:textId="77777777" w:rsidR="006110BB" w:rsidRPr="006110BB" w:rsidRDefault="006110BB" w:rsidP="006110BB">
      <w:pPr>
        <w:spacing w:line="360" w:lineRule="auto"/>
        <w:rPr>
          <w:sz w:val="25"/>
        </w:rPr>
      </w:pPr>
      <w:r w:rsidRPr="007E0402">
        <w:rPr>
          <w:b/>
          <w:bCs/>
          <w:sz w:val="25"/>
        </w:rPr>
        <w:t xml:space="preserve">[4] </w:t>
      </w:r>
      <w:r w:rsidRPr="006110BB">
        <w:rPr>
          <w:sz w:val="25"/>
        </w:rPr>
        <w:t>Alazzai, W. K., Abood, B. Sh. Z., Al-Jawahry, H. M., &amp; Obaid, M. K. (2024). Precision farming: The power of AI and IoT technologies. E3S Web of Conferences, 491, 04006.</w:t>
      </w:r>
    </w:p>
    <w:p w14:paraId="5094135F" w14:textId="77777777" w:rsidR="006110BB" w:rsidRPr="006110BB" w:rsidRDefault="006110BB" w:rsidP="006110BB">
      <w:pPr>
        <w:spacing w:line="360" w:lineRule="auto"/>
        <w:rPr>
          <w:sz w:val="25"/>
        </w:rPr>
      </w:pPr>
    </w:p>
    <w:p w14:paraId="5BB7FDF3" w14:textId="085A9624" w:rsidR="006110BB" w:rsidRPr="006110BB" w:rsidRDefault="006110BB" w:rsidP="006110BB">
      <w:pPr>
        <w:spacing w:line="360" w:lineRule="auto"/>
        <w:rPr>
          <w:sz w:val="25"/>
        </w:rPr>
      </w:pPr>
      <w:r w:rsidRPr="007E0402">
        <w:rPr>
          <w:b/>
          <w:bCs/>
          <w:sz w:val="25"/>
        </w:rPr>
        <w:t>[5]</w:t>
      </w:r>
      <w:r w:rsidRPr="006110BB">
        <w:rPr>
          <w:sz w:val="25"/>
        </w:rPr>
        <w:t xml:space="preserve"> Alazzai, W. K., Abood, B. Sh. Z., Al-Jawahry, H. M., &amp; Obaid, M. K. (2024). Precision Farming: The Power of AI and IoT Technologies. E3S Web of Conferences, ICECS’24, 491, 04006. https://doi.org/10.1051/e3sconf/202449104006</w:t>
      </w:r>
    </w:p>
    <w:p w14:paraId="3C963655" w14:textId="77777777" w:rsidR="006110BB" w:rsidRPr="006110BB" w:rsidRDefault="006110BB" w:rsidP="006110BB">
      <w:pPr>
        <w:spacing w:line="360" w:lineRule="auto"/>
        <w:rPr>
          <w:sz w:val="25"/>
        </w:rPr>
      </w:pPr>
    </w:p>
    <w:p w14:paraId="69AF39A9" w14:textId="781D2E89" w:rsidR="006110BB" w:rsidRPr="006110BB" w:rsidRDefault="006110BB" w:rsidP="006110BB">
      <w:pPr>
        <w:spacing w:line="360" w:lineRule="auto"/>
        <w:rPr>
          <w:sz w:val="25"/>
        </w:rPr>
      </w:pPr>
      <w:r w:rsidRPr="007E0402">
        <w:rPr>
          <w:b/>
          <w:bCs/>
          <w:sz w:val="25"/>
        </w:rPr>
        <w:t>[6]</w:t>
      </w:r>
      <w:r w:rsidRPr="006110BB">
        <w:rPr>
          <w:sz w:val="25"/>
        </w:rPr>
        <w:t xml:space="preserve"> El-Ramady, H. R., Alshaal, T. A., Amer, M. M., Domokos-Szabolcsy, É., Elhawat, N., Prokisch, J., &amp; Fári, M. (2014). Soil Quality and Plant Nutrition. In Sustainable Agriculture Reviews 14: Agroecology and Global Change (pp. 345-375). Springer. https://doi.org/10.1007/978-3-319-06016-3_11</w:t>
      </w:r>
    </w:p>
    <w:p w14:paraId="0243FFFC" w14:textId="77777777" w:rsidR="006110BB" w:rsidRPr="006110BB" w:rsidRDefault="006110BB" w:rsidP="006110BB">
      <w:pPr>
        <w:spacing w:line="360" w:lineRule="auto"/>
        <w:rPr>
          <w:sz w:val="25"/>
        </w:rPr>
      </w:pPr>
    </w:p>
    <w:p w14:paraId="05C01621" w14:textId="1866B7F4" w:rsidR="006110BB" w:rsidRPr="006110BB" w:rsidRDefault="006110BB" w:rsidP="006110BB">
      <w:pPr>
        <w:spacing w:line="360" w:lineRule="auto"/>
        <w:jc w:val="both"/>
        <w:rPr>
          <w:sz w:val="25"/>
        </w:rPr>
      </w:pPr>
      <w:r w:rsidRPr="00BD14C7">
        <w:rPr>
          <w:b/>
          <w:bCs/>
          <w:sz w:val="25"/>
        </w:rPr>
        <w:t>[7]</w:t>
      </w:r>
      <w:r w:rsidRPr="006110BB">
        <w:rPr>
          <w:sz w:val="25"/>
        </w:rPr>
        <w:t xml:space="preserve"> Tripathy, S., &amp; Patra, S. (2020). IoT-Based Precision Agriculture System: A Review. In Smart Farming Technologies for Sustainable Agricultural Development (pp. 1-20). IGI Global. https://doi.org/10.4018/978-1-5225-9004-0.ch001</w:t>
      </w:r>
    </w:p>
    <w:p w14:paraId="351DB094" w14:textId="77777777" w:rsidR="006110BB" w:rsidRPr="006110BB" w:rsidRDefault="006110BB" w:rsidP="006110BB">
      <w:pPr>
        <w:spacing w:line="360" w:lineRule="auto"/>
        <w:rPr>
          <w:sz w:val="25"/>
        </w:rPr>
      </w:pPr>
    </w:p>
    <w:p w14:paraId="4F0BFE43" w14:textId="54C0FD32" w:rsidR="006110BB" w:rsidRPr="006110BB" w:rsidRDefault="006110BB" w:rsidP="006110BB">
      <w:pPr>
        <w:spacing w:line="360" w:lineRule="auto"/>
        <w:rPr>
          <w:sz w:val="25"/>
        </w:rPr>
      </w:pPr>
      <w:r w:rsidRPr="00BD14C7">
        <w:rPr>
          <w:b/>
          <w:bCs/>
          <w:sz w:val="25"/>
        </w:rPr>
        <w:t>[8]</w:t>
      </w:r>
      <w:r w:rsidRPr="006110BB">
        <w:rPr>
          <w:sz w:val="25"/>
        </w:rPr>
        <w:t xml:space="preserve"> Mahesh, P., &amp; Soundrapandiyan, R. (2024). Yield Prediction for Crops by Gradient-Based Algorithms. PLOS ONE, 19(8), e0291928. https://doi.org/10.1371/journal.pone.0291928</w:t>
      </w:r>
    </w:p>
    <w:p w14:paraId="1A263F80" w14:textId="77777777" w:rsidR="006110BB" w:rsidRPr="006110BB" w:rsidRDefault="006110BB" w:rsidP="006110BB">
      <w:pPr>
        <w:spacing w:line="360" w:lineRule="auto"/>
        <w:rPr>
          <w:sz w:val="25"/>
        </w:rPr>
      </w:pPr>
    </w:p>
    <w:p w14:paraId="485EC38D" w14:textId="019BD883" w:rsidR="006110BB" w:rsidRPr="006110BB" w:rsidRDefault="006110BB" w:rsidP="006110BB">
      <w:pPr>
        <w:spacing w:line="360" w:lineRule="auto"/>
        <w:rPr>
          <w:sz w:val="25"/>
        </w:rPr>
      </w:pPr>
      <w:r w:rsidRPr="00BD14C7">
        <w:rPr>
          <w:b/>
          <w:bCs/>
          <w:sz w:val="25"/>
        </w:rPr>
        <w:lastRenderedPageBreak/>
        <w:t>[9]</w:t>
      </w:r>
      <w:r w:rsidRPr="006110BB">
        <w:rPr>
          <w:sz w:val="25"/>
        </w:rPr>
        <w:t xml:space="preserve"> Kheir, A. M. S., Govind, A., Nangia, V., Devkota, M., Elnashar, A., Omar, M. E., &amp; Feike, T. (2024). Developing automated machine learning approach for fast and robust crop yield prediction using a fusion of remote sensing, soil, and weather dataset. Environmental Research Communications, 6(041005).</w:t>
      </w:r>
    </w:p>
    <w:p w14:paraId="7680DEF2" w14:textId="77777777" w:rsidR="006110BB" w:rsidRPr="006110BB" w:rsidRDefault="006110BB" w:rsidP="006110BB">
      <w:pPr>
        <w:spacing w:line="360" w:lineRule="auto"/>
        <w:rPr>
          <w:sz w:val="25"/>
        </w:rPr>
      </w:pPr>
    </w:p>
    <w:p w14:paraId="48F5EB3D" w14:textId="2BEE813E" w:rsidR="006110BB" w:rsidRPr="006110BB" w:rsidRDefault="006110BB" w:rsidP="006110BB">
      <w:pPr>
        <w:spacing w:line="360" w:lineRule="auto"/>
        <w:rPr>
          <w:sz w:val="25"/>
        </w:rPr>
      </w:pPr>
      <w:r w:rsidRPr="00D77740">
        <w:rPr>
          <w:b/>
          <w:bCs/>
          <w:sz w:val="25"/>
        </w:rPr>
        <w:t>[10]</w:t>
      </w:r>
      <w:r w:rsidRPr="006110BB">
        <w:rPr>
          <w:sz w:val="25"/>
        </w:rPr>
        <w:t xml:space="preserve"> Athesan, A. I., &amp; Mohd Ghazi, M. F. E. (2024). Innovative dashboard designs for real-time smart farming data visualization. National Engitech Digest, 1(1), 28-31.</w:t>
      </w:r>
    </w:p>
    <w:p w14:paraId="1D4E70C8" w14:textId="77777777" w:rsidR="006110BB" w:rsidRPr="006110BB" w:rsidRDefault="006110BB" w:rsidP="006110BB">
      <w:pPr>
        <w:spacing w:line="360" w:lineRule="auto"/>
        <w:rPr>
          <w:sz w:val="25"/>
        </w:rPr>
      </w:pPr>
    </w:p>
    <w:p w14:paraId="65497887" w14:textId="36581859" w:rsidR="006110BB" w:rsidRPr="006110BB" w:rsidRDefault="006110BB" w:rsidP="006110BB">
      <w:pPr>
        <w:spacing w:line="360" w:lineRule="auto"/>
        <w:rPr>
          <w:sz w:val="25"/>
        </w:rPr>
      </w:pPr>
      <w:r w:rsidRPr="00D77740">
        <w:rPr>
          <w:b/>
          <w:bCs/>
          <w:sz w:val="25"/>
        </w:rPr>
        <w:t>[11]</w:t>
      </w:r>
      <w:r w:rsidRPr="006110BB">
        <w:rPr>
          <w:sz w:val="25"/>
        </w:rPr>
        <w:t xml:space="preserve"> Kibblewhite, M. G., Ritz, K., &amp; Swift, M. J. (2008). Soil health in agricultural systems. Philosophical Transactions of the Royal Society B: Biological Sciences, 363(1492), 685-701.</w:t>
      </w:r>
    </w:p>
    <w:p w14:paraId="4EA1C502" w14:textId="77777777" w:rsidR="006110BB" w:rsidRPr="006110BB" w:rsidRDefault="006110BB" w:rsidP="006110BB">
      <w:pPr>
        <w:spacing w:line="360" w:lineRule="auto"/>
        <w:rPr>
          <w:sz w:val="25"/>
        </w:rPr>
      </w:pPr>
    </w:p>
    <w:p w14:paraId="2F0FC222" w14:textId="6CAAD31D" w:rsidR="006110BB" w:rsidRPr="006110BB" w:rsidRDefault="006110BB" w:rsidP="006110BB">
      <w:pPr>
        <w:spacing w:line="360" w:lineRule="auto"/>
        <w:rPr>
          <w:sz w:val="25"/>
        </w:rPr>
      </w:pPr>
      <w:r w:rsidRPr="00D77740">
        <w:rPr>
          <w:b/>
          <w:bCs/>
          <w:sz w:val="25"/>
        </w:rPr>
        <w:t xml:space="preserve">[12] </w:t>
      </w:r>
      <w:r w:rsidRPr="006110BB">
        <w:rPr>
          <w:sz w:val="25"/>
        </w:rPr>
        <w:t>Javaid, M., Haleem, A., Khan, I. H., &amp; Suman, R. (2023). Understanding the potential applications of artificial intelligence in the agriculture sector. Advanced Agrochem, 2, 15-30.</w:t>
      </w:r>
    </w:p>
    <w:p w14:paraId="0A97551E" w14:textId="77777777" w:rsidR="006110BB" w:rsidRPr="006110BB" w:rsidRDefault="006110BB" w:rsidP="006110BB">
      <w:pPr>
        <w:spacing w:line="360" w:lineRule="auto"/>
        <w:rPr>
          <w:sz w:val="25"/>
        </w:rPr>
      </w:pPr>
    </w:p>
    <w:p w14:paraId="6AA90D4D" w14:textId="4868FB6D" w:rsidR="006110BB" w:rsidRPr="006110BB" w:rsidRDefault="006110BB" w:rsidP="006110BB">
      <w:pPr>
        <w:spacing w:line="360" w:lineRule="auto"/>
        <w:rPr>
          <w:sz w:val="25"/>
        </w:rPr>
      </w:pPr>
      <w:r w:rsidRPr="008A0ED4">
        <w:rPr>
          <w:b/>
          <w:bCs/>
          <w:sz w:val="25"/>
        </w:rPr>
        <w:t>[13]</w:t>
      </w:r>
      <w:r w:rsidRPr="006110BB">
        <w:rPr>
          <w:sz w:val="25"/>
        </w:rPr>
        <w:t xml:space="preserve"> Li, W., &amp; He, W. (2024). Revenue-increasing effect of rural e-commerce: A perspective of farmers' market integration and employment growth. Economic Analysis and Policy, 81, 482-493.</w:t>
      </w:r>
    </w:p>
    <w:p w14:paraId="72704605" w14:textId="77777777" w:rsidR="006110BB" w:rsidRPr="006110BB" w:rsidRDefault="006110BB" w:rsidP="006110BB">
      <w:pPr>
        <w:spacing w:line="237" w:lineRule="auto"/>
        <w:rPr>
          <w:sz w:val="25"/>
        </w:rPr>
      </w:pPr>
    </w:p>
    <w:p w14:paraId="282E833A" w14:textId="55492184" w:rsidR="00B67E98" w:rsidRPr="006110BB" w:rsidRDefault="006110BB" w:rsidP="00A520F0">
      <w:pPr>
        <w:spacing w:line="237" w:lineRule="auto"/>
        <w:rPr>
          <w:sz w:val="26"/>
        </w:rPr>
      </w:pPr>
      <w:r w:rsidRPr="008A0ED4">
        <w:rPr>
          <w:b/>
          <w:bCs/>
          <w:sz w:val="25"/>
        </w:rPr>
        <w:t>[14]</w:t>
      </w:r>
      <w:r w:rsidRPr="006110BB">
        <w:rPr>
          <w:sz w:val="25"/>
        </w:rPr>
        <w:t xml:space="preserve"> Karthika, S., Sharon, B. M., &amp; Prince, S. P. M. (2023). Smart agriculture with IoT. International Journal of Innovative Research in Information Security, 9(3), 225-228.</w:t>
      </w:r>
      <w:r w:rsidR="00A520F0" w:rsidRPr="006110BB">
        <w:rPr>
          <w:sz w:val="26"/>
        </w:rPr>
        <w:t xml:space="preserve"> </w:t>
      </w:r>
    </w:p>
    <w:sectPr w:rsidR="00B67E98" w:rsidRPr="006110BB" w:rsidSect="00F935F7">
      <w:pgSz w:w="12240" w:h="15840"/>
      <w:pgMar w:top="136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2B32E" w14:textId="77777777" w:rsidR="003B1C02" w:rsidRDefault="003B1C02">
      <w:r>
        <w:separator/>
      </w:r>
    </w:p>
  </w:endnote>
  <w:endnote w:type="continuationSeparator" w:id="0">
    <w:p w14:paraId="522E872F" w14:textId="77777777" w:rsidR="003B1C02" w:rsidRDefault="003B1C02">
      <w:r>
        <w:continuationSeparator/>
      </w:r>
    </w:p>
  </w:endnote>
  <w:endnote w:type="continuationNotice" w:id="1">
    <w:p w14:paraId="025FE88D" w14:textId="77777777" w:rsidR="003B1C02" w:rsidRDefault="003B1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6948C" w14:textId="7D899069" w:rsidR="00B67E98" w:rsidRDefault="00B67E9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119CD" w14:textId="77777777" w:rsidR="00B67E98" w:rsidRDefault="00FA7FF0">
    <w:pPr>
      <w:pStyle w:val="BodyText"/>
      <w:spacing w:line="14" w:lineRule="auto"/>
      <w:rPr>
        <w:sz w:val="20"/>
      </w:rPr>
    </w:pPr>
    <w:r>
      <w:rPr>
        <w:noProof/>
        <w:lang w:bidi="hi-IN"/>
      </w:rPr>
      <mc:AlternateContent>
        <mc:Choice Requires="wps">
          <w:drawing>
            <wp:anchor distT="0" distB="0" distL="0" distR="0" simplePos="0" relativeHeight="251658242" behindDoc="1" locked="0" layoutInCell="1" allowOverlap="1" wp14:anchorId="4403798A" wp14:editId="545A6F7C">
              <wp:simplePos x="0" y="0"/>
              <wp:positionH relativeFrom="page">
                <wp:posOffset>3731374</wp:posOffset>
              </wp:positionH>
              <wp:positionV relativeFrom="page">
                <wp:posOffset>9272480</wp:posOffset>
              </wp:positionV>
              <wp:extent cx="276860" cy="1841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 cy="184150"/>
                      </a:xfrm>
                      <a:prstGeom prst="rect">
                        <a:avLst/>
                      </a:prstGeom>
                    </wps:spPr>
                    <wps:txbx>
                      <w:txbxContent>
                        <w:p w14:paraId="4867AEAC" w14:textId="77777777" w:rsidR="00B67E98" w:rsidRDefault="00FA7FF0">
                          <w:pPr>
                            <w:pStyle w:val="BodyText"/>
                            <w:spacing w:line="268" w:lineRule="exact"/>
                            <w:ind w:left="20"/>
                            <w:rPr>
                              <w:rFonts w:ascii="Consolas"/>
                            </w:rPr>
                          </w:pPr>
                          <w:r>
                            <w:rPr>
                              <w:rFonts w:ascii="Consolas"/>
                              <w:spacing w:val="-5"/>
                            </w:rPr>
                            <w:t>(v)</w:t>
                          </w:r>
                        </w:p>
                      </w:txbxContent>
                    </wps:txbx>
                    <wps:bodyPr wrap="square" lIns="0" tIns="0" rIns="0" bIns="0" rtlCol="0">
                      <a:noAutofit/>
                    </wps:bodyPr>
                  </wps:wsp>
                </a:graphicData>
              </a:graphic>
            </wp:anchor>
          </w:drawing>
        </mc:Choice>
        <mc:Fallback>
          <w:pict>
            <v:shapetype w14:anchorId="4403798A" id="_x0000_t202" coordsize="21600,21600" o:spt="202" path="m,l,21600r21600,l21600,xe">
              <v:stroke joinstyle="miter"/>
              <v:path gradientshapeok="t" o:connecttype="rect"/>
            </v:shapetype>
            <v:shape id="Textbox 6" o:spid="_x0000_s1027" type="#_x0000_t202" style="position:absolute;margin-left:293.8pt;margin-top:730.1pt;width:21.8pt;height:14.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" filled="f" stroked="f">
              <v:textbox inset="0,0,0,0">
                <w:txbxContent>
                  <w:p w14:paraId="4867AEAC" w14:textId="77777777" w:rsidR="00B67E98" w:rsidRDefault="00FA7FF0">
                    <w:pPr>
                      <w:pStyle w:val="BodyText"/>
                      <w:spacing w:line="268" w:lineRule="exact"/>
                      <w:ind w:left="20"/>
                      <w:rPr>
                        <w:rFonts w:ascii="Consolas"/>
                      </w:rPr>
                    </w:pPr>
                    <w:r>
                      <w:rPr>
                        <w:rFonts w:ascii="Consolas"/>
                        <w:spacing w:val="-5"/>
                      </w:rPr>
                      <w:t>(v)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917A" w14:textId="77777777" w:rsidR="00B67E98" w:rsidRDefault="00B67E9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EF8C4" w14:textId="77777777" w:rsidR="00B67E98" w:rsidRDefault="00FA7FF0">
    <w:pPr>
      <w:pStyle w:val="BodyText"/>
      <w:spacing w:line="14" w:lineRule="auto"/>
      <w:rPr>
        <w:sz w:val="20"/>
      </w:rPr>
    </w:pPr>
    <w:r>
      <w:rPr>
        <w:noProof/>
        <w:lang w:bidi="hi-IN"/>
      </w:rPr>
      <mc:AlternateContent>
        <mc:Choice Requires="wps">
          <w:drawing>
            <wp:anchor distT="0" distB="0" distL="0" distR="0" simplePos="0" relativeHeight="251658243" behindDoc="1" locked="0" layoutInCell="1" allowOverlap="1" wp14:anchorId="2C73C569" wp14:editId="70690D0E">
              <wp:simplePos x="0" y="0"/>
              <wp:positionH relativeFrom="page">
                <wp:posOffset>3668811</wp:posOffset>
              </wp:positionH>
              <wp:positionV relativeFrom="page">
                <wp:posOffset>9268790</wp:posOffset>
              </wp:positionV>
              <wp:extent cx="367665" cy="1911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665" cy="191135"/>
                      </a:xfrm>
                      <a:prstGeom prst="rect">
                        <a:avLst/>
                      </a:prstGeom>
                    </wps:spPr>
                    <wps:txbx>
                      <w:txbxContent>
                        <w:p w14:paraId="6C686CAE" w14:textId="0C174935" w:rsidR="00B67E98" w:rsidRDefault="00FA7FF0">
                          <w:pPr>
                            <w:spacing w:before="20"/>
                            <w:ind w:left="20"/>
                            <w:rPr>
                              <w:rFonts w:ascii="Courier New"/>
                              <w:sz w:val="23"/>
                            </w:rPr>
                          </w:pPr>
                          <w:r>
                            <w:rPr>
                              <w:rFonts w:ascii="Courier New"/>
                              <w:spacing w:val="-2"/>
                              <w:w w:val="65"/>
                              <w:sz w:val="23"/>
                            </w:rPr>
                            <w:t>(</w:t>
                          </w:r>
                          <w:r>
                            <w:rPr>
                              <w:rFonts w:ascii="Courier New"/>
                              <w:spacing w:val="-2"/>
                              <w:w w:val="65"/>
                              <w:sz w:val="23"/>
                            </w:rPr>
                            <w:fldChar w:fldCharType="begin"/>
                          </w:r>
                          <w:r>
                            <w:rPr>
                              <w:rFonts w:ascii="Courier New"/>
                              <w:spacing w:val="-2"/>
                              <w:w w:val="65"/>
                              <w:sz w:val="23"/>
                            </w:rPr>
                            <w:instrText xml:space="preserve"> PAGE  \* roman </w:instrText>
                          </w:r>
                          <w:r>
                            <w:rPr>
                              <w:rFonts w:ascii="Courier New"/>
                              <w:spacing w:val="-2"/>
                              <w:w w:val="65"/>
                              <w:sz w:val="23"/>
                            </w:rPr>
                            <w:fldChar w:fldCharType="separate"/>
                          </w:r>
                          <w:r w:rsidR="00872051">
                            <w:rPr>
                              <w:rFonts w:ascii="Courier New"/>
                              <w:noProof/>
                              <w:spacing w:val="-2"/>
                              <w:w w:val="65"/>
                              <w:sz w:val="23"/>
                            </w:rPr>
                            <w:t>viii</w:t>
                          </w:r>
                          <w:r>
                            <w:rPr>
                              <w:rFonts w:ascii="Courier New"/>
                              <w:spacing w:val="-2"/>
                              <w:w w:val="65"/>
                              <w:sz w:val="23"/>
                            </w:rPr>
                            <w:fldChar w:fldCharType="end"/>
                          </w:r>
                          <w:r>
                            <w:rPr>
                              <w:rFonts w:ascii="Courier New"/>
                              <w:spacing w:val="-2"/>
                              <w:w w:val="65"/>
                              <w:sz w:val="23"/>
                            </w:rPr>
                            <w:t>)</w:t>
                          </w:r>
                        </w:p>
                      </w:txbxContent>
                    </wps:txbx>
                    <wps:bodyPr wrap="square" lIns="0" tIns="0" rIns="0" bIns="0" rtlCol="0">
                      <a:noAutofit/>
                    </wps:bodyPr>
                  </wps:wsp>
                </a:graphicData>
              </a:graphic>
            </wp:anchor>
          </w:drawing>
        </mc:Choice>
        <mc:Fallback>
          <w:pict>
            <v:shapetype w14:anchorId="2C73C569" id="_x0000_t202" coordsize="21600,21600" o:spt="202" path="m,l,21600r21600,l21600,xe">
              <v:stroke joinstyle="miter"/>
              <v:path gradientshapeok="t" o:connecttype="rect"/>
            </v:shapetype>
            <v:shape id="Textbox 11" o:spid="_x0000_s1027" type="#_x0000_t202" style="position:absolute;margin-left:288.9pt;margin-top:729.85pt;width:28.95pt;height:15.05pt;z-index:-2516582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" filled="f" stroked="f">
              <v:path arrowok="t"/>
              <v:textbox inset="0,0,0,0">
                <w:txbxContent>
                  <w:p w14:paraId="6C686CAE" w14:textId="0C174935" w:rsidR="00B67E98" w:rsidRDefault="00FA7FF0">
                    <w:pPr>
                      <w:spacing w:before="20"/>
                      <w:ind w:left="20"/>
                      <w:rPr>
                        <w:rFonts w:ascii="Courier New"/>
                        <w:sz w:val="23"/>
                      </w:rPr>
                    </w:pPr>
                    <w:r>
                      <w:rPr>
                        <w:rFonts w:ascii="Courier New"/>
                        <w:spacing w:val="-2"/>
                        <w:w w:val="65"/>
                        <w:sz w:val="23"/>
                      </w:rPr>
                      <w:t>(</w:t>
                    </w:r>
                    <w:r>
                      <w:rPr>
                        <w:rFonts w:ascii="Courier New"/>
                        <w:spacing w:val="-2"/>
                        <w:w w:val="65"/>
                        <w:sz w:val="23"/>
                      </w:rPr>
                      <w:fldChar w:fldCharType="begin"/>
                    </w:r>
                    <w:r>
                      <w:rPr>
                        <w:rFonts w:ascii="Courier New"/>
                        <w:spacing w:val="-2"/>
                        <w:w w:val="65"/>
                        <w:sz w:val="23"/>
                      </w:rPr>
                      <w:instrText xml:space="preserve"> PAGE  \* roman </w:instrText>
                    </w:r>
                    <w:r>
                      <w:rPr>
                        <w:rFonts w:ascii="Courier New"/>
                        <w:spacing w:val="-2"/>
                        <w:w w:val="65"/>
                        <w:sz w:val="23"/>
                      </w:rPr>
                      <w:fldChar w:fldCharType="separate"/>
                    </w:r>
                    <w:r w:rsidR="00872051">
                      <w:rPr>
                        <w:rFonts w:ascii="Courier New"/>
                        <w:noProof/>
                        <w:spacing w:val="-2"/>
                        <w:w w:val="65"/>
                        <w:sz w:val="23"/>
                      </w:rPr>
                      <w:t>viii</w:t>
                    </w:r>
                    <w:r>
                      <w:rPr>
                        <w:rFonts w:ascii="Courier New"/>
                        <w:spacing w:val="-2"/>
                        <w:w w:val="65"/>
                        <w:sz w:val="23"/>
                      </w:rPr>
                      <w:fldChar w:fldCharType="end"/>
                    </w:r>
                    <w:r>
                      <w:rPr>
                        <w:rFonts w:ascii="Courier New"/>
                        <w:spacing w:val="-2"/>
                        <w:w w:val="65"/>
                        <w:sz w:val="23"/>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8D556" w14:textId="77777777" w:rsidR="00B67E98" w:rsidRDefault="00B67E9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12F33" w14:textId="77777777" w:rsidR="00B67E98" w:rsidRDefault="00FA7FF0">
    <w:pPr>
      <w:pStyle w:val="BodyText"/>
      <w:spacing w:line="14" w:lineRule="auto"/>
      <w:rPr>
        <w:sz w:val="20"/>
      </w:rPr>
    </w:pPr>
    <w:r>
      <w:rPr>
        <w:noProof/>
        <w:lang w:bidi="hi-IN"/>
      </w:rPr>
      <mc:AlternateContent>
        <mc:Choice Requires="wps">
          <w:drawing>
            <wp:anchor distT="0" distB="0" distL="0" distR="0" simplePos="0" relativeHeight="251658240" behindDoc="1" locked="0" layoutInCell="1" allowOverlap="1" wp14:anchorId="0926CFF8" wp14:editId="31051691">
              <wp:simplePos x="0" y="0"/>
              <wp:positionH relativeFrom="page">
                <wp:posOffset>3729828</wp:posOffset>
              </wp:positionH>
              <wp:positionV relativeFrom="page">
                <wp:posOffset>9248916</wp:posOffset>
              </wp:positionV>
              <wp:extent cx="276860" cy="20129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 cy="201295"/>
                      </a:xfrm>
                      <a:prstGeom prst="rect">
                        <a:avLst/>
                      </a:prstGeom>
                    </wps:spPr>
                    <wps:txbx>
                      <w:txbxContent>
                        <w:p w14:paraId="0F5DA14F" w14:textId="28598243" w:rsidR="00B67E98" w:rsidRDefault="00FA7FF0">
                          <w:pPr>
                            <w:pStyle w:val="BodyText"/>
                            <w:spacing w:before="9"/>
                            <w:ind w:left="20"/>
                          </w:pPr>
                          <w:r>
                            <w:rPr>
                              <w:spacing w:val="-4"/>
                            </w:rPr>
                            <w:t>(</w:t>
                          </w:r>
                          <w:r>
                            <w:rPr>
                              <w:spacing w:val="-4"/>
                            </w:rPr>
                            <w:fldChar w:fldCharType="begin"/>
                          </w:r>
                          <w:r>
                            <w:rPr>
                              <w:spacing w:val="-4"/>
                            </w:rPr>
                            <w:instrText xml:space="preserve"> PAGE </w:instrText>
                          </w:r>
                          <w:r>
                            <w:rPr>
                              <w:spacing w:val="-4"/>
                            </w:rPr>
                            <w:fldChar w:fldCharType="separate"/>
                          </w:r>
                          <w:r w:rsidR="00D64757">
                            <w:rPr>
                              <w:noProof/>
                              <w:spacing w:val="-4"/>
                            </w:rPr>
                            <w:t>20</w:t>
                          </w:r>
                          <w:r>
                            <w:rPr>
                              <w:spacing w:val="-4"/>
                            </w:rPr>
                            <w:fldChar w:fldCharType="end"/>
                          </w:r>
                          <w:r>
                            <w:rPr>
                              <w:spacing w:val="-4"/>
                            </w:rPr>
                            <w:t>)</w:t>
                          </w:r>
                        </w:p>
                      </w:txbxContent>
                    </wps:txbx>
                    <wps:bodyPr wrap="square" lIns="0" tIns="0" rIns="0" bIns="0" rtlCol="0">
                      <a:noAutofit/>
                    </wps:bodyPr>
                  </wps:wsp>
                </a:graphicData>
              </a:graphic>
            </wp:anchor>
          </w:drawing>
        </mc:Choice>
        <mc:Fallback>
          <w:pict>
            <v:shapetype w14:anchorId="0926CFF8" id="_x0000_t202" coordsize="21600,21600" o:spt="202" path="m,l,21600r21600,l21600,xe">
              <v:stroke joinstyle="miter"/>
              <v:path gradientshapeok="t" o:connecttype="rect"/>
            </v:shapetype>
            <v:shape id="Textbox 15" o:spid="_x0000_s1028" type="#_x0000_t202" style="position:absolute;margin-left:293.7pt;margin-top:728.25pt;width:21.8pt;height:15.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" filled="f" stroked="f">
              <v:path arrowok="t"/>
              <v:textbox inset="0,0,0,0">
                <w:txbxContent>
                  <w:p w14:paraId="0F5DA14F" w14:textId="28598243" w:rsidR="00B67E98" w:rsidRDefault="00FA7FF0">
                    <w:pPr>
                      <w:pStyle w:val="BodyText"/>
                      <w:spacing w:before="9"/>
                      <w:ind w:left="20"/>
                    </w:pPr>
                    <w:r>
                      <w:rPr>
                        <w:spacing w:val="-4"/>
                      </w:rPr>
                      <w:t>(</w:t>
                    </w:r>
                    <w:r>
                      <w:rPr>
                        <w:spacing w:val="-4"/>
                      </w:rPr>
                      <w:fldChar w:fldCharType="begin"/>
                    </w:r>
                    <w:r>
                      <w:rPr>
                        <w:spacing w:val="-4"/>
                      </w:rPr>
                      <w:instrText xml:space="preserve"> PAGE </w:instrText>
                    </w:r>
                    <w:r>
                      <w:rPr>
                        <w:spacing w:val="-4"/>
                      </w:rPr>
                      <w:fldChar w:fldCharType="separate"/>
                    </w:r>
                    <w:r w:rsidR="00D64757">
                      <w:rPr>
                        <w:noProof/>
                        <w:spacing w:val="-4"/>
                      </w:rPr>
                      <w:t>20</w:t>
                    </w:r>
                    <w:r>
                      <w:rPr>
                        <w:spacing w:val="-4"/>
                      </w:rPr>
                      <w:fldChar w:fldCharType="end"/>
                    </w:r>
                    <w:r>
                      <w:rPr>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144EA" w14:textId="77777777" w:rsidR="003B1C02" w:rsidRDefault="003B1C02">
      <w:r>
        <w:separator/>
      </w:r>
    </w:p>
  </w:footnote>
  <w:footnote w:type="continuationSeparator" w:id="0">
    <w:p w14:paraId="2888E4E9" w14:textId="77777777" w:rsidR="003B1C02" w:rsidRDefault="003B1C02">
      <w:r>
        <w:continuationSeparator/>
      </w:r>
    </w:p>
  </w:footnote>
  <w:footnote w:type="continuationNotice" w:id="1">
    <w:p w14:paraId="12386088" w14:textId="77777777" w:rsidR="003B1C02" w:rsidRDefault="003B1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414"/>
    <w:multiLevelType w:val="multilevel"/>
    <w:tmpl w:val="8C5E9A7E"/>
    <w:lvl w:ilvl="0">
      <w:start w:val="1"/>
      <w:numFmt w:val="decimal"/>
      <w:lvlText w:val="%1."/>
      <w:lvlJc w:val="left"/>
      <w:pPr>
        <w:tabs>
          <w:tab w:val="num" w:pos="-118"/>
        </w:tabs>
        <w:ind w:left="-118" w:hanging="360"/>
      </w:pPr>
    </w:lvl>
    <w:lvl w:ilvl="1" w:tentative="1">
      <w:start w:val="1"/>
      <w:numFmt w:val="decimal"/>
      <w:lvlText w:val="%2."/>
      <w:lvlJc w:val="left"/>
      <w:pPr>
        <w:tabs>
          <w:tab w:val="num" w:pos="602"/>
        </w:tabs>
        <w:ind w:left="602" w:hanging="360"/>
      </w:pPr>
    </w:lvl>
    <w:lvl w:ilvl="2" w:tentative="1">
      <w:start w:val="1"/>
      <w:numFmt w:val="decimal"/>
      <w:lvlText w:val="%3."/>
      <w:lvlJc w:val="left"/>
      <w:pPr>
        <w:tabs>
          <w:tab w:val="num" w:pos="1322"/>
        </w:tabs>
        <w:ind w:left="1322" w:hanging="360"/>
      </w:pPr>
    </w:lvl>
    <w:lvl w:ilvl="3" w:tentative="1">
      <w:start w:val="1"/>
      <w:numFmt w:val="decimal"/>
      <w:lvlText w:val="%4."/>
      <w:lvlJc w:val="left"/>
      <w:pPr>
        <w:tabs>
          <w:tab w:val="num" w:pos="2042"/>
        </w:tabs>
        <w:ind w:left="2042" w:hanging="360"/>
      </w:pPr>
    </w:lvl>
    <w:lvl w:ilvl="4" w:tentative="1">
      <w:start w:val="1"/>
      <w:numFmt w:val="decimal"/>
      <w:lvlText w:val="%5."/>
      <w:lvlJc w:val="left"/>
      <w:pPr>
        <w:tabs>
          <w:tab w:val="num" w:pos="2762"/>
        </w:tabs>
        <w:ind w:left="2762" w:hanging="360"/>
      </w:pPr>
    </w:lvl>
    <w:lvl w:ilvl="5" w:tentative="1">
      <w:start w:val="1"/>
      <w:numFmt w:val="decimal"/>
      <w:lvlText w:val="%6."/>
      <w:lvlJc w:val="left"/>
      <w:pPr>
        <w:tabs>
          <w:tab w:val="num" w:pos="3482"/>
        </w:tabs>
        <w:ind w:left="3482" w:hanging="360"/>
      </w:pPr>
    </w:lvl>
    <w:lvl w:ilvl="6" w:tentative="1">
      <w:start w:val="1"/>
      <w:numFmt w:val="decimal"/>
      <w:lvlText w:val="%7."/>
      <w:lvlJc w:val="left"/>
      <w:pPr>
        <w:tabs>
          <w:tab w:val="num" w:pos="4202"/>
        </w:tabs>
        <w:ind w:left="4202" w:hanging="360"/>
      </w:pPr>
    </w:lvl>
    <w:lvl w:ilvl="7" w:tentative="1">
      <w:start w:val="1"/>
      <w:numFmt w:val="decimal"/>
      <w:lvlText w:val="%8."/>
      <w:lvlJc w:val="left"/>
      <w:pPr>
        <w:tabs>
          <w:tab w:val="num" w:pos="4922"/>
        </w:tabs>
        <w:ind w:left="4922" w:hanging="360"/>
      </w:pPr>
    </w:lvl>
    <w:lvl w:ilvl="8" w:tentative="1">
      <w:start w:val="1"/>
      <w:numFmt w:val="decimal"/>
      <w:lvlText w:val="%9."/>
      <w:lvlJc w:val="left"/>
      <w:pPr>
        <w:tabs>
          <w:tab w:val="num" w:pos="5642"/>
        </w:tabs>
        <w:ind w:left="5642" w:hanging="360"/>
      </w:pPr>
    </w:lvl>
  </w:abstractNum>
  <w:abstractNum w:abstractNumId="1" w15:restartNumberingAfterBreak="0">
    <w:nsid w:val="03493043"/>
    <w:multiLevelType w:val="multilevel"/>
    <w:tmpl w:val="5AE432EC"/>
    <w:lvl w:ilvl="0">
      <w:start w:val="4"/>
      <w:numFmt w:val="decimal"/>
      <w:lvlText w:val="%1"/>
      <w:lvlJc w:val="left"/>
      <w:pPr>
        <w:ind w:left="2645" w:hanging="365"/>
      </w:pPr>
      <w:rPr>
        <w:rFonts w:hint="default"/>
        <w:lang w:val="en-US" w:eastAsia="en-US" w:bidi="ar-SA"/>
      </w:rPr>
    </w:lvl>
    <w:lvl w:ilvl="1">
      <w:start w:val="1"/>
      <w:numFmt w:val="decimal"/>
      <w:lvlText w:val="%1.%2"/>
      <w:lvlJc w:val="left"/>
      <w:pPr>
        <w:ind w:left="2645" w:hanging="365"/>
      </w:pPr>
      <w:rPr>
        <w:rFonts w:ascii="Times New Roman" w:eastAsia="Times New Roman" w:hAnsi="Times New Roman" w:cs="Times New Roman" w:hint="default"/>
        <w:b w:val="0"/>
        <w:bCs w:val="0"/>
        <w:i w:val="0"/>
        <w:iCs w:val="0"/>
        <w:spacing w:val="0"/>
        <w:w w:val="96"/>
        <w:sz w:val="25"/>
        <w:szCs w:val="25"/>
        <w:lang w:val="en-US" w:eastAsia="en-US" w:bidi="ar-SA"/>
      </w:rPr>
    </w:lvl>
    <w:lvl w:ilvl="2">
      <w:start w:val="1"/>
      <w:numFmt w:val="decimal"/>
      <w:lvlText w:val="%3."/>
      <w:lvlJc w:val="left"/>
      <w:pPr>
        <w:ind w:left="9674" w:hanging="318"/>
        <w:jc w:val="right"/>
      </w:pPr>
      <w:rPr>
        <w:rFonts w:hint="default"/>
        <w:spacing w:val="0"/>
        <w:w w:val="89"/>
        <w:u w:val="thick" w:color="000000"/>
        <w:lang w:val="en-US" w:eastAsia="en-US" w:bidi="ar-SA"/>
      </w:rPr>
    </w:lvl>
    <w:lvl w:ilvl="3">
      <w:start w:val="1"/>
      <w:numFmt w:val="decimal"/>
      <w:lvlText w:val="%3.%4"/>
      <w:lvlJc w:val="left"/>
      <w:pPr>
        <w:ind w:left="1246" w:hanging="421"/>
      </w:pPr>
      <w:rPr>
        <w:rFonts w:hint="default"/>
        <w:spacing w:val="0"/>
        <w:w w:val="100"/>
        <w:lang w:val="en-US" w:eastAsia="en-US" w:bidi="ar-SA"/>
      </w:rPr>
    </w:lvl>
    <w:lvl w:ilvl="4">
      <w:numFmt w:val="bullet"/>
      <w:lvlText w:val="•"/>
      <w:lvlJc w:val="left"/>
      <w:pPr>
        <w:ind w:left="1560" w:hanging="421"/>
      </w:pPr>
      <w:rPr>
        <w:rFonts w:ascii="Times New Roman" w:eastAsia="Times New Roman" w:hAnsi="Times New Roman" w:cs="Times New Roman" w:hint="default"/>
        <w:b w:val="0"/>
        <w:bCs w:val="0"/>
        <w:i w:val="0"/>
        <w:iCs w:val="0"/>
        <w:spacing w:val="0"/>
        <w:w w:val="95"/>
        <w:sz w:val="25"/>
        <w:szCs w:val="25"/>
        <w:lang w:val="en-US" w:eastAsia="en-US" w:bidi="ar-SA"/>
      </w:rPr>
    </w:lvl>
    <w:lvl w:ilvl="5">
      <w:numFmt w:val="bullet"/>
      <w:lvlText w:val="•"/>
      <w:lvlJc w:val="left"/>
      <w:pPr>
        <w:ind w:left="6245" w:hanging="421"/>
      </w:pPr>
      <w:rPr>
        <w:rFonts w:hint="default"/>
        <w:lang w:val="en-US" w:eastAsia="en-US" w:bidi="ar-SA"/>
      </w:rPr>
    </w:lvl>
    <w:lvl w:ilvl="6">
      <w:numFmt w:val="bullet"/>
      <w:lvlText w:val="•"/>
      <w:lvlJc w:val="left"/>
      <w:pPr>
        <w:ind w:left="7208" w:hanging="421"/>
      </w:pPr>
      <w:rPr>
        <w:rFonts w:hint="default"/>
        <w:lang w:val="en-US" w:eastAsia="en-US" w:bidi="ar-SA"/>
      </w:rPr>
    </w:lvl>
    <w:lvl w:ilvl="7">
      <w:numFmt w:val="bullet"/>
      <w:lvlText w:val="•"/>
      <w:lvlJc w:val="left"/>
      <w:pPr>
        <w:ind w:left="8171" w:hanging="421"/>
      </w:pPr>
      <w:rPr>
        <w:rFonts w:hint="default"/>
        <w:lang w:val="en-US" w:eastAsia="en-US" w:bidi="ar-SA"/>
      </w:rPr>
    </w:lvl>
    <w:lvl w:ilvl="8">
      <w:numFmt w:val="bullet"/>
      <w:lvlText w:val="•"/>
      <w:lvlJc w:val="left"/>
      <w:pPr>
        <w:ind w:left="9134" w:hanging="421"/>
      </w:pPr>
      <w:rPr>
        <w:rFonts w:hint="default"/>
        <w:lang w:val="en-US" w:eastAsia="en-US" w:bidi="ar-SA"/>
      </w:rPr>
    </w:lvl>
  </w:abstractNum>
  <w:abstractNum w:abstractNumId="2" w15:restartNumberingAfterBreak="0">
    <w:nsid w:val="059F4736"/>
    <w:multiLevelType w:val="hybridMultilevel"/>
    <w:tmpl w:val="38904E8E"/>
    <w:lvl w:ilvl="0" w:tplc="F9A0F2C4">
      <w:numFmt w:val="bullet"/>
      <w:lvlText w:val="•"/>
      <w:lvlJc w:val="left"/>
      <w:pPr>
        <w:ind w:left="607" w:hanging="358"/>
      </w:pPr>
      <w:rPr>
        <w:rFonts w:ascii="Times New Roman" w:eastAsia="Times New Roman" w:hAnsi="Times New Roman" w:cs="Times New Roman" w:hint="default"/>
        <w:b w:val="0"/>
        <w:bCs w:val="0"/>
        <w:i w:val="0"/>
        <w:iCs w:val="0"/>
        <w:spacing w:val="0"/>
        <w:w w:val="95"/>
        <w:sz w:val="25"/>
        <w:szCs w:val="25"/>
        <w:lang w:val="en-US" w:eastAsia="en-US" w:bidi="ar-SA"/>
      </w:rPr>
    </w:lvl>
    <w:lvl w:ilvl="1" w:tplc="00980324">
      <w:numFmt w:val="bullet"/>
      <w:lvlText w:val="•"/>
      <w:lvlJc w:val="left"/>
      <w:pPr>
        <w:ind w:left="798" w:hanging="358"/>
      </w:pPr>
      <w:rPr>
        <w:rFonts w:hint="default"/>
        <w:lang w:val="en-US" w:eastAsia="en-US" w:bidi="ar-SA"/>
      </w:rPr>
    </w:lvl>
    <w:lvl w:ilvl="2" w:tplc="FDCADB0A">
      <w:numFmt w:val="bullet"/>
      <w:lvlText w:val="•"/>
      <w:lvlJc w:val="left"/>
      <w:pPr>
        <w:ind w:left="996" w:hanging="358"/>
      </w:pPr>
      <w:rPr>
        <w:rFonts w:hint="default"/>
        <w:lang w:val="en-US" w:eastAsia="en-US" w:bidi="ar-SA"/>
      </w:rPr>
    </w:lvl>
    <w:lvl w:ilvl="3" w:tplc="8D2E8E24">
      <w:numFmt w:val="bullet"/>
      <w:lvlText w:val="•"/>
      <w:lvlJc w:val="left"/>
      <w:pPr>
        <w:ind w:left="1195" w:hanging="358"/>
      </w:pPr>
      <w:rPr>
        <w:rFonts w:hint="default"/>
        <w:lang w:val="en-US" w:eastAsia="en-US" w:bidi="ar-SA"/>
      </w:rPr>
    </w:lvl>
    <w:lvl w:ilvl="4" w:tplc="75F24A68">
      <w:numFmt w:val="bullet"/>
      <w:lvlText w:val="•"/>
      <w:lvlJc w:val="left"/>
      <w:pPr>
        <w:ind w:left="1393" w:hanging="358"/>
      </w:pPr>
      <w:rPr>
        <w:rFonts w:hint="default"/>
        <w:lang w:val="en-US" w:eastAsia="en-US" w:bidi="ar-SA"/>
      </w:rPr>
    </w:lvl>
    <w:lvl w:ilvl="5" w:tplc="D38E80D0">
      <w:numFmt w:val="bullet"/>
      <w:lvlText w:val="•"/>
      <w:lvlJc w:val="left"/>
      <w:pPr>
        <w:ind w:left="1592" w:hanging="358"/>
      </w:pPr>
      <w:rPr>
        <w:rFonts w:hint="default"/>
        <w:lang w:val="en-US" w:eastAsia="en-US" w:bidi="ar-SA"/>
      </w:rPr>
    </w:lvl>
    <w:lvl w:ilvl="6" w:tplc="4E4AEE5A">
      <w:numFmt w:val="bullet"/>
      <w:lvlText w:val="•"/>
      <w:lvlJc w:val="left"/>
      <w:pPr>
        <w:ind w:left="1790" w:hanging="358"/>
      </w:pPr>
      <w:rPr>
        <w:rFonts w:hint="default"/>
        <w:lang w:val="en-US" w:eastAsia="en-US" w:bidi="ar-SA"/>
      </w:rPr>
    </w:lvl>
    <w:lvl w:ilvl="7" w:tplc="799E07E8">
      <w:numFmt w:val="bullet"/>
      <w:lvlText w:val="•"/>
      <w:lvlJc w:val="left"/>
      <w:pPr>
        <w:ind w:left="1988" w:hanging="358"/>
      </w:pPr>
      <w:rPr>
        <w:rFonts w:hint="default"/>
        <w:lang w:val="en-US" w:eastAsia="en-US" w:bidi="ar-SA"/>
      </w:rPr>
    </w:lvl>
    <w:lvl w:ilvl="8" w:tplc="989875D8">
      <w:numFmt w:val="bullet"/>
      <w:lvlText w:val="•"/>
      <w:lvlJc w:val="left"/>
      <w:pPr>
        <w:ind w:left="2187" w:hanging="358"/>
      </w:pPr>
      <w:rPr>
        <w:rFonts w:hint="default"/>
        <w:lang w:val="en-US" w:eastAsia="en-US" w:bidi="ar-SA"/>
      </w:rPr>
    </w:lvl>
  </w:abstractNum>
  <w:abstractNum w:abstractNumId="3" w15:restartNumberingAfterBreak="0">
    <w:nsid w:val="062A187E"/>
    <w:multiLevelType w:val="hybridMultilevel"/>
    <w:tmpl w:val="C256F91E"/>
    <w:lvl w:ilvl="0" w:tplc="AC606C5A">
      <w:numFmt w:val="bullet"/>
      <w:lvlText w:val="•"/>
      <w:lvlJc w:val="left"/>
      <w:pPr>
        <w:ind w:left="825" w:hanging="362"/>
      </w:pPr>
      <w:rPr>
        <w:rFonts w:ascii="Times New Roman" w:eastAsia="Times New Roman" w:hAnsi="Times New Roman" w:cs="Times New Roman" w:hint="default"/>
        <w:b w:val="0"/>
        <w:bCs w:val="0"/>
        <w:i w:val="0"/>
        <w:iCs w:val="0"/>
        <w:spacing w:val="0"/>
        <w:w w:val="95"/>
        <w:sz w:val="25"/>
        <w:szCs w:val="25"/>
        <w:lang w:val="en-US" w:eastAsia="en-US" w:bidi="ar-SA"/>
      </w:rPr>
    </w:lvl>
    <w:lvl w:ilvl="1" w:tplc="310056DE">
      <w:numFmt w:val="bullet"/>
      <w:lvlText w:val="•"/>
      <w:lvlJc w:val="left"/>
      <w:pPr>
        <w:ind w:left="996" w:hanging="362"/>
      </w:pPr>
      <w:rPr>
        <w:rFonts w:hint="default"/>
        <w:lang w:val="en-US" w:eastAsia="en-US" w:bidi="ar-SA"/>
      </w:rPr>
    </w:lvl>
    <w:lvl w:ilvl="2" w:tplc="F3C0AF4E">
      <w:numFmt w:val="bullet"/>
      <w:lvlText w:val="•"/>
      <w:lvlJc w:val="left"/>
      <w:pPr>
        <w:ind w:left="1172" w:hanging="362"/>
      </w:pPr>
      <w:rPr>
        <w:rFonts w:hint="default"/>
        <w:lang w:val="en-US" w:eastAsia="en-US" w:bidi="ar-SA"/>
      </w:rPr>
    </w:lvl>
    <w:lvl w:ilvl="3" w:tplc="DF94B74A">
      <w:numFmt w:val="bullet"/>
      <w:lvlText w:val="•"/>
      <w:lvlJc w:val="left"/>
      <w:pPr>
        <w:ind w:left="1349" w:hanging="362"/>
      </w:pPr>
      <w:rPr>
        <w:rFonts w:hint="default"/>
        <w:lang w:val="en-US" w:eastAsia="en-US" w:bidi="ar-SA"/>
      </w:rPr>
    </w:lvl>
    <w:lvl w:ilvl="4" w:tplc="45DEB2F0">
      <w:numFmt w:val="bullet"/>
      <w:lvlText w:val="•"/>
      <w:lvlJc w:val="left"/>
      <w:pPr>
        <w:ind w:left="1525" w:hanging="362"/>
      </w:pPr>
      <w:rPr>
        <w:rFonts w:hint="default"/>
        <w:lang w:val="en-US" w:eastAsia="en-US" w:bidi="ar-SA"/>
      </w:rPr>
    </w:lvl>
    <w:lvl w:ilvl="5" w:tplc="12440940">
      <w:numFmt w:val="bullet"/>
      <w:lvlText w:val="•"/>
      <w:lvlJc w:val="left"/>
      <w:pPr>
        <w:ind w:left="1702" w:hanging="362"/>
      </w:pPr>
      <w:rPr>
        <w:rFonts w:hint="default"/>
        <w:lang w:val="en-US" w:eastAsia="en-US" w:bidi="ar-SA"/>
      </w:rPr>
    </w:lvl>
    <w:lvl w:ilvl="6" w:tplc="2764A090">
      <w:numFmt w:val="bullet"/>
      <w:lvlText w:val="•"/>
      <w:lvlJc w:val="left"/>
      <w:pPr>
        <w:ind w:left="1878" w:hanging="362"/>
      </w:pPr>
      <w:rPr>
        <w:rFonts w:hint="default"/>
        <w:lang w:val="en-US" w:eastAsia="en-US" w:bidi="ar-SA"/>
      </w:rPr>
    </w:lvl>
    <w:lvl w:ilvl="7" w:tplc="5D46B068">
      <w:numFmt w:val="bullet"/>
      <w:lvlText w:val="•"/>
      <w:lvlJc w:val="left"/>
      <w:pPr>
        <w:ind w:left="2054" w:hanging="362"/>
      </w:pPr>
      <w:rPr>
        <w:rFonts w:hint="default"/>
        <w:lang w:val="en-US" w:eastAsia="en-US" w:bidi="ar-SA"/>
      </w:rPr>
    </w:lvl>
    <w:lvl w:ilvl="8" w:tplc="113EF72A">
      <w:numFmt w:val="bullet"/>
      <w:lvlText w:val="•"/>
      <w:lvlJc w:val="left"/>
      <w:pPr>
        <w:ind w:left="2231" w:hanging="362"/>
      </w:pPr>
      <w:rPr>
        <w:rFonts w:hint="default"/>
        <w:lang w:val="en-US" w:eastAsia="en-US" w:bidi="ar-SA"/>
      </w:rPr>
    </w:lvl>
  </w:abstractNum>
  <w:abstractNum w:abstractNumId="4" w15:restartNumberingAfterBreak="0">
    <w:nsid w:val="087F1A4F"/>
    <w:multiLevelType w:val="multilevel"/>
    <w:tmpl w:val="ECEC982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0F3371"/>
    <w:multiLevelType w:val="hybridMultilevel"/>
    <w:tmpl w:val="8C8C6DF6"/>
    <w:lvl w:ilvl="0" w:tplc="FD9625FE">
      <w:numFmt w:val="bullet"/>
      <w:lvlText w:val="•"/>
      <w:lvlJc w:val="left"/>
      <w:pPr>
        <w:ind w:left="610" w:hanging="361"/>
      </w:pPr>
      <w:rPr>
        <w:rFonts w:ascii="Times New Roman" w:eastAsia="Times New Roman" w:hAnsi="Times New Roman" w:cs="Times New Roman" w:hint="default"/>
        <w:b w:val="0"/>
        <w:bCs w:val="0"/>
        <w:i w:val="0"/>
        <w:iCs w:val="0"/>
        <w:spacing w:val="0"/>
        <w:w w:val="95"/>
        <w:sz w:val="25"/>
        <w:szCs w:val="25"/>
        <w:lang w:val="en-US" w:eastAsia="en-US" w:bidi="ar-SA"/>
      </w:rPr>
    </w:lvl>
    <w:lvl w:ilvl="1" w:tplc="0978A8E8">
      <w:numFmt w:val="bullet"/>
      <w:lvlText w:val="•"/>
      <w:lvlJc w:val="left"/>
      <w:pPr>
        <w:ind w:left="816" w:hanging="361"/>
      </w:pPr>
      <w:rPr>
        <w:rFonts w:hint="default"/>
        <w:lang w:val="en-US" w:eastAsia="en-US" w:bidi="ar-SA"/>
      </w:rPr>
    </w:lvl>
    <w:lvl w:ilvl="2" w:tplc="4D24D42C">
      <w:numFmt w:val="bullet"/>
      <w:lvlText w:val="•"/>
      <w:lvlJc w:val="left"/>
      <w:pPr>
        <w:ind w:left="1012" w:hanging="361"/>
      </w:pPr>
      <w:rPr>
        <w:rFonts w:hint="default"/>
        <w:lang w:val="en-US" w:eastAsia="en-US" w:bidi="ar-SA"/>
      </w:rPr>
    </w:lvl>
    <w:lvl w:ilvl="3" w:tplc="28523B50">
      <w:numFmt w:val="bullet"/>
      <w:lvlText w:val="•"/>
      <w:lvlJc w:val="left"/>
      <w:pPr>
        <w:ind w:left="1209" w:hanging="361"/>
      </w:pPr>
      <w:rPr>
        <w:rFonts w:hint="default"/>
        <w:lang w:val="en-US" w:eastAsia="en-US" w:bidi="ar-SA"/>
      </w:rPr>
    </w:lvl>
    <w:lvl w:ilvl="4" w:tplc="D58AAB56">
      <w:numFmt w:val="bullet"/>
      <w:lvlText w:val="•"/>
      <w:lvlJc w:val="left"/>
      <w:pPr>
        <w:ind w:left="1405" w:hanging="361"/>
      </w:pPr>
      <w:rPr>
        <w:rFonts w:hint="default"/>
        <w:lang w:val="en-US" w:eastAsia="en-US" w:bidi="ar-SA"/>
      </w:rPr>
    </w:lvl>
    <w:lvl w:ilvl="5" w:tplc="6BCE1DFA">
      <w:numFmt w:val="bullet"/>
      <w:lvlText w:val="•"/>
      <w:lvlJc w:val="left"/>
      <w:pPr>
        <w:ind w:left="1602" w:hanging="361"/>
      </w:pPr>
      <w:rPr>
        <w:rFonts w:hint="default"/>
        <w:lang w:val="en-US" w:eastAsia="en-US" w:bidi="ar-SA"/>
      </w:rPr>
    </w:lvl>
    <w:lvl w:ilvl="6" w:tplc="5F0A70E4">
      <w:numFmt w:val="bullet"/>
      <w:lvlText w:val="•"/>
      <w:lvlJc w:val="left"/>
      <w:pPr>
        <w:ind w:left="1798" w:hanging="361"/>
      </w:pPr>
      <w:rPr>
        <w:rFonts w:hint="default"/>
        <w:lang w:val="en-US" w:eastAsia="en-US" w:bidi="ar-SA"/>
      </w:rPr>
    </w:lvl>
    <w:lvl w:ilvl="7" w:tplc="6BEEE4DE">
      <w:numFmt w:val="bullet"/>
      <w:lvlText w:val="•"/>
      <w:lvlJc w:val="left"/>
      <w:pPr>
        <w:ind w:left="1994" w:hanging="361"/>
      </w:pPr>
      <w:rPr>
        <w:rFonts w:hint="default"/>
        <w:lang w:val="en-US" w:eastAsia="en-US" w:bidi="ar-SA"/>
      </w:rPr>
    </w:lvl>
    <w:lvl w:ilvl="8" w:tplc="DEFAE20C">
      <w:numFmt w:val="bullet"/>
      <w:lvlText w:val="•"/>
      <w:lvlJc w:val="left"/>
      <w:pPr>
        <w:ind w:left="2191" w:hanging="361"/>
      </w:pPr>
      <w:rPr>
        <w:rFonts w:hint="default"/>
        <w:lang w:val="en-US" w:eastAsia="en-US" w:bidi="ar-SA"/>
      </w:rPr>
    </w:lvl>
  </w:abstractNum>
  <w:abstractNum w:abstractNumId="6" w15:restartNumberingAfterBreak="0">
    <w:nsid w:val="0F5B4206"/>
    <w:multiLevelType w:val="hybridMultilevel"/>
    <w:tmpl w:val="576E732C"/>
    <w:lvl w:ilvl="0" w:tplc="B7BC1B04">
      <w:numFmt w:val="bullet"/>
      <w:lvlText w:val="•"/>
      <w:lvlJc w:val="left"/>
      <w:pPr>
        <w:ind w:left="827" w:hanging="363"/>
      </w:pPr>
      <w:rPr>
        <w:rFonts w:ascii="Times New Roman" w:eastAsia="Times New Roman" w:hAnsi="Times New Roman" w:cs="Times New Roman" w:hint="default"/>
        <w:spacing w:val="0"/>
        <w:w w:val="95"/>
        <w:lang w:val="en-US" w:eastAsia="en-US" w:bidi="ar-SA"/>
      </w:rPr>
    </w:lvl>
    <w:lvl w:ilvl="1" w:tplc="E6781B5E">
      <w:numFmt w:val="bullet"/>
      <w:lvlText w:val="•"/>
      <w:lvlJc w:val="left"/>
      <w:pPr>
        <w:ind w:left="996" w:hanging="363"/>
      </w:pPr>
      <w:rPr>
        <w:rFonts w:hint="default"/>
        <w:lang w:val="en-US" w:eastAsia="en-US" w:bidi="ar-SA"/>
      </w:rPr>
    </w:lvl>
    <w:lvl w:ilvl="2" w:tplc="69043A52">
      <w:numFmt w:val="bullet"/>
      <w:lvlText w:val="•"/>
      <w:lvlJc w:val="left"/>
      <w:pPr>
        <w:ind w:left="1172" w:hanging="363"/>
      </w:pPr>
      <w:rPr>
        <w:rFonts w:hint="default"/>
        <w:lang w:val="en-US" w:eastAsia="en-US" w:bidi="ar-SA"/>
      </w:rPr>
    </w:lvl>
    <w:lvl w:ilvl="3" w:tplc="B72CA9D2">
      <w:numFmt w:val="bullet"/>
      <w:lvlText w:val="•"/>
      <w:lvlJc w:val="left"/>
      <w:pPr>
        <w:ind w:left="1349" w:hanging="363"/>
      </w:pPr>
      <w:rPr>
        <w:rFonts w:hint="default"/>
        <w:lang w:val="en-US" w:eastAsia="en-US" w:bidi="ar-SA"/>
      </w:rPr>
    </w:lvl>
    <w:lvl w:ilvl="4" w:tplc="4BF08E2E">
      <w:numFmt w:val="bullet"/>
      <w:lvlText w:val="•"/>
      <w:lvlJc w:val="left"/>
      <w:pPr>
        <w:ind w:left="1525" w:hanging="363"/>
      </w:pPr>
      <w:rPr>
        <w:rFonts w:hint="default"/>
        <w:lang w:val="en-US" w:eastAsia="en-US" w:bidi="ar-SA"/>
      </w:rPr>
    </w:lvl>
    <w:lvl w:ilvl="5" w:tplc="DE8E8A92">
      <w:numFmt w:val="bullet"/>
      <w:lvlText w:val="•"/>
      <w:lvlJc w:val="left"/>
      <w:pPr>
        <w:ind w:left="1702" w:hanging="363"/>
      </w:pPr>
      <w:rPr>
        <w:rFonts w:hint="default"/>
        <w:lang w:val="en-US" w:eastAsia="en-US" w:bidi="ar-SA"/>
      </w:rPr>
    </w:lvl>
    <w:lvl w:ilvl="6" w:tplc="7A06D95C">
      <w:numFmt w:val="bullet"/>
      <w:lvlText w:val="•"/>
      <w:lvlJc w:val="left"/>
      <w:pPr>
        <w:ind w:left="1878" w:hanging="363"/>
      </w:pPr>
      <w:rPr>
        <w:rFonts w:hint="default"/>
        <w:lang w:val="en-US" w:eastAsia="en-US" w:bidi="ar-SA"/>
      </w:rPr>
    </w:lvl>
    <w:lvl w:ilvl="7" w:tplc="5F9AFC68">
      <w:numFmt w:val="bullet"/>
      <w:lvlText w:val="•"/>
      <w:lvlJc w:val="left"/>
      <w:pPr>
        <w:ind w:left="2054" w:hanging="363"/>
      </w:pPr>
      <w:rPr>
        <w:rFonts w:hint="default"/>
        <w:lang w:val="en-US" w:eastAsia="en-US" w:bidi="ar-SA"/>
      </w:rPr>
    </w:lvl>
    <w:lvl w:ilvl="8" w:tplc="AE80E1FE">
      <w:numFmt w:val="bullet"/>
      <w:lvlText w:val="•"/>
      <w:lvlJc w:val="left"/>
      <w:pPr>
        <w:ind w:left="2231" w:hanging="363"/>
      </w:pPr>
      <w:rPr>
        <w:rFonts w:hint="default"/>
        <w:lang w:val="en-US" w:eastAsia="en-US" w:bidi="ar-SA"/>
      </w:rPr>
    </w:lvl>
  </w:abstractNum>
  <w:abstractNum w:abstractNumId="7" w15:restartNumberingAfterBreak="0">
    <w:nsid w:val="122C5443"/>
    <w:multiLevelType w:val="hybridMultilevel"/>
    <w:tmpl w:val="CAA6C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D763F3"/>
    <w:multiLevelType w:val="hybridMultilevel"/>
    <w:tmpl w:val="5D50632A"/>
    <w:lvl w:ilvl="0" w:tplc="ADD6781C">
      <w:numFmt w:val="bullet"/>
      <w:lvlText w:val="•"/>
      <w:lvlJc w:val="left"/>
      <w:pPr>
        <w:ind w:left="1573" w:hanging="374"/>
      </w:pPr>
      <w:rPr>
        <w:rFonts w:ascii="Times New Roman" w:eastAsia="Times New Roman" w:hAnsi="Times New Roman" w:cs="Times New Roman" w:hint="default"/>
        <w:spacing w:val="0"/>
        <w:w w:val="100"/>
        <w:lang w:val="en-US" w:eastAsia="en-US" w:bidi="ar-SA"/>
      </w:rPr>
    </w:lvl>
    <w:lvl w:ilvl="1" w:tplc="53A659C2">
      <w:numFmt w:val="bullet"/>
      <w:lvlText w:val="•"/>
      <w:lvlJc w:val="left"/>
      <w:pPr>
        <w:ind w:left="2528" w:hanging="374"/>
      </w:pPr>
      <w:rPr>
        <w:rFonts w:hint="default"/>
        <w:lang w:val="en-US" w:eastAsia="en-US" w:bidi="ar-SA"/>
      </w:rPr>
    </w:lvl>
    <w:lvl w:ilvl="2" w:tplc="D9425932">
      <w:numFmt w:val="bullet"/>
      <w:lvlText w:val="•"/>
      <w:lvlJc w:val="left"/>
      <w:pPr>
        <w:ind w:left="3476" w:hanging="374"/>
      </w:pPr>
      <w:rPr>
        <w:rFonts w:hint="default"/>
        <w:lang w:val="en-US" w:eastAsia="en-US" w:bidi="ar-SA"/>
      </w:rPr>
    </w:lvl>
    <w:lvl w:ilvl="3" w:tplc="40B00998">
      <w:numFmt w:val="bullet"/>
      <w:lvlText w:val="•"/>
      <w:lvlJc w:val="left"/>
      <w:pPr>
        <w:ind w:left="4424" w:hanging="374"/>
      </w:pPr>
      <w:rPr>
        <w:rFonts w:hint="default"/>
        <w:lang w:val="en-US" w:eastAsia="en-US" w:bidi="ar-SA"/>
      </w:rPr>
    </w:lvl>
    <w:lvl w:ilvl="4" w:tplc="54E8C94C">
      <w:numFmt w:val="bullet"/>
      <w:lvlText w:val="•"/>
      <w:lvlJc w:val="left"/>
      <w:pPr>
        <w:ind w:left="5372" w:hanging="374"/>
      </w:pPr>
      <w:rPr>
        <w:rFonts w:hint="default"/>
        <w:lang w:val="en-US" w:eastAsia="en-US" w:bidi="ar-SA"/>
      </w:rPr>
    </w:lvl>
    <w:lvl w:ilvl="5" w:tplc="1472CA9A">
      <w:numFmt w:val="bullet"/>
      <w:lvlText w:val="•"/>
      <w:lvlJc w:val="left"/>
      <w:pPr>
        <w:ind w:left="6320" w:hanging="374"/>
      </w:pPr>
      <w:rPr>
        <w:rFonts w:hint="default"/>
        <w:lang w:val="en-US" w:eastAsia="en-US" w:bidi="ar-SA"/>
      </w:rPr>
    </w:lvl>
    <w:lvl w:ilvl="6" w:tplc="FB6274A2">
      <w:numFmt w:val="bullet"/>
      <w:lvlText w:val="•"/>
      <w:lvlJc w:val="left"/>
      <w:pPr>
        <w:ind w:left="7268" w:hanging="374"/>
      </w:pPr>
      <w:rPr>
        <w:rFonts w:hint="default"/>
        <w:lang w:val="en-US" w:eastAsia="en-US" w:bidi="ar-SA"/>
      </w:rPr>
    </w:lvl>
    <w:lvl w:ilvl="7" w:tplc="FEB89F52">
      <w:numFmt w:val="bullet"/>
      <w:lvlText w:val="•"/>
      <w:lvlJc w:val="left"/>
      <w:pPr>
        <w:ind w:left="8216" w:hanging="374"/>
      </w:pPr>
      <w:rPr>
        <w:rFonts w:hint="default"/>
        <w:lang w:val="en-US" w:eastAsia="en-US" w:bidi="ar-SA"/>
      </w:rPr>
    </w:lvl>
    <w:lvl w:ilvl="8" w:tplc="8D3E1390">
      <w:numFmt w:val="bullet"/>
      <w:lvlText w:val="•"/>
      <w:lvlJc w:val="left"/>
      <w:pPr>
        <w:ind w:left="9164" w:hanging="374"/>
      </w:pPr>
      <w:rPr>
        <w:rFonts w:hint="default"/>
        <w:lang w:val="en-US" w:eastAsia="en-US" w:bidi="ar-SA"/>
      </w:rPr>
    </w:lvl>
  </w:abstractNum>
  <w:abstractNum w:abstractNumId="9" w15:restartNumberingAfterBreak="0">
    <w:nsid w:val="177477E2"/>
    <w:multiLevelType w:val="multilevel"/>
    <w:tmpl w:val="F46E9FC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2A0EDC"/>
    <w:multiLevelType w:val="multilevel"/>
    <w:tmpl w:val="81201D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41431"/>
    <w:multiLevelType w:val="hybridMultilevel"/>
    <w:tmpl w:val="A2A63ACE"/>
    <w:lvl w:ilvl="0" w:tplc="40090001">
      <w:start w:val="1"/>
      <w:numFmt w:val="bullet"/>
      <w:lvlText w:val=""/>
      <w:lvlJc w:val="left"/>
      <w:pPr>
        <w:ind w:left="2835" w:hanging="360"/>
      </w:pPr>
      <w:rPr>
        <w:rFonts w:ascii="Symbol" w:hAnsi="Symbol" w:hint="default"/>
      </w:rPr>
    </w:lvl>
    <w:lvl w:ilvl="1" w:tplc="40090003" w:tentative="1">
      <w:start w:val="1"/>
      <w:numFmt w:val="bullet"/>
      <w:lvlText w:val="o"/>
      <w:lvlJc w:val="left"/>
      <w:pPr>
        <w:ind w:left="3555" w:hanging="360"/>
      </w:pPr>
      <w:rPr>
        <w:rFonts w:ascii="Courier New" w:hAnsi="Courier New" w:cs="Courier New" w:hint="default"/>
      </w:rPr>
    </w:lvl>
    <w:lvl w:ilvl="2" w:tplc="40090005" w:tentative="1">
      <w:start w:val="1"/>
      <w:numFmt w:val="bullet"/>
      <w:lvlText w:val=""/>
      <w:lvlJc w:val="left"/>
      <w:pPr>
        <w:ind w:left="4275" w:hanging="360"/>
      </w:pPr>
      <w:rPr>
        <w:rFonts w:ascii="Wingdings" w:hAnsi="Wingdings" w:hint="default"/>
      </w:rPr>
    </w:lvl>
    <w:lvl w:ilvl="3" w:tplc="40090001" w:tentative="1">
      <w:start w:val="1"/>
      <w:numFmt w:val="bullet"/>
      <w:lvlText w:val=""/>
      <w:lvlJc w:val="left"/>
      <w:pPr>
        <w:ind w:left="4995" w:hanging="360"/>
      </w:pPr>
      <w:rPr>
        <w:rFonts w:ascii="Symbol" w:hAnsi="Symbol" w:hint="default"/>
      </w:rPr>
    </w:lvl>
    <w:lvl w:ilvl="4" w:tplc="40090003" w:tentative="1">
      <w:start w:val="1"/>
      <w:numFmt w:val="bullet"/>
      <w:lvlText w:val="o"/>
      <w:lvlJc w:val="left"/>
      <w:pPr>
        <w:ind w:left="5715" w:hanging="360"/>
      </w:pPr>
      <w:rPr>
        <w:rFonts w:ascii="Courier New" w:hAnsi="Courier New" w:cs="Courier New" w:hint="default"/>
      </w:rPr>
    </w:lvl>
    <w:lvl w:ilvl="5" w:tplc="40090005" w:tentative="1">
      <w:start w:val="1"/>
      <w:numFmt w:val="bullet"/>
      <w:lvlText w:val=""/>
      <w:lvlJc w:val="left"/>
      <w:pPr>
        <w:ind w:left="6435" w:hanging="360"/>
      </w:pPr>
      <w:rPr>
        <w:rFonts w:ascii="Wingdings" w:hAnsi="Wingdings" w:hint="default"/>
      </w:rPr>
    </w:lvl>
    <w:lvl w:ilvl="6" w:tplc="40090001" w:tentative="1">
      <w:start w:val="1"/>
      <w:numFmt w:val="bullet"/>
      <w:lvlText w:val=""/>
      <w:lvlJc w:val="left"/>
      <w:pPr>
        <w:ind w:left="7155" w:hanging="360"/>
      </w:pPr>
      <w:rPr>
        <w:rFonts w:ascii="Symbol" w:hAnsi="Symbol" w:hint="default"/>
      </w:rPr>
    </w:lvl>
    <w:lvl w:ilvl="7" w:tplc="40090003" w:tentative="1">
      <w:start w:val="1"/>
      <w:numFmt w:val="bullet"/>
      <w:lvlText w:val="o"/>
      <w:lvlJc w:val="left"/>
      <w:pPr>
        <w:ind w:left="7875" w:hanging="360"/>
      </w:pPr>
      <w:rPr>
        <w:rFonts w:ascii="Courier New" w:hAnsi="Courier New" w:cs="Courier New" w:hint="default"/>
      </w:rPr>
    </w:lvl>
    <w:lvl w:ilvl="8" w:tplc="40090005" w:tentative="1">
      <w:start w:val="1"/>
      <w:numFmt w:val="bullet"/>
      <w:lvlText w:val=""/>
      <w:lvlJc w:val="left"/>
      <w:pPr>
        <w:ind w:left="8595" w:hanging="360"/>
      </w:pPr>
      <w:rPr>
        <w:rFonts w:ascii="Wingdings" w:hAnsi="Wingdings" w:hint="default"/>
      </w:rPr>
    </w:lvl>
  </w:abstractNum>
  <w:abstractNum w:abstractNumId="12" w15:restartNumberingAfterBreak="0">
    <w:nsid w:val="21487341"/>
    <w:multiLevelType w:val="hybridMultilevel"/>
    <w:tmpl w:val="992A6A9E"/>
    <w:lvl w:ilvl="0" w:tplc="A86A59FE">
      <w:numFmt w:val="bullet"/>
      <w:lvlText w:val="•"/>
      <w:lvlJc w:val="left"/>
      <w:pPr>
        <w:ind w:left="607" w:hanging="358"/>
      </w:pPr>
      <w:rPr>
        <w:rFonts w:ascii="Times New Roman" w:eastAsia="Times New Roman" w:hAnsi="Times New Roman" w:cs="Times New Roman" w:hint="default"/>
        <w:spacing w:val="0"/>
        <w:w w:val="95"/>
        <w:lang w:val="en-US" w:eastAsia="en-US" w:bidi="ar-SA"/>
      </w:rPr>
    </w:lvl>
    <w:lvl w:ilvl="1" w:tplc="FEE068AE">
      <w:numFmt w:val="bullet"/>
      <w:lvlText w:val="•"/>
      <w:lvlJc w:val="left"/>
      <w:pPr>
        <w:ind w:left="798" w:hanging="358"/>
      </w:pPr>
      <w:rPr>
        <w:rFonts w:hint="default"/>
        <w:lang w:val="en-US" w:eastAsia="en-US" w:bidi="ar-SA"/>
      </w:rPr>
    </w:lvl>
    <w:lvl w:ilvl="2" w:tplc="6A48E93C">
      <w:numFmt w:val="bullet"/>
      <w:lvlText w:val="•"/>
      <w:lvlJc w:val="left"/>
      <w:pPr>
        <w:ind w:left="996" w:hanging="358"/>
      </w:pPr>
      <w:rPr>
        <w:rFonts w:hint="default"/>
        <w:lang w:val="en-US" w:eastAsia="en-US" w:bidi="ar-SA"/>
      </w:rPr>
    </w:lvl>
    <w:lvl w:ilvl="3" w:tplc="32041762">
      <w:numFmt w:val="bullet"/>
      <w:lvlText w:val="•"/>
      <w:lvlJc w:val="left"/>
      <w:pPr>
        <w:ind w:left="1195" w:hanging="358"/>
      </w:pPr>
      <w:rPr>
        <w:rFonts w:hint="default"/>
        <w:lang w:val="en-US" w:eastAsia="en-US" w:bidi="ar-SA"/>
      </w:rPr>
    </w:lvl>
    <w:lvl w:ilvl="4" w:tplc="7B46BE36">
      <w:numFmt w:val="bullet"/>
      <w:lvlText w:val="•"/>
      <w:lvlJc w:val="left"/>
      <w:pPr>
        <w:ind w:left="1393" w:hanging="358"/>
      </w:pPr>
      <w:rPr>
        <w:rFonts w:hint="default"/>
        <w:lang w:val="en-US" w:eastAsia="en-US" w:bidi="ar-SA"/>
      </w:rPr>
    </w:lvl>
    <w:lvl w:ilvl="5" w:tplc="AB0EE866">
      <w:numFmt w:val="bullet"/>
      <w:lvlText w:val="•"/>
      <w:lvlJc w:val="left"/>
      <w:pPr>
        <w:ind w:left="1592" w:hanging="358"/>
      </w:pPr>
      <w:rPr>
        <w:rFonts w:hint="default"/>
        <w:lang w:val="en-US" w:eastAsia="en-US" w:bidi="ar-SA"/>
      </w:rPr>
    </w:lvl>
    <w:lvl w:ilvl="6" w:tplc="1A8CB58A">
      <w:numFmt w:val="bullet"/>
      <w:lvlText w:val="•"/>
      <w:lvlJc w:val="left"/>
      <w:pPr>
        <w:ind w:left="1790" w:hanging="358"/>
      </w:pPr>
      <w:rPr>
        <w:rFonts w:hint="default"/>
        <w:lang w:val="en-US" w:eastAsia="en-US" w:bidi="ar-SA"/>
      </w:rPr>
    </w:lvl>
    <w:lvl w:ilvl="7" w:tplc="E248A614">
      <w:numFmt w:val="bullet"/>
      <w:lvlText w:val="•"/>
      <w:lvlJc w:val="left"/>
      <w:pPr>
        <w:ind w:left="1988" w:hanging="358"/>
      </w:pPr>
      <w:rPr>
        <w:rFonts w:hint="default"/>
        <w:lang w:val="en-US" w:eastAsia="en-US" w:bidi="ar-SA"/>
      </w:rPr>
    </w:lvl>
    <w:lvl w:ilvl="8" w:tplc="DCBEF848">
      <w:numFmt w:val="bullet"/>
      <w:lvlText w:val="•"/>
      <w:lvlJc w:val="left"/>
      <w:pPr>
        <w:ind w:left="2187" w:hanging="358"/>
      </w:pPr>
      <w:rPr>
        <w:rFonts w:hint="default"/>
        <w:lang w:val="en-US" w:eastAsia="en-US" w:bidi="ar-SA"/>
      </w:rPr>
    </w:lvl>
  </w:abstractNum>
  <w:abstractNum w:abstractNumId="13" w15:restartNumberingAfterBreak="0">
    <w:nsid w:val="253A5BCC"/>
    <w:multiLevelType w:val="hybridMultilevel"/>
    <w:tmpl w:val="B38EE792"/>
    <w:lvl w:ilvl="0" w:tplc="89B08C34">
      <w:numFmt w:val="bullet"/>
      <w:lvlText w:val="•"/>
      <w:lvlJc w:val="left"/>
      <w:pPr>
        <w:ind w:left="602"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326E029A">
      <w:numFmt w:val="bullet"/>
      <w:lvlText w:val="•"/>
      <w:lvlJc w:val="left"/>
      <w:pPr>
        <w:ind w:left="797" w:hanging="358"/>
      </w:pPr>
      <w:rPr>
        <w:rFonts w:hint="default"/>
        <w:lang w:val="en-US" w:eastAsia="en-US" w:bidi="ar-SA"/>
      </w:rPr>
    </w:lvl>
    <w:lvl w:ilvl="2" w:tplc="21AAEEF4">
      <w:numFmt w:val="bullet"/>
      <w:lvlText w:val="•"/>
      <w:lvlJc w:val="left"/>
      <w:pPr>
        <w:ind w:left="994" w:hanging="358"/>
      </w:pPr>
      <w:rPr>
        <w:rFonts w:hint="default"/>
        <w:lang w:val="en-US" w:eastAsia="en-US" w:bidi="ar-SA"/>
      </w:rPr>
    </w:lvl>
    <w:lvl w:ilvl="3" w:tplc="C3320EAA">
      <w:numFmt w:val="bullet"/>
      <w:lvlText w:val="•"/>
      <w:lvlJc w:val="left"/>
      <w:pPr>
        <w:ind w:left="1191" w:hanging="358"/>
      </w:pPr>
      <w:rPr>
        <w:rFonts w:hint="default"/>
        <w:lang w:val="en-US" w:eastAsia="en-US" w:bidi="ar-SA"/>
      </w:rPr>
    </w:lvl>
    <w:lvl w:ilvl="4" w:tplc="D65E5524">
      <w:numFmt w:val="bullet"/>
      <w:lvlText w:val="•"/>
      <w:lvlJc w:val="left"/>
      <w:pPr>
        <w:ind w:left="1388" w:hanging="358"/>
      </w:pPr>
      <w:rPr>
        <w:rFonts w:hint="default"/>
        <w:lang w:val="en-US" w:eastAsia="en-US" w:bidi="ar-SA"/>
      </w:rPr>
    </w:lvl>
    <w:lvl w:ilvl="5" w:tplc="B7A23BD0">
      <w:numFmt w:val="bullet"/>
      <w:lvlText w:val="•"/>
      <w:lvlJc w:val="left"/>
      <w:pPr>
        <w:ind w:left="1585" w:hanging="358"/>
      </w:pPr>
      <w:rPr>
        <w:rFonts w:hint="default"/>
        <w:lang w:val="en-US" w:eastAsia="en-US" w:bidi="ar-SA"/>
      </w:rPr>
    </w:lvl>
    <w:lvl w:ilvl="6" w:tplc="0B1ED4CC">
      <w:numFmt w:val="bullet"/>
      <w:lvlText w:val="•"/>
      <w:lvlJc w:val="left"/>
      <w:pPr>
        <w:ind w:left="1782" w:hanging="358"/>
      </w:pPr>
      <w:rPr>
        <w:rFonts w:hint="default"/>
        <w:lang w:val="en-US" w:eastAsia="en-US" w:bidi="ar-SA"/>
      </w:rPr>
    </w:lvl>
    <w:lvl w:ilvl="7" w:tplc="2A6CD870">
      <w:numFmt w:val="bullet"/>
      <w:lvlText w:val="•"/>
      <w:lvlJc w:val="left"/>
      <w:pPr>
        <w:ind w:left="1980" w:hanging="358"/>
      </w:pPr>
      <w:rPr>
        <w:rFonts w:hint="default"/>
        <w:lang w:val="en-US" w:eastAsia="en-US" w:bidi="ar-SA"/>
      </w:rPr>
    </w:lvl>
    <w:lvl w:ilvl="8" w:tplc="FB8E15D6">
      <w:numFmt w:val="bullet"/>
      <w:lvlText w:val="•"/>
      <w:lvlJc w:val="left"/>
      <w:pPr>
        <w:ind w:left="2177" w:hanging="358"/>
      </w:pPr>
      <w:rPr>
        <w:rFonts w:hint="default"/>
        <w:lang w:val="en-US" w:eastAsia="en-US" w:bidi="ar-SA"/>
      </w:rPr>
    </w:lvl>
  </w:abstractNum>
  <w:abstractNum w:abstractNumId="14" w15:restartNumberingAfterBreak="0">
    <w:nsid w:val="276C21AE"/>
    <w:multiLevelType w:val="hybridMultilevel"/>
    <w:tmpl w:val="ADC04EBC"/>
    <w:lvl w:ilvl="0" w:tplc="0F56DB4A">
      <w:numFmt w:val="bullet"/>
      <w:lvlText w:val="•"/>
      <w:lvlJc w:val="left"/>
      <w:pPr>
        <w:ind w:left="604"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5F3E4504">
      <w:numFmt w:val="bullet"/>
      <w:lvlText w:val="•"/>
      <w:lvlJc w:val="left"/>
      <w:pPr>
        <w:ind w:left="797" w:hanging="358"/>
      </w:pPr>
      <w:rPr>
        <w:rFonts w:hint="default"/>
        <w:lang w:val="en-US" w:eastAsia="en-US" w:bidi="ar-SA"/>
      </w:rPr>
    </w:lvl>
    <w:lvl w:ilvl="2" w:tplc="3C366424">
      <w:numFmt w:val="bullet"/>
      <w:lvlText w:val="•"/>
      <w:lvlJc w:val="left"/>
      <w:pPr>
        <w:ind w:left="994" w:hanging="358"/>
      </w:pPr>
      <w:rPr>
        <w:rFonts w:hint="default"/>
        <w:lang w:val="en-US" w:eastAsia="en-US" w:bidi="ar-SA"/>
      </w:rPr>
    </w:lvl>
    <w:lvl w:ilvl="3" w:tplc="4A3654D2">
      <w:numFmt w:val="bullet"/>
      <w:lvlText w:val="•"/>
      <w:lvlJc w:val="left"/>
      <w:pPr>
        <w:ind w:left="1191" w:hanging="358"/>
      </w:pPr>
      <w:rPr>
        <w:rFonts w:hint="default"/>
        <w:lang w:val="en-US" w:eastAsia="en-US" w:bidi="ar-SA"/>
      </w:rPr>
    </w:lvl>
    <w:lvl w:ilvl="4" w:tplc="740A1D92">
      <w:numFmt w:val="bullet"/>
      <w:lvlText w:val="•"/>
      <w:lvlJc w:val="left"/>
      <w:pPr>
        <w:ind w:left="1388" w:hanging="358"/>
      </w:pPr>
      <w:rPr>
        <w:rFonts w:hint="default"/>
        <w:lang w:val="en-US" w:eastAsia="en-US" w:bidi="ar-SA"/>
      </w:rPr>
    </w:lvl>
    <w:lvl w:ilvl="5" w:tplc="D3C81990">
      <w:numFmt w:val="bullet"/>
      <w:lvlText w:val="•"/>
      <w:lvlJc w:val="left"/>
      <w:pPr>
        <w:ind w:left="1585" w:hanging="358"/>
      </w:pPr>
      <w:rPr>
        <w:rFonts w:hint="default"/>
        <w:lang w:val="en-US" w:eastAsia="en-US" w:bidi="ar-SA"/>
      </w:rPr>
    </w:lvl>
    <w:lvl w:ilvl="6" w:tplc="E9A62C1E">
      <w:numFmt w:val="bullet"/>
      <w:lvlText w:val="•"/>
      <w:lvlJc w:val="left"/>
      <w:pPr>
        <w:ind w:left="1782" w:hanging="358"/>
      </w:pPr>
      <w:rPr>
        <w:rFonts w:hint="default"/>
        <w:lang w:val="en-US" w:eastAsia="en-US" w:bidi="ar-SA"/>
      </w:rPr>
    </w:lvl>
    <w:lvl w:ilvl="7" w:tplc="E2BE2D9A">
      <w:numFmt w:val="bullet"/>
      <w:lvlText w:val="•"/>
      <w:lvlJc w:val="left"/>
      <w:pPr>
        <w:ind w:left="1980" w:hanging="358"/>
      </w:pPr>
      <w:rPr>
        <w:rFonts w:hint="default"/>
        <w:lang w:val="en-US" w:eastAsia="en-US" w:bidi="ar-SA"/>
      </w:rPr>
    </w:lvl>
    <w:lvl w:ilvl="8" w:tplc="B1A6BA5E">
      <w:numFmt w:val="bullet"/>
      <w:lvlText w:val="•"/>
      <w:lvlJc w:val="left"/>
      <w:pPr>
        <w:ind w:left="2177" w:hanging="358"/>
      </w:pPr>
      <w:rPr>
        <w:rFonts w:hint="default"/>
        <w:lang w:val="en-US" w:eastAsia="en-US" w:bidi="ar-SA"/>
      </w:rPr>
    </w:lvl>
  </w:abstractNum>
  <w:abstractNum w:abstractNumId="15" w15:restartNumberingAfterBreak="0">
    <w:nsid w:val="28045994"/>
    <w:multiLevelType w:val="hybridMultilevel"/>
    <w:tmpl w:val="9508E1BC"/>
    <w:lvl w:ilvl="0" w:tplc="850A5372">
      <w:numFmt w:val="bullet"/>
      <w:lvlText w:val="•"/>
      <w:lvlJc w:val="left"/>
      <w:pPr>
        <w:ind w:left="610" w:hanging="359"/>
      </w:pPr>
      <w:rPr>
        <w:rFonts w:ascii="Times New Roman" w:eastAsia="Times New Roman" w:hAnsi="Times New Roman" w:cs="Times New Roman" w:hint="default"/>
        <w:b w:val="0"/>
        <w:bCs w:val="0"/>
        <w:i w:val="0"/>
        <w:iCs w:val="0"/>
        <w:spacing w:val="0"/>
        <w:w w:val="94"/>
        <w:sz w:val="25"/>
        <w:szCs w:val="25"/>
        <w:lang w:val="en-US" w:eastAsia="en-US" w:bidi="ar-SA"/>
      </w:rPr>
    </w:lvl>
    <w:lvl w:ilvl="1" w:tplc="A7529484">
      <w:numFmt w:val="bullet"/>
      <w:lvlText w:val="•"/>
      <w:lvlJc w:val="left"/>
      <w:pPr>
        <w:ind w:left="816" w:hanging="359"/>
      </w:pPr>
      <w:rPr>
        <w:rFonts w:hint="default"/>
        <w:lang w:val="en-US" w:eastAsia="en-US" w:bidi="ar-SA"/>
      </w:rPr>
    </w:lvl>
    <w:lvl w:ilvl="2" w:tplc="2A56ACAE">
      <w:numFmt w:val="bullet"/>
      <w:lvlText w:val="•"/>
      <w:lvlJc w:val="left"/>
      <w:pPr>
        <w:ind w:left="1012" w:hanging="359"/>
      </w:pPr>
      <w:rPr>
        <w:rFonts w:hint="default"/>
        <w:lang w:val="en-US" w:eastAsia="en-US" w:bidi="ar-SA"/>
      </w:rPr>
    </w:lvl>
    <w:lvl w:ilvl="3" w:tplc="179AC59A">
      <w:numFmt w:val="bullet"/>
      <w:lvlText w:val="•"/>
      <w:lvlJc w:val="left"/>
      <w:pPr>
        <w:ind w:left="1209" w:hanging="359"/>
      </w:pPr>
      <w:rPr>
        <w:rFonts w:hint="default"/>
        <w:lang w:val="en-US" w:eastAsia="en-US" w:bidi="ar-SA"/>
      </w:rPr>
    </w:lvl>
    <w:lvl w:ilvl="4" w:tplc="558C2F78">
      <w:numFmt w:val="bullet"/>
      <w:lvlText w:val="•"/>
      <w:lvlJc w:val="left"/>
      <w:pPr>
        <w:ind w:left="1405" w:hanging="359"/>
      </w:pPr>
      <w:rPr>
        <w:rFonts w:hint="default"/>
        <w:lang w:val="en-US" w:eastAsia="en-US" w:bidi="ar-SA"/>
      </w:rPr>
    </w:lvl>
    <w:lvl w:ilvl="5" w:tplc="7BBC4E08">
      <w:numFmt w:val="bullet"/>
      <w:lvlText w:val="•"/>
      <w:lvlJc w:val="left"/>
      <w:pPr>
        <w:ind w:left="1602" w:hanging="359"/>
      </w:pPr>
      <w:rPr>
        <w:rFonts w:hint="default"/>
        <w:lang w:val="en-US" w:eastAsia="en-US" w:bidi="ar-SA"/>
      </w:rPr>
    </w:lvl>
    <w:lvl w:ilvl="6" w:tplc="F788AA16">
      <w:numFmt w:val="bullet"/>
      <w:lvlText w:val="•"/>
      <w:lvlJc w:val="left"/>
      <w:pPr>
        <w:ind w:left="1798" w:hanging="359"/>
      </w:pPr>
      <w:rPr>
        <w:rFonts w:hint="default"/>
        <w:lang w:val="en-US" w:eastAsia="en-US" w:bidi="ar-SA"/>
      </w:rPr>
    </w:lvl>
    <w:lvl w:ilvl="7" w:tplc="8C54D528">
      <w:numFmt w:val="bullet"/>
      <w:lvlText w:val="•"/>
      <w:lvlJc w:val="left"/>
      <w:pPr>
        <w:ind w:left="1994" w:hanging="359"/>
      </w:pPr>
      <w:rPr>
        <w:rFonts w:hint="default"/>
        <w:lang w:val="en-US" w:eastAsia="en-US" w:bidi="ar-SA"/>
      </w:rPr>
    </w:lvl>
    <w:lvl w:ilvl="8" w:tplc="0D2C928C">
      <w:numFmt w:val="bullet"/>
      <w:lvlText w:val="•"/>
      <w:lvlJc w:val="left"/>
      <w:pPr>
        <w:ind w:left="2191" w:hanging="359"/>
      </w:pPr>
      <w:rPr>
        <w:rFonts w:hint="default"/>
        <w:lang w:val="en-US" w:eastAsia="en-US" w:bidi="ar-SA"/>
      </w:rPr>
    </w:lvl>
  </w:abstractNum>
  <w:abstractNum w:abstractNumId="16" w15:restartNumberingAfterBreak="0">
    <w:nsid w:val="2898781C"/>
    <w:multiLevelType w:val="multilevel"/>
    <w:tmpl w:val="46882B1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55808"/>
    <w:multiLevelType w:val="hybridMultilevel"/>
    <w:tmpl w:val="D2246190"/>
    <w:lvl w:ilvl="0" w:tplc="64D80A4C">
      <w:numFmt w:val="bullet"/>
      <w:lvlText w:val="•"/>
      <w:lvlJc w:val="left"/>
      <w:pPr>
        <w:ind w:left="607" w:hanging="362"/>
      </w:pPr>
      <w:rPr>
        <w:rFonts w:ascii="Times New Roman" w:eastAsia="Times New Roman" w:hAnsi="Times New Roman" w:cs="Times New Roman" w:hint="default"/>
        <w:b w:val="0"/>
        <w:bCs w:val="0"/>
        <w:i w:val="0"/>
        <w:iCs w:val="0"/>
        <w:spacing w:val="0"/>
        <w:w w:val="94"/>
        <w:sz w:val="25"/>
        <w:szCs w:val="25"/>
        <w:lang w:val="en-US" w:eastAsia="en-US" w:bidi="ar-SA"/>
      </w:rPr>
    </w:lvl>
    <w:lvl w:ilvl="1" w:tplc="792ADE94">
      <w:numFmt w:val="bullet"/>
      <w:lvlText w:val="•"/>
      <w:lvlJc w:val="left"/>
      <w:pPr>
        <w:ind w:left="798" w:hanging="362"/>
      </w:pPr>
      <w:rPr>
        <w:rFonts w:hint="default"/>
        <w:lang w:val="en-US" w:eastAsia="en-US" w:bidi="ar-SA"/>
      </w:rPr>
    </w:lvl>
    <w:lvl w:ilvl="2" w:tplc="7A301DEE">
      <w:numFmt w:val="bullet"/>
      <w:lvlText w:val="•"/>
      <w:lvlJc w:val="left"/>
      <w:pPr>
        <w:ind w:left="996" w:hanging="362"/>
      </w:pPr>
      <w:rPr>
        <w:rFonts w:hint="default"/>
        <w:lang w:val="en-US" w:eastAsia="en-US" w:bidi="ar-SA"/>
      </w:rPr>
    </w:lvl>
    <w:lvl w:ilvl="3" w:tplc="840EB47E">
      <w:numFmt w:val="bullet"/>
      <w:lvlText w:val="•"/>
      <w:lvlJc w:val="left"/>
      <w:pPr>
        <w:ind w:left="1195" w:hanging="362"/>
      </w:pPr>
      <w:rPr>
        <w:rFonts w:hint="default"/>
        <w:lang w:val="en-US" w:eastAsia="en-US" w:bidi="ar-SA"/>
      </w:rPr>
    </w:lvl>
    <w:lvl w:ilvl="4" w:tplc="E294EC84">
      <w:numFmt w:val="bullet"/>
      <w:lvlText w:val="•"/>
      <w:lvlJc w:val="left"/>
      <w:pPr>
        <w:ind w:left="1393" w:hanging="362"/>
      </w:pPr>
      <w:rPr>
        <w:rFonts w:hint="default"/>
        <w:lang w:val="en-US" w:eastAsia="en-US" w:bidi="ar-SA"/>
      </w:rPr>
    </w:lvl>
    <w:lvl w:ilvl="5" w:tplc="0BB45536">
      <w:numFmt w:val="bullet"/>
      <w:lvlText w:val="•"/>
      <w:lvlJc w:val="left"/>
      <w:pPr>
        <w:ind w:left="1592" w:hanging="362"/>
      </w:pPr>
      <w:rPr>
        <w:rFonts w:hint="default"/>
        <w:lang w:val="en-US" w:eastAsia="en-US" w:bidi="ar-SA"/>
      </w:rPr>
    </w:lvl>
    <w:lvl w:ilvl="6" w:tplc="711495C6">
      <w:numFmt w:val="bullet"/>
      <w:lvlText w:val="•"/>
      <w:lvlJc w:val="left"/>
      <w:pPr>
        <w:ind w:left="1790" w:hanging="362"/>
      </w:pPr>
      <w:rPr>
        <w:rFonts w:hint="default"/>
        <w:lang w:val="en-US" w:eastAsia="en-US" w:bidi="ar-SA"/>
      </w:rPr>
    </w:lvl>
    <w:lvl w:ilvl="7" w:tplc="3D2290C0">
      <w:numFmt w:val="bullet"/>
      <w:lvlText w:val="•"/>
      <w:lvlJc w:val="left"/>
      <w:pPr>
        <w:ind w:left="1988" w:hanging="362"/>
      </w:pPr>
      <w:rPr>
        <w:rFonts w:hint="default"/>
        <w:lang w:val="en-US" w:eastAsia="en-US" w:bidi="ar-SA"/>
      </w:rPr>
    </w:lvl>
    <w:lvl w:ilvl="8" w:tplc="A7422790">
      <w:numFmt w:val="bullet"/>
      <w:lvlText w:val="•"/>
      <w:lvlJc w:val="left"/>
      <w:pPr>
        <w:ind w:left="2187" w:hanging="362"/>
      </w:pPr>
      <w:rPr>
        <w:rFonts w:hint="default"/>
        <w:lang w:val="en-US" w:eastAsia="en-US" w:bidi="ar-SA"/>
      </w:rPr>
    </w:lvl>
  </w:abstractNum>
  <w:abstractNum w:abstractNumId="18" w15:restartNumberingAfterBreak="0">
    <w:nsid w:val="2F550299"/>
    <w:multiLevelType w:val="multilevel"/>
    <w:tmpl w:val="C8D6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E66BF"/>
    <w:multiLevelType w:val="hybridMultilevel"/>
    <w:tmpl w:val="E5BE6A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E12F06"/>
    <w:multiLevelType w:val="multilevel"/>
    <w:tmpl w:val="0E1C98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814DD"/>
    <w:multiLevelType w:val="hybridMultilevel"/>
    <w:tmpl w:val="3822018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37A458FD"/>
    <w:multiLevelType w:val="hybridMultilevel"/>
    <w:tmpl w:val="4A80A5DA"/>
    <w:lvl w:ilvl="0" w:tplc="ADD6781C">
      <w:numFmt w:val="bullet"/>
      <w:lvlText w:val="•"/>
      <w:lvlJc w:val="left"/>
      <w:pPr>
        <w:ind w:left="1185" w:hanging="360"/>
      </w:pPr>
      <w:rPr>
        <w:rFonts w:ascii="Times New Roman" w:eastAsia="Times New Roman" w:hAnsi="Times New Roman" w:cs="Times New Roman" w:hint="default"/>
        <w:spacing w:val="0"/>
        <w:w w:val="100"/>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23" w15:restartNumberingAfterBreak="0">
    <w:nsid w:val="3B73792B"/>
    <w:multiLevelType w:val="multilevel"/>
    <w:tmpl w:val="8C5E9A7E"/>
    <w:lvl w:ilvl="0">
      <w:start w:val="1"/>
      <w:numFmt w:val="decimal"/>
      <w:lvlText w:val="%1."/>
      <w:lvlJc w:val="left"/>
      <w:pPr>
        <w:tabs>
          <w:tab w:val="num" w:pos="-118"/>
        </w:tabs>
        <w:ind w:left="-118" w:hanging="360"/>
      </w:pPr>
    </w:lvl>
    <w:lvl w:ilvl="1" w:tentative="1">
      <w:start w:val="1"/>
      <w:numFmt w:val="decimal"/>
      <w:lvlText w:val="%2."/>
      <w:lvlJc w:val="left"/>
      <w:pPr>
        <w:tabs>
          <w:tab w:val="num" w:pos="602"/>
        </w:tabs>
        <w:ind w:left="602" w:hanging="360"/>
      </w:pPr>
    </w:lvl>
    <w:lvl w:ilvl="2" w:tentative="1">
      <w:start w:val="1"/>
      <w:numFmt w:val="decimal"/>
      <w:lvlText w:val="%3."/>
      <w:lvlJc w:val="left"/>
      <w:pPr>
        <w:tabs>
          <w:tab w:val="num" w:pos="1322"/>
        </w:tabs>
        <w:ind w:left="1322" w:hanging="360"/>
      </w:pPr>
    </w:lvl>
    <w:lvl w:ilvl="3" w:tentative="1">
      <w:start w:val="1"/>
      <w:numFmt w:val="decimal"/>
      <w:lvlText w:val="%4."/>
      <w:lvlJc w:val="left"/>
      <w:pPr>
        <w:tabs>
          <w:tab w:val="num" w:pos="2042"/>
        </w:tabs>
        <w:ind w:left="2042" w:hanging="360"/>
      </w:pPr>
    </w:lvl>
    <w:lvl w:ilvl="4" w:tentative="1">
      <w:start w:val="1"/>
      <w:numFmt w:val="decimal"/>
      <w:lvlText w:val="%5."/>
      <w:lvlJc w:val="left"/>
      <w:pPr>
        <w:tabs>
          <w:tab w:val="num" w:pos="2762"/>
        </w:tabs>
        <w:ind w:left="2762" w:hanging="360"/>
      </w:pPr>
    </w:lvl>
    <w:lvl w:ilvl="5" w:tentative="1">
      <w:start w:val="1"/>
      <w:numFmt w:val="decimal"/>
      <w:lvlText w:val="%6."/>
      <w:lvlJc w:val="left"/>
      <w:pPr>
        <w:tabs>
          <w:tab w:val="num" w:pos="3482"/>
        </w:tabs>
        <w:ind w:left="3482" w:hanging="360"/>
      </w:pPr>
    </w:lvl>
    <w:lvl w:ilvl="6" w:tentative="1">
      <w:start w:val="1"/>
      <w:numFmt w:val="decimal"/>
      <w:lvlText w:val="%7."/>
      <w:lvlJc w:val="left"/>
      <w:pPr>
        <w:tabs>
          <w:tab w:val="num" w:pos="4202"/>
        </w:tabs>
        <w:ind w:left="4202" w:hanging="360"/>
      </w:pPr>
    </w:lvl>
    <w:lvl w:ilvl="7" w:tentative="1">
      <w:start w:val="1"/>
      <w:numFmt w:val="decimal"/>
      <w:lvlText w:val="%8."/>
      <w:lvlJc w:val="left"/>
      <w:pPr>
        <w:tabs>
          <w:tab w:val="num" w:pos="4922"/>
        </w:tabs>
        <w:ind w:left="4922" w:hanging="360"/>
      </w:pPr>
    </w:lvl>
    <w:lvl w:ilvl="8" w:tentative="1">
      <w:start w:val="1"/>
      <w:numFmt w:val="decimal"/>
      <w:lvlText w:val="%9."/>
      <w:lvlJc w:val="left"/>
      <w:pPr>
        <w:tabs>
          <w:tab w:val="num" w:pos="5642"/>
        </w:tabs>
        <w:ind w:left="5642" w:hanging="360"/>
      </w:pPr>
    </w:lvl>
  </w:abstractNum>
  <w:abstractNum w:abstractNumId="24" w15:restartNumberingAfterBreak="0">
    <w:nsid w:val="40A367BF"/>
    <w:multiLevelType w:val="hybridMultilevel"/>
    <w:tmpl w:val="D41CAE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8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D258AD"/>
    <w:multiLevelType w:val="hybridMultilevel"/>
    <w:tmpl w:val="59348D8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6" w15:restartNumberingAfterBreak="0">
    <w:nsid w:val="45325350"/>
    <w:multiLevelType w:val="multilevel"/>
    <w:tmpl w:val="74B6E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51419"/>
    <w:multiLevelType w:val="hybridMultilevel"/>
    <w:tmpl w:val="67BCF8C2"/>
    <w:lvl w:ilvl="0" w:tplc="D95C2A94">
      <w:numFmt w:val="bullet"/>
      <w:lvlText w:val="•"/>
      <w:lvlJc w:val="left"/>
      <w:pPr>
        <w:ind w:left="608" w:hanging="362"/>
      </w:pPr>
      <w:rPr>
        <w:rFonts w:ascii="Times New Roman" w:eastAsia="Times New Roman" w:hAnsi="Times New Roman" w:cs="Times New Roman" w:hint="default"/>
        <w:b w:val="0"/>
        <w:bCs w:val="0"/>
        <w:i w:val="0"/>
        <w:iCs w:val="0"/>
        <w:spacing w:val="0"/>
        <w:w w:val="95"/>
        <w:sz w:val="25"/>
        <w:szCs w:val="25"/>
        <w:lang w:val="en-US" w:eastAsia="en-US" w:bidi="ar-SA"/>
      </w:rPr>
    </w:lvl>
    <w:lvl w:ilvl="1" w:tplc="EC0E66EC">
      <w:numFmt w:val="bullet"/>
      <w:lvlText w:val="•"/>
      <w:lvlJc w:val="left"/>
      <w:pPr>
        <w:ind w:left="798" w:hanging="362"/>
      </w:pPr>
      <w:rPr>
        <w:rFonts w:hint="default"/>
        <w:lang w:val="en-US" w:eastAsia="en-US" w:bidi="ar-SA"/>
      </w:rPr>
    </w:lvl>
    <w:lvl w:ilvl="2" w:tplc="D8188A64">
      <w:numFmt w:val="bullet"/>
      <w:lvlText w:val="•"/>
      <w:lvlJc w:val="left"/>
      <w:pPr>
        <w:ind w:left="996" w:hanging="362"/>
      </w:pPr>
      <w:rPr>
        <w:rFonts w:hint="default"/>
        <w:lang w:val="en-US" w:eastAsia="en-US" w:bidi="ar-SA"/>
      </w:rPr>
    </w:lvl>
    <w:lvl w:ilvl="3" w:tplc="A5623930">
      <w:numFmt w:val="bullet"/>
      <w:lvlText w:val="•"/>
      <w:lvlJc w:val="left"/>
      <w:pPr>
        <w:ind w:left="1195" w:hanging="362"/>
      </w:pPr>
      <w:rPr>
        <w:rFonts w:hint="default"/>
        <w:lang w:val="en-US" w:eastAsia="en-US" w:bidi="ar-SA"/>
      </w:rPr>
    </w:lvl>
    <w:lvl w:ilvl="4" w:tplc="7386559A">
      <w:numFmt w:val="bullet"/>
      <w:lvlText w:val="•"/>
      <w:lvlJc w:val="left"/>
      <w:pPr>
        <w:ind w:left="1393" w:hanging="362"/>
      </w:pPr>
      <w:rPr>
        <w:rFonts w:hint="default"/>
        <w:lang w:val="en-US" w:eastAsia="en-US" w:bidi="ar-SA"/>
      </w:rPr>
    </w:lvl>
    <w:lvl w:ilvl="5" w:tplc="7FD6C80E">
      <w:numFmt w:val="bullet"/>
      <w:lvlText w:val="•"/>
      <w:lvlJc w:val="left"/>
      <w:pPr>
        <w:ind w:left="1592" w:hanging="362"/>
      </w:pPr>
      <w:rPr>
        <w:rFonts w:hint="default"/>
        <w:lang w:val="en-US" w:eastAsia="en-US" w:bidi="ar-SA"/>
      </w:rPr>
    </w:lvl>
    <w:lvl w:ilvl="6" w:tplc="5A0E5A74">
      <w:numFmt w:val="bullet"/>
      <w:lvlText w:val="•"/>
      <w:lvlJc w:val="left"/>
      <w:pPr>
        <w:ind w:left="1790" w:hanging="362"/>
      </w:pPr>
      <w:rPr>
        <w:rFonts w:hint="default"/>
        <w:lang w:val="en-US" w:eastAsia="en-US" w:bidi="ar-SA"/>
      </w:rPr>
    </w:lvl>
    <w:lvl w:ilvl="7" w:tplc="8E0E444E">
      <w:numFmt w:val="bullet"/>
      <w:lvlText w:val="•"/>
      <w:lvlJc w:val="left"/>
      <w:pPr>
        <w:ind w:left="1988" w:hanging="362"/>
      </w:pPr>
      <w:rPr>
        <w:rFonts w:hint="default"/>
        <w:lang w:val="en-US" w:eastAsia="en-US" w:bidi="ar-SA"/>
      </w:rPr>
    </w:lvl>
    <w:lvl w:ilvl="8" w:tplc="B40A7368">
      <w:numFmt w:val="bullet"/>
      <w:lvlText w:val="•"/>
      <w:lvlJc w:val="left"/>
      <w:pPr>
        <w:ind w:left="2187" w:hanging="362"/>
      </w:pPr>
      <w:rPr>
        <w:rFonts w:hint="default"/>
        <w:lang w:val="en-US" w:eastAsia="en-US" w:bidi="ar-SA"/>
      </w:rPr>
    </w:lvl>
  </w:abstractNum>
  <w:abstractNum w:abstractNumId="28" w15:restartNumberingAfterBreak="0">
    <w:nsid w:val="49EA67D3"/>
    <w:multiLevelType w:val="hybridMultilevel"/>
    <w:tmpl w:val="9D7E8BA8"/>
    <w:lvl w:ilvl="0" w:tplc="0E1A5F2C">
      <w:numFmt w:val="bullet"/>
      <w:lvlText w:val="•"/>
      <w:lvlJc w:val="left"/>
      <w:pPr>
        <w:ind w:left="602"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859E93E4">
      <w:numFmt w:val="bullet"/>
      <w:lvlText w:val="•"/>
      <w:lvlJc w:val="left"/>
      <w:pPr>
        <w:ind w:left="797" w:hanging="358"/>
      </w:pPr>
      <w:rPr>
        <w:rFonts w:hint="default"/>
        <w:lang w:val="en-US" w:eastAsia="en-US" w:bidi="ar-SA"/>
      </w:rPr>
    </w:lvl>
    <w:lvl w:ilvl="2" w:tplc="F7D429C4">
      <w:numFmt w:val="bullet"/>
      <w:lvlText w:val="•"/>
      <w:lvlJc w:val="left"/>
      <w:pPr>
        <w:ind w:left="994" w:hanging="358"/>
      </w:pPr>
      <w:rPr>
        <w:rFonts w:hint="default"/>
        <w:lang w:val="en-US" w:eastAsia="en-US" w:bidi="ar-SA"/>
      </w:rPr>
    </w:lvl>
    <w:lvl w:ilvl="3" w:tplc="9B989F3C">
      <w:numFmt w:val="bullet"/>
      <w:lvlText w:val="•"/>
      <w:lvlJc w:val="left"/>
      <w:pPr>
        <w:ind w:left="1191" w:hanging="358"/>
      </w:pPr>
      <w:rPr>
        <w:rFonts w:hint="default"/>
        <w:lang w:val="en-US" w:eastAsia="en-US" w:bidi="ar-SA"/>
      </w:rPr>
    </w:lvl>
    <w:lvl w:ilvl="4" w:tplc="5936F256">
      <w:numFmt w:val="bullet"/>
      <w:lvlText w:val="•"/>
      <w:lvlJc w:val="left"/>
      <w:pPr>
        <w:ind w:left="1388" w:hanging="358"/>
      </w:pPr>
      <w:rPr>
        <w:rFonts w:hint="default"/>
        <w:lang w:val="en-US" w:eastAsia="en-US" w:bidi="ar-SA"/>
      </w:rPr>
    </w:lvl>
    <w:lvl w:ilvl="5" w:tplc="81AC0212">
      <w:numFmt w:val="bullet"/>
      <w:lvlText w:val="•"/>
      <w:lvlJc w:val="left"/>
      <w:pPr>
        <w:ind w:left="1585" w:hanging="358"/>
      </w:pPr>
      <w:rPr>
        <w:rFonts w:hint="default"/>
        <w:lang w:val="en-US" w:eastAsia="en-US" w:bidi="ar-SA"/>
      </w:rPr>
    </w:lvl>
    <w:lvl w:ilvl="6" w:tplc="E4785444">
      <w:numFmt w:val="bullet"/>
      <w:lvlText w:val="•"/>
      <w:lvlJc w:val="left"/>
      <w:pPr>
        <w:ind w:left="1782" w:hanging="358"/>
      </w:pPr>
      <w:rPr>
        <w:rFonts w:hint="default"/>
        <w:lang w:val="en-US" w:eastAsia="en-US" w:bidi="ar-SA"/>
      </w:rPr>
    </w:lvl>
    <w:lvl w:ilvl="7" w:tplc="497465AC">
      <w:numFmt w:val="bullet"/>
      <w:lvlText w:val="•"/>
      <w:lvlJc w:val="left"/>
      <w:pPr>
        <w:ind w:left="1980" w:hanging="358"/>
      </w:pPr>
      <w:rPr>
        <w:rFonts w:hint="default"/>
        <w:lang w:val="en-US" w:eastAsia="en-US" w:bidi="ar-SA"/>
      </w:rPr>
    </w:lvl>
    <w:lvl w:ilvl="8" w:tplc="D7CA1024">
      <w:numFmt w:val="bullet"/>
      <w:lvlText w:val="•"/>
      <w:lvlJc w:val="left"/>
      <w:pPr>
        <w:ind w:left="2177" w:hanging="358"/>
      </w:pPr>
      <w:rPr>
        <w:rFonts w:hint="default"/>
        <w:lang w:val="en-US" w:eastAsia="en-US" w:bidi="ar-SA"/>
      </w:rPr>
    </w:lvl>
  </w:abstractNum>
  <w:abstractNum w:abstractNumId="29" w15:restartNumberingAfterBreak="0">
    <w:nsid w:val="4D49223D"/>
    <w:multiLevelType w:val="hybridMultilevel"/>
    <w:tmpl w:val="6A106E98"/>
    <w:lvl w:ilvl="0" w:tplc="40BE3398">
      <w:start w:val="1"/>
      <w:numFmt w:val="decimal"/>
      <w:lvlText w:val="%1."/>
      <w:lvlJc w:val="left"/>
      <w:pPr>
        <w:ind w:left="1560" w:hanging="362"/>
      </w:pPr>
      <w:rPr>
        <w:rFonts w:ascii="Times New Roman" w:eastAsia="Times New Roman" w:hAnsi="Times New Roman" w:cs="Times New Roman" w:hint="default"/>
        <w:b w:val="0"/>
        <w:bCs w:val="0"/>
        <w:i w:val="0"/>
        <w:iCs w:val="0"/>
        <w:spacing w:val="0"/>
        <w:w w:val="97"/>
        <w:sz w:val="25"/>
        <w:szCs w:val="25"/>
        <w:lang w:val="en-US" w:eastAsia="en-US" w:bidi="ar-SA"/>
      </w:rPr>
    </w:lvl>
    <w:lvl w:ilvl="1" w:tplc="CDE2FD34">
      <w:numFmt w:val="bullet"/>
      <w:lvlText w:val="•"/>
      <w:lvlJc w:val="left"/>
      <w:pPr>
        <w:ind w:left="2510" w:hanging="362"/>
      </w:pPr>
      <w:rPr>
        <w:rFonts w:hint="default"/>
        <w:lang w:val="en-US" w:eastAsia="en-US" w:bidi="ar-SA"/>
      </w:rPr>
    </w:lvl>
    <w:lvl w:ilvl="2" w:tplc="53323B56">
      <w:numFmt w:val="bullet"/>
      <w:lvlText w:val="•"/>
      <w:lvlJc w:val="left"/>
      <w:pPr>
        <w:ind w:left="3460" w:hanging="362"/>
      </w:pPr>
      <w:rPr>
        <w:rFonts w:hint="default"/>
        <w:lang w:val="en-US" w:eastAsia="en-US" w:bidi="ar-SA"/>
      </w:rPr>
    </w:lvl>
    <w:lvl w:ilvl="3" w:tplc="E452C560">
      <w:numFmt w:val="bullet"/>
      <w:lvlText w:val="•"/>
      <w:lvlJc w:val="left"/>
      <w:pPr>
        <w:ind w:left="4410" w:hanging="362"/>
      </w:pPr>
      <w:rPr>
        <w:rFonts w:hint="default"/>
        <w:lang w:val="en-US" w:eastAsia="en-US" w:bidi="ar-SA"/>
      </w:rPr>
    </w:lvl>
    <w:lvl w:ilvl="4" w:tplc="79EA9C88">
      <w:numFmt w:val="bullet"/>
      <w:lvlText w:val="•"/>
      <w:lvlJc w:val="left"/>
      <w:pPr>
        <w:ind w:left="5360" w:hanging="362"/>
      </w:pPr>
      <w:rPr>
        <w:rFonts w:hint="default"/>
        <w:lang w:val="en-US" w:eastAsia="en-US" w:bidi="ar-SA"/>
      </w:rPr>
    </w:lvl>
    <w:lvl w:ilvl="5" w:tplc="819E288E">
      <w:numFmt w:val="bullet"/>
      <w:lvlText w:val="•"/>
      <w:lvlJc w:val="left"/>
      <w:pPr>
        <w:ind w:left="6310" w:hanging="362"/>
      </w:pPr>
      <w:rPr>
        <w:rFonts w:hint="default"/>
        <w:lang w:val="en-US" w:eastAsia="en-US" w:bidi="ar-SA"/>
      </w:rPr>
    </w:lvl>
    <w:lvl w:ilvl="6" w:tplc="5AC843DE">
      <w:numFmt w:val="bullet"/>
      <w:lvlText w:val="•"/>
      <w:lvlJc w:val="left"/>
      <w:pPr>
        <w:ind w:left="7260" w:hanging="362"/>
      </w:pPr>
      <w:rPr>
        <w:rFonts w:hint="default"/>
        <w:lang w:val="en-US" w:eastAsia="en-US" w:bidi="ar-SA"/>
      </w:rPr>
    </w:lvl>
    <w:lvl w:ilvl="7" w:tplc="258CD1FE">
      <w:numFmt w:val="bullet"/>
      <w:lvlText w:val="•"/>
      <w:lvlJc w:val="left"/>
      <w:pPr>
        <w:ind w:left="8210" w:hanging="362"/>
      </w:pPr>
      <w:rPr>
        <w:rFonts w:hint="default"/>
        <w:lang w:val="en-US" w:eastAsia="en-US" w:bidi="ar-SA"/>
      </w:rPr>
    </w:lvl>
    <w:lvl w:ilvl="8" w:tplc="A6F22584">
      <w:numFmt w:val="bullet"/>
      <w:lvlText w:val="•"/>
      <w:lvlJc w:val="left"/>
      <w:pPr>
        <w:ind w:left="9160" w:hanging="362"/>
      </w:pPr>
      <w:rPr>
        <w:rFonts w:hint="default"/>
        <w:lang w:val="en-US" w:eastAsia="en-US" w:bidi="ar-SA"/>
      </w:rPr>
    </w:lvl>
  </w:abstractNum>
  <w:abstractNum w:abstractNumId="30" w15:restartNumberingAfterBreak="0">
    <w:nsid w:val="4E042901"/>
    <w:multiLevelType w:val="hybridMultilevel"/>
    <w:tmpl w:val="8542B97A"/>
    <w:lvl w:ilvl="0" w:tplc="F564BAE4">
      <w:numFmt w:val="bullet"/>
      <w:lvlText w:val="•"/>
      <w:lvlJc w:val="left"/>
      <w:pPr>
        <w:ind w:left="602" w:hanging="360"/>
      </w:pPr>
      <w:rPr>
        <w:rFonts w:ascii="Times New Roman" w:eastAsia="Times New Roman" w:hAnsi="Times New Roman" w:cs="Times New Roman" w:hint="default"/>
        <w:b w:val="0"/>
        <w:bCs w:val="0"/>
        <w:i w:val="0"/>
        <w:iCs w:val="0"/>
        <w:spacing w:val="0"/>
        <w:w w:val="94"/>
        <w:sz w:val="25"/>
        <w:szCs w:val="25"/>
        <w:lang w:val="en-US" w:eastAsia="en-US" w:bidi="ar-SA"/>
      </w:rPr>
    </w:lvl>
    <w:lvl w:ilvl="1" w:tplc="36E8D5D6">
      <w:numFmt w:val="bullet"/>
      <w:lvlText w:val="•"/>
      <w:lvlJc w:val="left"/>
      <w:pPr>
        <w:ind w:left="797" w:hanging="360"/>
      </w:pPr>
      <w:rPr>
        <w:rFonts w:hint="default"/>
        <w:lang w:val="en-US" w:eastAsia="en-US" w:bidi="ar-SA"/>
      </w:rPr>
    </w:lvl>
    <w:lvl w:ilvl="2" w:tplc="233655BA">
      <w:numFmt w:val="bullet"/>
      <w:lvlText w:val="•"/>
      <w:lvlJc w:val="left"/>
      <w:pPr>
        <w:ind w:left="994" w:hanging="360"/>
      </w:pPr>
      <w:rPr>
        <w:rFonts w:hint="default"/>
        <w:lang w:val="en-US" w:eastAsia="en-US" w:bidi="ar-SA"/>
      </w:rPr>
    </w:lvl>
    <w:lvl w:ilvl="3" w:tplc="1F0A144C">
      <w:numFmt w:val="bullet"/>
      <w:lvlText w:val="•"/>
      <w:lvlJc w:val="left"/>
      <w:pPr>
        <w:ind w:left="1191" w:hanging="360"/>
      </w:pPr>
      <w:rPr>
        <w:rFonts w:hint="default"/>
        <w:lang w:val="en-US" w:eastAsia="en-US" w:bidi="ar-SA"/>
      </w:rPr>
    </w:lvl>
    <w:lvl w:ilvl="4" w:tplc="22C0A26E">
      <w:numFmt w:val="bullet"/>
      <w:lvlText w:val="•"/>
      <w:lvlJc w:val="left"/>
      <w:pPr>
        <w:ind w:left="1388" w:hanging="360"/>
      </w:pPr>
      <w:rPr>
        <w:rFonts w:hint="default"/>
        <w:lang w:val="en-US" w:eastAsia="en-US" w:bidi="ar-SA"/>
      </w:rPr>
    </w:lvl>
    <w:lvl w:ilvl="5" w:tplc="E3DC12DA">
      <w:numFmt w:val="bullet"/>
      <w:lvlText w:val="•"/>
      <w:lvlJc w:val="left"/>
      <w:pPr>
        <w:ind w:left="1585" w:hanging="360"/>
      </w:pPr>
      <w:rPr>
        <w:rFonts w:hint="default"/>
        <w:lang w:val="en-US" w:eastAsia="en-US" w:bidi="ar-SA"/>
      </w:rPr>
    </w:lvl>
    <w:lvl w:ilvl="6" w:tplc="BA7253B0">
      <w:numFmt w:val="bullet"/>
      <w:lvlText w:val="•"/>
      <w:lvlJc w:val="left"/>
      <w:pPr>
        <w:ind w:left="1782" w:hanging="360"/>
      </w:pPr>
      <w:rPr>
        <w:rFonts w:hint="default"/>
        <w:lang w:val="en-US" w:eastAsia="en-US" w:bidi="ar-SA"/>
      </w:rPr>
    </w:lvl>
    <w:lvl w:ilvl="7" w:tplc="14F412CC">
      <w:numFmt w:val="bullet"/>
      <w:lvlText w:val="•"/>
      <w:lvlJc w:val="left"/>
      <w:pPr>
        <w:ind w:left="1980" w:hanging="360"/>
      </w:pPr>
      <w:rPr>
        <w:rFonts w:hint="default"/>
        <w:lang w:val="en-US" w:eastAsia="en-US" w:bidi="ar-SA"/>
      </w:rPr>
    </w:lvl>
    <w:lvl w:ilvl="8" w:tplc="9010531E">
      <w:numFmt w:val="bullet"/>
      <w:lvlText w:val="•"/>
      <w:lvlJc w:val="left"/>
      <w:pPr>
        <w:ind w:left="2177" w:hanging="360"/>
      </w:pPr>
      <w:rPr>
        <w:rFonts w:hint="default"/>
        <w:lang w:val="en-US" w:eastAsia="en-US" w:bidi="ar-SA"/>
      </w:rPr>
    </w:lvl>
  </w:abstractNum>
  <w:abstractNum w:abstractNumId="31" w15:restartNumberingAfterBreak="0">
    <w:nsid w:val="50033C8E"/>
    <w:multiLevelType w:val="hybridMultilevel"/>
    <w:tmpl w:val="BE6004E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2" w15:restartNumberingAfterBreak="0">
    <w:nsid w:val="515E3B90"/>
    <w:multiLevelType w:val="multilevel"/>
    <w:tmpl w:val="EAB23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25268"/>
    <w:multiLevelType w:val="hybridMultilevel"/>
    <w:tmpl w:val="4634ADE0"/>
    <w:lvl w:ilvl="0" w:tplc="166EBD56">
      <w:start w:val="1"/>
      <w:numFmt w:val="decimal"/>
      <w:lvlText w:val="%1."/>
      <w:lvlJc w:val="left"/>
      <w:pPr>
        <w:ind w:left="1548" w:hanging="364"/>
      </w:pPr>
      <w:rPr>
        <w:rFonts w:hint="default"/>
        <w:spacing w:val="0"/>
        <w:w w:val="97"/>
        <w:lang w:val="en-US" w:eastAsia="en-US" w:bidi="ar-SA"/>
      </w:rPr>
    </w:lvl>
    <w:lvl w:ilvl="1" w:tplc="3E00FE76">
      <w:start w:val="1"/>
      <w:numFmt w:val="decimal"/>
      <w:lvlText w:val="%2."/>
      <w:lvlJc w:val="left"/>
      <w:pPr>
        <w:ind w:left="2279" w:hanging="745"/>
      </w:pPr>
      <w:rPr>
        <w:rFonts w:ascii="Times New Roman" w:eastAsia="Times New Roman" w:hAnsi="Times New Roman" w:cs="Times New Roman" w:hint="default"/>
        <w:b w:val="0"/>
        <w:bCs w:val="0"/>
        <w:i w:val="0"/>
        <w:iCs w:val="0"/>
        <w:spacing w:val="0"/>
        <w:w w:val="97"/>
        <w:sz w:val="25"/>
        <w:szCs w:val="25"/>
        <w:lang w:val="en-US" w:eastAsia="en-US" w:bidi="ar-SA"/>
      </w:rPr>
    </w:lvl>
    <w:lvl w:ilvl="2" w:tplc="8658705C">
      <w:numFmt w:val="bullet"/>
      <w:lvlText w:val="•"/>
      <w:lvlJc w:val="left"/>
      <w:pPr>
        <w:ind w:left="3255" w:hanging="745"/>
      </w:pPr>
      <w:rPr>
        <w:rFonts w:hint="default"/>
        <w:lang w:val="en-US" w:eastAsia="en-US" w:bidi="ar-SA"/>
      </w:rPr>
    </w:lvl>
    <w:lvl w:ilvl="3" w:tplc="0952E45A">
      <w:numFmt w:val="bullet"/>
      <w:lvlText w:val="•"/>
      <w:lvlJc w:val="left"/>
      <w:pPr>
        <w:ind w:left="4231" w:hanging="745"/>
      </w:pPr>
      <w:rPr>
        <w:rFonts w:hint="default"/>
        <w:lang w:val="en-US" w:eastAsia="en-US" w:bidi="ar-SA"/>
      </w:rPr>
    </w:lvl>
    <w:lvl w:ilvl="4" w:tplc="CEE6DC76">
      <w:numFmt w:val="bullet"/>
      <w:lvlText w:val="•"/>
      <w:lvlJc w:val="left"/>
      <w:pPr>
        <w:ind w:left="5206" w:hanging="745"/>
      </w:pPr>
      <w:rPr>
        <w:rFonts w:hint="default"/>
        <w:lang w:val="en-US" w:eastAsia="en-US" w:bidi="ar-SA"/>
      </w:rPr>
    </w:lvl>
    <w:lvl w:ilvl="5" w:tplc="5978B8D2">
      <w:numFmt w:val="bullet"/>
      <w:lvlText w:val="•"/>
      <w:lvlJc w:val="left"/>
      <w:pPr>
        <w:ind w:left="6182" w:hanging="745"/>
      </w:pPr>
      <w:rPr>
        <w:rFonts w:hint="default"/>
        <w:lang w:val="en-US" w:eastAsia="en-US" w:bidi="ar-SA"/>
      </w:rPr>
    </w:lvl>
    <w:lvl w:ilvl="6" w:tplc="D4B0DC6E">
      <w:numFmt w:val="bullet"/>
      <w:lvlText w:val="•"/>
      <w:lvlJc w:val="left"/>
      <w:pPr>
        <w:ind w:left="7157" w:hanging="745"/>
      </w:pPr>
      <w:rPr>
        <w:rFonts w:hint="default"/>
        <w:lang w:val="en-US" w:eastAsia="en-US" w:bidi="ar-SA"/>
      </w:rPr>
    </w:lvl>
    <w:lvl w:ilvl="7" w:tplc="29A04C16">
      <w:numFmt w:val="bullet"/>
      <w:lvlText w:val="•"/>
      <w:lvlJc w:val="left"/>
      <w:pPr>
        <w:ind w:left="8133" w:hanging="745"/>
      </w:pPr>
      <w:rPr>
        <w:rFonts w:hint="default"/>
        <w:lang w:val="en-US" w:eastAsia="en-US" w:bidi="ar-SA"/>
      </w:rPr>
    </w:lvl>
    <w:lvl w:ilvl="8" w:tplc="4A147236">
      <w:numFmt w:val="bullet"/>
      <w:lvlText w:val="•"/>
      <w:lvlJc w:val="left"/>
      <w:pPr>
        <w:ind w:left="9108" w:hanging="745"/>
      </w:pPr>
      <w:rPr>
        <w:rFonts w:hint="default"/>
        <w:lang w:val="en-US" w:eastAsia="en-US" w:bidi="ar-SA"/>
      </w:rPr>
    </w:lvl>
  </w:abstractNum>
  <w:abstractNum w:abstractNumId="34" w15:restartNumberingAfterBreak="0">
    <w:nsid w:val="53F077D6"/>
    <w:multiLevelType w:val="multilevel"/>
    <w:tmpl w:val="3572D8F4"/>
    <w:lvl w:ilvl="0">
      <w:start w:val="1"/>
      <w:numFmt w:val="decimal"/>
      <w:lvlText w:val="%1."/>
      <w:lvlJc w:val="left"/>
      <w:pPr>
        <w:ind w:left="1860" w:hanging="254"/>
      </w:pPr>
      <w:rPr>
        <w:rFonts w:ascii="Times New Roman" w:eastAsia="Times New Roman" w:hAnsi="Times New Roman" w:cs="Times New Roman" w:hint="default"/>
        <w:b w:val="0"/>
        <w:bCs w:val="0"/>
        <w:i w:val="0"/>
        <w:iCs w:val="0"/>
        <w:spacing w:val="0"/>
        <w:w w:val="94"/>
        <w:sz w:val="25"/>
        <w:szCs w:val="25"/>
        <w:lang w:val="en-US" w:eastAsia="en-US" w:bidi="ar-SA"/>
      </w:rPr>
    </w:lvl>
    <w:lvl w:ilvl="1">
      <w:start w:val="1"/>
      <w:numFmt w:val="decimal"/>
      <w:lvlText w:val="%1.%2"/>
      <w:lvlJc w:val="left"/>
      <w:pPr>
        <w:ind w:left="2525" w:hanging="365"/>
      </w:pPr>
      <w:rPr>
        <w:rFonts w:hint="default"/>
        <w:spacing w:val="0"/>
        <w:w w:val="96"/>
        <w:lang w:val="en-US" w:eastAsia="en-US" w:bidi="ar-SA"/>
      </w:rPr>
    </w:lvl>
    <w:lvl w:ilvl="2">
      <w:numFmt w:val="bullet"/>
      <w:lvlText w:val="•"/>
      <w:lvlJc w:val="left"/>
      <w:pPr>
        <w:ind w:left="2520" w:hanging="365"/>
      </w:pPr>
      <w:rPr>
        <w:rFonts w:hint="default"/>
        <w:lang w:val="en-US" w:eastAsia="en-US" w:bidi="ar-SA"/>
      </w:rPr>
    </w:lvl>
    <w:lvl w:ilvl="3">
      <w:numFmt w:val="bullet"/>
      <w:lvlText w:val="•"/>
      <w:lvlJc w:val="left"/>
      <w:pPr>
        <w:ind w:left="3587" w:hanging="365"/>
      </w:pPr>
      <w:rPr>
        <w:rFonts w:hint="default"/>
        <w:lang w:val="en-US" w:eastAsia="en-US" w:bidi="ar-SA"/>
      </w:rPr>
    </w:lvl>
    <w:lvl w:ilvl="4">
      <w:numFmt w:val="bullet"/>
      <w:lvlText w:val="•"/>
      <w:lvlJc w:val="left"/>
      <w:pPr>
        <w:ind w:left="4655" w:hanging="365"/>
      </w:pPr>
      <w:rPr>
        <w:rFonts w:hint="default"/>
        <w:lang w:val="en-US" w:eastAsia="en-US" w:bidi="ar-SA"/>
      </w:rPr>
    </w:lvl>
    <w:lvl w:ilvl="5">
      <w:numFmt w:val="bullet"/>
      <w:lvlText w:val="•"/>
      <w:lvlJc w:val="left"/>
      <w:pPr>
        <w:ind w:left="5722" w:hanging="365"/>
      </w:pPr>
      <w:rPr>
        <w:rFonts w:hint="default"/>
        <w:lang w:val="en-US" w:eastAsia="en-US" w:bidi="ar-SA"/>
      </w:rPr>
    </w:lvl>
    <w:lvl w:ilvl="6">
      <w:numFmt w:val="bullet"/>
      <w:lvlText w:val="•"/>
      <w:lvlJc w:val="left"/>
      <w:pPr>
        <w:ind w:left="6790" w:hanging="365"/>
      </w:pPr>
      <w:rPr>
        <w:rFonts w:hint="default"/>
        <w:lang w:val="en-US" w:eastAsia="en-US" w:bidi="ar-SA"/>
      </w:rPr>
    </w:lvl>
    <w:lvl w:ilvl="7">
      <w:numFmt w:val="bullet"/>
      <w:lvlText w:val="•"/>
      <w:lvlJc w:val="left"/>
      <w:pPr>
        <w:ind w:left="7857" w:hanging="365"/>
      </w:pPr>
      <w:rPr>
        <w:rFonts w:hint="default"/>
        <w:lang w:val="en-US" w:eastAsia="en-US" w:bidi="ar-SA"/>
      </w:rPr>
    </w:lvl>
    <w:lvl w:ilvl="8">
      <w:numFmt w:val="bullet"/>
      <w:lvlText w:val="•"/>
      <w:lvlJc w:val="left"/>
      <w:pPr>
        <w:ind w:left="8925" w:hanging="365"/>
      </w:pPr>
      <w:rPr>
        <w:rFonts w:hint="default"/>
        <w:lang w:val="en-US" w:eastAsia="en-US" w:bidi="ar-SA"/>
      </w:rPr>
    </w:lvl>
  </w:abstractNum>
  <w:abstractNum w:abstractNumId="35" w15:restartNumberingAfterBreak="0">
    <w:nsid w:val="55944F70"/>
    <w:multiLevelType w:val="multilevel"/>
    <w:tmpl w:val="FB0A60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C3D66"/>
    <w:multiLevelType w:val="multilevel"/>
    <w:tmpl w:val="711A8702"/>
    <w:lvl w:ilvl="0">
      <w:start w:val="4"/>
      <w:numFmt w:val="decimal"/>
      <w:lvlText w:val="%1"/>
      <w:lvlJc w:val="left"/>
      <w:pPr>
        <w:ind w:left="360" w:hanging="360"/>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37" w15:restartNumberingAfterBreak="0">
    <w:nsid w:val="693B4CA1"/>
    <w:multiLevelType w:val="hybridMultilevel"/>
    <w:tmpl w:val="18B079D4"/>
    <w:lvl w:ilvl="0" w:tplc="2982B28E">
      <w:start w:val="1"/>
      <w:numFmt w:val="decimal"/>
      <w:lvlText w:val="[%1]"/>
      <w:lvlJc w:val="left"/>
      <w:pPr>
        <w:ind w:left="1335" w:hanging="497"/>
      </w:pPr>
      <w:rPr>
        <w:rFonts w:hint="default"/>
        <w:spacing w:val="0"/>
        <w:w w:val="90"/>
        <w:lang w:val="en-US" w:eastAsia="en-US" w:bidi="ar-SA"/>
      </w:rPr>
    </w:lvl>
    <w:lvl w:ilvl="1" w:tplc="A96E4AB4">
      <w:numFmt w:val="bullet"/>
      <w:lvlText w:val="•"/>
      <w:lvlJc w:val="left"/>
      <w:pPr>
        <w:ind w:left="2312" w:hanging="497"/>
      </w:pPr>
      <w:rPr>
        <w:rFonts w:hint="default"/>
        <w:lang w:val="en-US" w:eastAsia="en-US" w:bidi="ar-SA"/>
      </w:rPr>
    </w:lvl>
    <w:lvl w:ilvl="2" w:tplc="35B25AF4">
      <w:numFmt w:val="bullet"/>
      <w:lvlText w:val="•"/>
      <w:lvlJc w:val="left"/>
      <w:pPr>
        <w:ind w:left="3284" w:hanging="497"/>
      </w:pPr>
      <w:rPr>
        <w:rFonts w:hint="default"/>
        <w:lang w:val="en-US" w:eastAsia="en-US" w:bidi="ar-SA"/>
      </w:rPr>
    </w:lvl>
    <w:lvl w:ilvl="3" w:tplc="9DE0116C">
      <w:numFmt w:val="bullet"/>
      <w:lvlText w:val="•"/>
      <w:lvlJc w:val="left"/>
      <w:pPr>
        <w:ind w:left="4256" w:hanging="497"/>
      </w:pPr>
      <w:rPr>
        <w:rFonts w:hint="default"/>
        <w:lang w:val="en-US" w:eastAsia="en-US" w:bidi="ar-SA"/>
      </w:rPr>
    </w:lvl>
    <w:lvl w:ilvl="4" w:tplc="C1FA440E">
      <w:numFmt w:val="bullet"/>
      <w:lvlText w:val="•"/>
      <w:lvlJc w:val="left"/>
      <w:pPr>
        <w:ind w:left="5228" w:hanging="497"/>
      </w:pPr>
      <w:rPr>
        <w:rFonts w:hint="default"/>
        <w:lang w:val="en-US" w:eastAsia="en-US" w:bidi="ar-SA"/>
      </w:rPr>
    </w:lvl>
    <w:lvl w:ilvl="5" w:tplc="32D22970">
      <w:numFmt w:val="bullet"/>
      <w:lvlText w:val="•"/>
      <w:lvlJc w:val="left"/>
      <w:pPr>
        <w:ind w:left="6200" w:hanging="497"/>
      </w:pPr>
      <w:rPr>
        <w:rFonts w:hint="default"/>
        <w:lang w:val="en-US" w:eastAsia="en-US" w:bidi="ar-SA"/>
      </w:rPr>
    </w:lvl>
    <w:lvl w:ilvl="6" w:tplc="3220820A">
      <w:numFmt w:val="bullet"/>
      <w:lvlText w:val="•"/>
      <w:lvlJc w:val="left"/>
      <w:pPr>
        <w:ind w:left="7172" w:hanging="497"/>
      </w:pPr>
      <w:rPr>
        <w:rFonts w:hint="default"/>
        <w:lang w:val="en-US" w:eastAsia="en-US" w:bidi="ar-SA"/>
      </w:rPr>
    </w:lvl>
    <w:lvl w:ilvl="7" w:tplc="6220D4BE">
      <w:numFmt w:val="bullet"/>
      <w:lvlText w:val="•"/>
      <w:lvlJc w:val="left"/>
      <w:pPr>
        <w:ind w:left="8144" w:hanging="497"/>
      </w:pPr>
      <w:rPr>
        <w:rFonts w:hint="default"/>
        <w:lang w:val="en-US" w:eastAsia="en-US" w:bidi="ar-SA"/>
      </w:rPr>
    </w:lvl>
    <w:lvl w:ilvl="8" w:tplc="20F6062E">
      <w:numFmt w:val="bullet"/>
      <w:lvlText w:val="•"/>
      <w:lvlJc w:val="left"/>
      <w:pPr>
        <w:ind w:left="9116" w:hanging="497"/>
      </w:pPr>
      <w:rPr>
        <w:rFonts w:hint="default"/>
        <w:lang w:val="en-US" w:eastAsia="en-US" w:bidi="ar-SA"/>
      </w:rPr>
    </w:lvl>
  </w:abstractNum>
  <w:abstractNum w:abstractNumId="38" w15:restartNumberingAfterBreak="0">
    <w:nsid w:val="6F630785"/>
    <w:multiLevelType w:val="hybridMultilevel"/>
    <w:tmpl w:val="6DE67726"/>
    <w:lvl w:ilvl="0" w:tplc="858489DC">
      <w:start w:val="1"/>
      <w:numFmt w:val="decimal"/>
      <w:lvlText w:val="%1)"/>
      <w:lvlJc w:val="left"/>
      <w:pPr>
        <w:ind w:left="841" w:hanging="288"/>
      </w:pPr>
      <w:rPr>
        <w:rFonts w:ascii="Times New Roman" w:eastAsia="Times New Roman" w:hAnsi="Times New Roman" w:cs="Times New Roman" w:hint="default"/>
        <w:b w:val="0"/>
        <w:bCs w:val="0"/>
        <w:i w:val="0"/>
        <w:iCs w:val="0"/>
        <w:spacing w:val="0"/>
        <w:w w:val="95"/>
        <w:sz w:val="25"/>
        <w:szCs w:val="25"/>
        <w:lang w:val="en-US" w:eastAsia="en-US" w:bidi="ar-SA"/>
      </w:rPr>
    </w:lvl>
    <w:lvl w:ilvl="1" w:tplc="682CD25C">
      <w:numFmt w:val="bullet"/>
      <w:lvlText w:val="•"/>
      <w:lvlJc w:val="left"/>
      <w:pPr>
        <w:ind w:left="1862" w:hanging="288"/>
      </w:pPr>
      <w:rPr>
        <w:rFonts w:hint="default"/>
        <w:lang w:val="en-US" w:eastAsia="en-US" w:bidi="ar-SA"/>
      </w:rPr>
    </w:lvl>
    <w:lvl w:ilvl="2" w:tplc="B94E7524">
      <w:numFmt w:val="bullet"/>
      <w:lvlText w:val="•"/>
      <w:lvlJc w:val="left"/>
      <w:pPr>
        <w:ind w:left="2884" w:hanging="288"/>
      </w:pPr>
      <w:rPr>
        <w:rFonts w:hint="default"/>
        <w:lang w:val="en-US" w:eastAsia="en-US" w:bidi="ar-SA"/>
      </w:rPr>
    </w:lvl>
    <w:lvl w:ilvl="3" w:tplc="8034E948">
      <w:numFmt w:val="bullet"/>
      <w:lvlText w:val="•"/>
      <w:lvlJc w:val="left"/>
      <w:pPr>
        <w:ind w:left="3906" w:hanging="288"/>
      </w:pPr>
      <w:rPr>
        <w:rFonts w:hint="default"/>
        <w:lang w:val="en-US" w:eastAsia="en-US" w:bidi="ar-SA"/>
      </w:rPr>
    </w:lvl>
    <w:lvl w:ilvl="4" w:tplc="0CBA9F9A">
      <w:numFmt w:val="bullet"/>
      <w:lvlText w:val="•"/>
      <w:lvlJc w:val="left"/>
      <w:pPr>
        <w:ind w:left="4928" w:hanging="288"/>
      </w:pPr>
      <w:rPr>
        <w:rFonts w:hint="default"/>
        <w:lang w:val="en-US" w:eastAsia="en-US" w:bidi="ar-SA"/>
      </w:rPr>
    </w:lvl>
    <w:lvl w:ilvl="5" w:tplc="6CC89776">
      <w:numFmt w:val="bullet"/>
      <w:lvlText w:val="•"/>
      <w:lvlJc w:val="left"/>
      <w:pPr>
        <w:ind w:left="5950" w:hanging="288"/>
      </w:pPr>
      <w:rPr>
        <w:rFonts w:hint="default"/>
        <w:lang w:val="en-US" w:eastAsia="en-US" w:bidi="ar-SA"/>
      </w:rPr>
    </w:lvl>
    <w:lvl w:ilvl="6" w:tplc="1716040E">
      <w:numFmt w:val="bullet"/>
      <w:lvlText w:val="•"/>
      <w:lvlJc w:val="left"/>
      <w:pPr>
        <w:ind w:left="6972" w:hanging="288"/>
      </w:pPr>
      <w:rPr>
        <w:rFonts w:hint="default"/>
        <w:lang w:val="en-US" w:eastAsia="en-US" w:bidi="ar-SA"/>
      </w:rPr>
    </w:lvl>
    <w:lvl w:ilvl="7" w:tplc="FF9A5D70">
      <w:numFmt w:val="bullet"/>
      <w:lvlText w:val="•"/>
      <w:lvlJc w:val="left"/>
      <w:pPr>
        <w:ind w:left="7994" w:hanging="288"/>
      </w:pPr>
      <w:rPr>
        <w:rFonts w:hint="default"/>
        <w:lang w:val="en-US" w:eastAsia="en-US" w:bidi="ar-SA"/>
      </w:rPr>
    </w:lvl>
    <w:lvl w:ilvl="8" w:tplc="2E6A0644">
      <w:numFmt w:val="bullet"/>
      <w:lvlText w:val="•"/>
      <w:lvlJc w:val="left"/>
      <w:pPr>
        <w:ind w:left="9016" w:hanging="288"/>
      </w:pPr>
      <w:rPr>
        <w:rFonts w:hint="default"/>
        <w:lang w:val="en-US" w:eastAsia="en-US" w:bidi="ar-SA"/>
      </w:rPr>
    </w:lvl>
  </w:abstractNum>
  <w:abstractNum w:abstractNumId="39" w15:restartNumberingAfterBreak="0">
    <w:nsid w:val="72C66352"/>
    <w:multiLevelType w:val="multilevel"/>
    <w:tmpl w:val="3210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4A3962"/>
    <w:multiLevelType w:val="hybridMultilevel"/>
    <w:tmpl w:val="59684B12"/>
    <w:lvl w:ilvl="0" w:tplc="61EE47E6">
      <w:numFmt w:val="bullet"/>
      <w:lvlText w:val="•"/>
      <w:lvlJc w:val="left"/>
      <w:pPr>
        <w:ind w:left="606" w:hanging="359"/>
      </w:pPr>
      <w:rPr>
        <w:rFonts w:ascii="Times New Roman" w:eastAsia="Times New Roman" w:hAnsi="Times New Roman" w:cs="Times New Roman" w:hint="default"/>
        <w:b w:val="0"/>
        <w:bCs w:val="0"/>
        <w:i w:val="0"/>
        <w:iCs w:val="0"/>
        <w:spacing w:val="0"/>
        <w:w w:val="91"/>
        <w:sz w:val="25"/>
        <w:szCs w:val="25"/>
        <w:lang w:val="en-US" w:eastAsia="en-US" w:bidi="ar-SA"/>
      </w:rPr>
    </w:lvl>
    <w:lvl w:ilvl="1" w:tplc="B2E81822">
      <w:numFmt w:val="bullet"/>
      <w:lvlText w:val="•"/>
      <w:lvlJc w:val="left"/>
      <w:pPr>
        <w:ind w:left="798" w:hanging="359"/>
      </w:pPr>
      <w:rPr>
        <w:rFonts w:hint="default"/>
        <w:lang w:val="en-US" w:eastAsia="en-US" w:bidi="ar-SA"/>
      </w:rPr>
    </w:lvl>
    <w:lvl w:ilvl="2" w:tplc="2BE2DD54">
      <w:numFmt w:val="bullet"/>
      <w:lvlText w:val="•"/>
      <w:lvlJc w:val="left"/>
      <w:pPr>
        <w:ind w:left="996" w:hanging="359"/>
      </w:pPr>
      <w:rPr>
        <w:rFonts w:hint="default"/>
        <w:lang w:val="en-US" w:eastAsia="en-US" w:bidi="ar-SA"/>
      </w:rPr>
    </w:lvl>
    <w:lvl w:ilvl="3" w:tplc="95DA51CE">
      <w:numFmt w:val="bullet"/>
      <w:lvlText w:val="•"/>
      <w:lvlJc w:val="left"/>
      <w:pPr>
        <w:ind w:left="1195" w:hanging="359"/>
      </w:pPr>
      <w:rPr>
        <w:rFonts w:hint="default"/>
        <w:lang w:val="en-US" w:eastAsia="en-US" w:bidi="ar-SA"/>
      </w:rPr>
    </w:lvl>
    <w:lvl w:ilvl="4" w:tplc="9BD24FF4">
      <w:numFmt w:val="bullet"/>
      <w:lvlText w:val="•"/>
      <w:lvlJc w:val="left"/>
      <w:pPr>
        <w:ind w:left="1393" w:hanging="359"/>
      </w:pPr>
      <w:rPr>
        <w:rFonts w:hint="default"/>
        <w:lang w:val="en-US" w:eastAsia="en-US" w:bidi="ar-SA"/>
      </w:rPr>
    </w:lvl>
    <w:lvl w:ilvl="5" w:tplc="AC388284">
      <w:numFmt w:val="bullet"/>
      <w:lvlText w:val="•"/>
      <w:lvlJc w:val="left"/>
      <w:pPr>
        <w:ind w:left="1592" w:hanging="359"/>
      </w:pPr>
      <w:rPr>
        <w:rFonts w:hint="default"/>
        <w:lang w:val="en-US" w:eastAsia="en-US" w:bidi="ar-SA"/>
      </w:rPr>
    </w:lvl>
    <w:lvl w:ilvl="6" w:tplc="A386F500">
      <w:numFmt w:val="bullet"/>
      <w:lvlText w:val="•"/>
      <w:lvlJc w:val="left"/>
      <w:pPr>
        <w:ind w:left="1790" w:hanging="359"/>
      </w:pPr>
      <w:rPr>
        <w:rFonts w:hint="default"/>
        <w:lang w:val="en-US" w:eastAsia="en-US" w:bidi="ar-SA"/>
      </w:rPr>
    </w:lvl>
    <w:lvl w:ilvl="7" w:tplc="C55A9E9E">
      <w:numFmt w:val="bullet"/>
      <w:lvlText w:val="•"/>
      <w:lvlJc w:val="left"/>
      <w:pPr>
        <w:ind w:left="1988" w:hanging="359"/>
      </w:pPr>
      <w:rPr>
        <w:rFonts w:hint="default"/>
        <w:lang w:val="en-US" w:eastAsia="en-US" w:bidi="ar-SA"/>
      </w:rPr>
    </w:lvl>
    <w:lvl w:ilvl="8" w:tplc="97E80784">
      <w:numFmt w:val="bullet"/>
      <w:lvlText w:val="•"/>
      <w:lvlJc w:val="left"/>
      <w:pPr>
        <w:ind w:left="2187" w:hanging="359"/>
      </w:pPr>
      <w:rPr>
        <w:rFonts w:hint="default"/>
        <w:lang w:val="en-US" w:eastAsia="en-US" w:bidi="ar-SA"/>
      </w:rPr>
    </w:lvl>
  </w:abstractNum>
  <w:abstractNum w:abstractNumId="41" w15:restartNumberingAfterBreak="0">
    <w:nsid w:val="7B263F47"/>
    <w:multiLevelType w:val="hybridMultilevel"/>
    <w:tmpl w:val="B2B8E11E"/>
    <w:lvl w:ilvl="0" w:tplc="FB3CE29A">
      <w:numFmt w:val="bullet"/>
      <w:lvlText w:val="•"/>
      <w:lvlJc w:val="left"/>
      <w:pPr>
        <w:ind w:left="825" w:hanging="428"/>
      </w:pPr>
      <w:rPr>
        <w:rFonts w:ascii="Times New Roman" w:eastAsia="Times New Roman" w:hAnsi="Times New Roman" w:cs="Times New Roman" w:hint="default"/>
        <w:b w:val="0"/>
        <w:bCs w:val="0"/>
        <w:i w:val="0"/>
        <w:iCs w:val="0"/>
        <w:spacing w:val="0"/>
        <w:w w:val="94"/>
        <w:sz w:val="25"/>
        <w:szCs w:val="25"/>
        <w:lang w:val="en-US" w:eastAsia="en-US" w:bidi="ar-SA"/>
      </w:rPr>
    </w:lvl>
    <w:lvl w:ilvl="1" w:tplc="BCC68DC0">
      <w:numFmt w:val="bullet"/>
      <w:lvlText w:val="•"/>
      <w:lvlJc w:val="left"/>
      <w:pPr>
        <w:ind w:left="996" w:hanging="428"/>
      </w:pPr>
      <w:rPr>
        <w:rFonts w:hint="default"/>
        <w:lang w:val="en-US" w:eastAsia="en-US" w:bidi="ar-SA"/>
      </w:rPr>
    </w:lvl>
    <w:lvl w:ilvl="2" w:tplc="616E12C4">
      <w:numFmt w:val="bullet"/>
      <w:lvlText w:val="•"/>
      <w:lvlJc w:val="left"/>
      <w:pPr>
        <w:ind w:left="1172" w:hanging="428"/>
      </w:pPr>
      <w:rPr>
        <w:rFonts w:hint="default"/>
        <w:lang w:val="en-US" w:eastAsia="en-US" w:bidi="ar-SA"/>
      </w:rPr>
    </w:lvl>
    <w:lvl w:ilvl="3" w:tplc="51942BA4">
      <w:numFmt w:val="bullet"/>
      <w:lvlText w:val="•"/>
      <w:lvlJc w:val="left"/>
      <w:pPr>
        <w:ind w:left="1349" w:hanging="428"/>
      </w:pPr>
      <w:rPr>
        <w:rFonts w:hint="default"/>
        <w:lang w:val="en-US" w:eastAsia="en-US" w:bidi="ar-SA"/>
      </w:rPr>
    </w:lvl>
    <w:lvl w:ilvl="4" w:tplc="AEF2F852">
      <w:numFmt w:val="bullet"/>
      <w:lvlText w:val="•"/>
      <w:lvlJc w:val="left"/>
      <w:pPr>
        <w:ind w:left="1525" w:hanging="428"/>
      </w:pPr>
      <w:rPr>
        <w:rFonts w:hint="default"/>
        <w:lang w:val="en-US" w:eastAsia="en-US" w:bidi="ar-SA"/>
      </w:rPr>
    </w:lvl>
    <w:lvl w:ilvl="5" w:tplc="F880E462">
      <w:numFmt w:val="bullet"/>
      <w:lvlText w:val="•"/>
      <w:lvlJc w:val="left"/>
      <w:pPr>
        <w:ind w:left="1702" w:hanging="428"/>
      </w:pPr>
      <w:rPr>
        <w:rFonts w:hint="default"/>
        <w:lang w:val="en-US" w:eastAsia="en-US" w:bidi="ar-SA"/>
      </w:rPr>
    </w:lvl>
    <w:lvl w:ilvl="6" w:tplc="1944BC5E">
      <w:numFmt w:val="bullet"/>
      <w:lvlText w:val="•"/>
      <w:lvlJc w:val="left"/>
      <w:pPr>
        <w:ind w:left="1878" w:hanging="428"/>
      </w:pPr>
      <w:rPr>
        <w:rFonts w:hint="default"/>
        <w:lang w:val="en-US" w:eastAsia="en-US" w:bidi="ar-SA"/>
      </w:rPr>
    </w:lvl>
    <w:lvl w:ilvl="7" w:tplc="D48C8BBC">
      <w:numFmt w:val="bullet"/>
      <w:lvlText w:val="•"/>
      <w:lvlJc w:val="left"/>
      <w:pPr>
        <w:ind w:left="2054" w:hanging="428"/>
      </w:pPr>
      <w:rPr>
        <w:rFonts w:hint="default"/>
        <w:lang w:val="en-US" w:eastAsia="en-US" w:bidi="ar-SA"/>
      </w:rPr>
    </w:lvl>
    <w:lvl w:ilvl="8" w:tplc="0BE6C1E2">
      <w:numFmt w:val="bullet"/>
      <w:lvlText w:val="•"/>
      <w:lvlJc w:val="left"/>
      <w:pPr>
        <w:ind w:left="2231" w:hanging="428"/>
      </w:pPr>
      <w:rPr>
        <w:rFonts w:hint="default"/>
        <w:lang w:val="en-US" w:eastAsia="en-US" w:bidi="ar-SA"/>
      </w:rPr>
    </w:lvl>
  </w:abstractNum>
  <w:abstractNum w:abstractNumId="42" w15:restartNumberingAfterBreak="0">
    <w:nsid w:val="7FE724C7"/>
    <w:multiLevelType w:val="multilevel"/>
    <w:tmpl w:val="443A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928250">
    <w:abstractNumId w:val="37"/>
  </w:num>
  <w:num w:numId="2" w16cid:durableId="1112431814">
    <w:abstractNumId w:val="8"/>
  </w:num>
  <w:num w:numId="3" w16cid:durableId="614212154">
    <w:abstractNumId w:val="29"/>
  </w:num>
  <w:num w:numId="4" w16cid:durableId="451632116">
    <w:abstractNumId w:val="14"/>
  </w:num>
  <w:num w:numId="5" w16cid:durableId="418798673">
    <w:abstractNumId w:val="28"/>
  </w:num>
  <w:num w:numId="6" w16cid:durableId="1602303138">
    <w:abstractNumId w:val="17"/>
  </w:num>
  <w:num w:numId="7" w16cid:durableId="1908756966">
    <w:abstractNumId w:val="27"/>
  </w:num>
  <w:num w:numId="8" w16cid:durableId="1014697119">
    <w:abstractNumId w:val="13"/>
  </w:num>
  <w:num w:numId="9" w16cid:durableId="671568375">
    <w:abstractNumId w:val="15"/>
  </w:num>
  <w:num w:numId="10" w16cid:durableId="1490247502">
    <w:abstractNumId w:val="2"/>
  </w:num>
  <w:num w:numId="11" w16cid:durableId="707409317">
    <w:abstractNumId w:val="5"/>
  </w:num>
  <w:num w:numId="12" w16cid:durableId="1770347735">
    <w:abstractNumId w:val="40"/>
  </w:num>
  <w:num w:numId="13" w16cid:durableId="1916352596">
    <w:abstractNumId w:val="12"/>
  </w:num>
  <w:num w:numId="14" w16cid:durableId="1966041853">
    <w:abstractNumId w:val="30"/>
  </w:num>
  <w:num w:numId="15" w16cid:durableId="1773671246">
    <w:abstractNumId w:val="6"/>
  </w:num>
  <w:num w:numId="16" w16cid:durableId="2034914053">
    <w:abstractNumId w:val="3"/>
  </w:num>
  <w:num w:numId="17" w16cid:durableId="28797504">
    <w:abstractNumId w:val="41"/>
  </w:num>
  <w:num w:numId="18" w16cid:durableId="2076080721">
    <w:abstractNumId w:val="38"/>
  </w:num>
  <w:num w:numId="19" w16cid:durableId="1578711276">
    <w:abstractNumId w:val="33"/>
  </w:num>
  <w:num w:numId="20" w16cid:durableId="269240898">
    <w:abstractNumId w:val="1"/>
  </w:num>
  <w:num w:numId="21" w16cid:durableId="228420713">
    <w:abstractNumId w:val="34"/>
  </w:num>
  <w:num w:numId="22" w16cid:durableId="84041682">
    <w:abstractNumId w:val="0"/>
  </w:num>
  <w:num w:numId="23" w16cid:durableId="1707945905">
    <w:abstractNumId w:val="18"/>
  </w:num>
  <w:num w:numId="24" w16cid:durableId="1879660530">
    <w:abstractNumId w:val="39"/>
  </w:num>
  <w:num w:numId="25" w16cid:durableId="1647004813">
    <w:abstractNumId w:val="16"/>
  </w:num>
  <w:num w:numId="26" w16cid:durableId="709846706">
    <w:abstractNumId w:val="25"/>
  </w:num>
  <w:num w:numId="27" w16cid:durableId="1258757357">
    <w:abstractNumId w:val="22"/>
  </w:num>
  <w:num w:numId="28" w16cid:durableId="1238711223">
    <w:abstractNumId w:val="23"/>
  </w:num>
  <w:num w:numId="29" w16cid:durableId="1858543922">
    <w:abstractNumId w:val="42"/>
  </w:num>
  <w:num w:numId="30" w16cid:durableId="2109039759">
    <w:abstractNumId w:val="31"/>
  </w:num>
  <w:num w:numId="31" w16cid:durableId="34693863">
    <w:abstractNumId w:val="21"/>
  </w:num>
  <w:num w:numId="32" w16cid:durableId="2028602189">
    <w:abstractNumId w:val="11"/>
  </w:num>
  <w:num w:numId="33" w16cid:durableId="973872599">
    <w:abstractNumId w:val="36"/>
  </w:num>
  <w:num w:numId="34" w16cid:durableId="1995068151">
    <w:abstractNumId w:val="4"/>
  </w:num>
  <w:num w:numId="35" w16cid:durableId="1821801896">
    <w:abstractNumId w:val="9"/>
  </w:num>
  <w:num w:numId="36" w16cid:durableId="1571847204">
    <w:abstractNumId w:val="19"/>
  </w:num>
  <w:num w:numId="37" w16cid:durableId="483204784">
    <w:abstractNumId w:val="10"/>
  </w:num>
  <w:num w:numId="38" w16cid:durableId="1048380071">
    <w:abstractNumId w:val="7"/>
  </w:num>
  <w:num w:numId="39" w16cid:durableId="2033605018">
    <w:abstractNumId w:val="24"/>
  </w:num>
  <w:num w:numId="40" w16cid:durableId="1272277310">
    <w:abstractNumId w:val="35"/>
  </w:num>
  <w:num w:numId="41" w16cid:durableId="935092964">
    <w:abstractNumId w:val="20"/>
  </w:num>
  <w:num w:numId="42" w16cid:durableId="1957326875">
    <w:abstractNumId w:val="26"/>
  </w:num>
  <w:num w:numId="43" w16cid:durableId="18327904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98"/>
    <w:rsid w:val="00004EA0"/>
    <w:rsid w:val="00012A8D"/>
    <w:rsid w:val="000375C6"/>
    <w:rsid w:val="00051302"/>
    <w:rsid w:val="0006177F"/>
    <w:rsid w:val="00071062"/>
    <w:rsid w:val="00073CA7"/>
    <w:rsid w:val="000A2E6D"/>
    <w:rsid w:val="000B34A9"/>
    <w:rsid w:val="000C2036"/>
    <w:rsid w:val="000C430C"/>
    <w:rsid w:val="000D0452"/>
    <w:rsid w:val="000D2AA4"/>
    <w:rsid w:val="000E2643"/>
    <w:rsid w:val="000E60F7"/>
    <w:rsid w:val="00172EC1"/>
    <w:rsid w:val="00183771"/>
    <w:rsid w:val="00195CB5"/>
    <w:rsid w:val="001A385F"/>
    <w:rsid w:val="001B3937"/>
    <w:rsid w:val="001D2C50"/>
    <w:rsid w:val="001D31A5"/>
    <w:rsid w:val="001D3CA2"/>
    <w:rsid w:val="001E1845"/>
    <w:rsid w:val="001E5F5E"/>
    <w:rsid w:val="00217F40"/>
    <w:rsid w:val="00250FB2"/>
    <w:rsid w:val="002565FB"/>
    <w:rsid w:val="0026729A"/>
    <w:rsid w:val="0027069A"/>
    <w:rsid w:val="002877A6"/>
    <w:rsid w:val="0029356A"/>
    <w:rsid w:val="0029422C"/>
    <w:rsid w:val="002A443C"/>
    <w:rsid w:val="002A5F86"/>
    <w:rsid w:val="002B1EBD"/>
    <w:rsid w:val="002B300C"/>
    <w:rsid w:val="002B344A"/>
    <w:rsid w:val="002E563E"/>
    <w:rsid w:val="0031095C"/>
    <w:rsid w:val="00376351"/>
    <w:rsid w:val="00397CA5"/>
    <w:rsid w:val="003B1C02"/>
    <w:rsid w:val="003F1D37"/>
    <w:rsid w:val="003F5407"/>
    <w:rsid w:val="004500D1"/>
    <w:rsid w:val="00452F3D"/>
    <w:rsid w:val="004820BB"/>
    <w:rsid w:val="00483BD6"/>
    <w:rsid w:val="004850D7"/>
    <w:rsid w:val="004A503E"/>
    <w:rsid w:val="004D755D"/>
    <w:rsid w:val="005242DF"/>
    <w:rsid w:val="005275E9"/>
    <w:rsid w:val="00551333"/>
    <w:rsid w:val="0056487D"/>
    <w:rsid w:val="00582849"/>
    <w:rsid w:val="005B5081"/>
    <w:rsid w:val="005B72C1"/>
    <w:rsid w:val="005E3767"/>
    <w:rsid w:val="006110BB"/>
    <w:rsid w:val="00636215"/>
    <w:rsid w:val="00640879"/>
    <w:rsid w:val="00662FE2"/>
    <w:rsid w:val="006653F9"/>
    <w:rsid w:val="006716F7"/>
    <w:rsid w:val="006A4E0F"/>
    <w:rsid w:val="006E547F"/>
    <w:rsid w:val="006E7CEB"/>
    <w:rsid w:val="006F01A8"/>
    <w:rsid w:val="007278AE"/>
    <w:rsid w:val="0073378B"/>
    <w:rsid w:val="00753508"/>
    <w:rsid w:val="007607D4"/>
    <w:rsid w:val="007719E2"/>
    <w:rsid w:val="00774435"/>
    <w:rsid w:val="00781C2C"/>
    <w:rsid w:val="00781F30"/>
    <w:rsid w:val="00790582"/>
    <w:rsid w:val="007A7BCC"/>
    <w:rsid w:val="007B2DDE"/>
    <w:rsid w:val="007B5189"/>
    <w:rsid w:val="007C5F3C"/>
    <w:rsid w:val="007C7DA8"/>
    <w:rsid w:val="007E0402"/>
    <w:rsid w:val="007E40CA"/>
    <w:rsid w:val="007E75A4"/>
    <w:rsid w:val="007F1156"/>
    <w:rsid w:val="008013C5"/>
    <w:rsid w:val="008223AE"/>
    <w:rsid w:val="00836A02"/>
    <w:rsid w:val="00837CAA"/>
    <w:rsid w:val="008437CA"/>
    <w:rsid w:val="00872051"/>
    <w:rsid w:val="00886606"/>
    <w:rsid w:val="008A0ED4"/>
    <w:rsid w:val="008C65A5"/>
    <w:rsid w:val="008E4444"/>
    <w:rsid w:val="0094641C"/>
    <w:rsid w:val="00961EF1"/>
    <w:rsid w:val="009718BE"/>
    <w:rsid w:val="00972A0B"/>
    <w:rsid w:val="00985D78"/>
    <w:rsid w:val="009917E7"/>
    <w:rsid w:val="009A0923"/>
    <w:rsid w:val="009B4D6C"/>
    <w:rsid w:val="009C441B"/>
    <w:rsid w:val="009D0B26"/>
    <w:rsid w:val="009D792E"/>
    <w:rsid w:val="009F1AA7"/>
    <w:rsid w:val="00A02CDB"/>
    <w:rsid w:val="00A03B1C"/>
    <w:rsid w:val="00A44BDB"/>
    <w:rsid w:val="00A520F0"/>
    <w:rsid w:val="00A55C8B"/>
    <w:rsid w:val="00A61A93"/>
    <w:rsid w:val="00A731F6"/>
    <w:rsid w:val="00A80C61"/>
    <w:rsid w:val="00A8540E"/>
    <w:rsid w:val="00A91098"/>
    <w:rsid w:val="00AA1E6D"/>
    <w:rsid w:val="00AC7AE7"/>
    <w:rsid w:val="00AD5F84"/>
    <w:rsid w:val="00AE0D94"/>
    <w:rsid w:val="00AF1972"/>
    <w:rsid w:val="00AF3CD6"/>
    <w:rsid w:val="00B04599"/>
    <w:rsid w:val="00B17714"/>
    <w:rsid w:val="00B308B8"/>
    <w:rsid w:val="00B4539D"/>
    <w:rsid w:val="00B45D23"/>
    <w:rsid w:val="00B512C3"/>
    <w:rsid w:val="00B52353"/>
    <w:rsid w:val="00B57C52"/>
    <w:rsid w:val="00B67E98"/>
    <w:rsid w:val="00BA2286"/>
    <w:rsid w:val="00BA352D"/>
    <w:rsid w:val="00BD14C7"/>
    <w:rsid w:val="00BE5E4B"/>
    <w:rsid w:val="00BF3BBC"/>
    <w:rsid w:val="00BF72FE"/>
    <w:rsid w:val="00C15698"/>
    <w:rsid w:val="00C25460"/>
    <w:rsid w:val="00C350C0"/>
    <w:rsid w:val="00C3593F"/>
    <w:rsid w:val="00C4301E"/>
    <w:rsid w:val="00C538DB"/>
    <w:rsid w:val="00C6113F"/>
    <w:rsid w:val="00C615DF"/>
    <w:rsid w:val="00C93BAD"/>
    <w:rsid w:val="00CA15FA"/>
    <w:rsid w:val="00CA5CF7"/>
    <w:rsid w:val="00CC5030"/>
    <w:rsid w:val="00CD52D6"/>
    <w:rsid w:val="00CD5F73"/>
    <w:rsid w:val="00D06113"/>
    <w:rsid w:val="00D44F82"/>
    <w:rsid w:val="00D64757"/>
    <w:rsid w:val="00D77740"/>
    <w:rsid w:val="00D978FF"/>
    <w:rsid w:val="00DE58B2"/>
    <w:rsid w:val="00DF17BA"/>
    <w:rsid w:val="00DF6C53"/>
    <w:rsid w:val="00E00312"/>
    <w:rsid w:val="00E00E63"/>
    <w:rsid w:val="00E24D19"/>
    <w:rsid w:val="00E256F4"/>
    <w:rsid w:val="00E3752B"/>
    <w:rsid w:val="00E65321"/>
    <w:rsid w:val="00E665DB"/>
    <w:rsid w:val="00E93B0A"/>
    <w:rsid w:val="00E9579A"/>
    <w:rsid w:val="00EE716A"/>
    <w:rsid w:val="00EF2A90"/>
    <w:rsid w:val="00EF4597"/>
    <w:rsid w:val="00EF6259"/>
    <w:rsid w:val="00EF69D5"/>
    <w:rsid w:val="00F20ECC"/>
    <w:rsid w:val="00F21345"/>
    <w:rsid w:val="00F3419C"/>
    <w:rsid w:val="00F41981"/>
    <w:rsid w:val="00F935F7"/>
    <w:rsid w:val="00FA7FF0"/>
    <w:rsid w:val="00FC601A"/>
    <w:rsid w:val="00FD1672"/>
    <w:rsid w:val="00FD3D1E"/>
    <w:rsid w:val="04618DCE"/>
    <w:rsid w:val="24DA1A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8AFB"/>
  <w15:docId w15:val="{18B5A850-2022-493B-8E30-398FA291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046" w:hanging="237"/>
      <w:outlineLvl w:val="0"/>
    </w:pPr>
    <w:rPr>
      <w:b/>
      <w:bCs/>
      <w:sz w:val="32"/>
      <w:szCs w:val="32"/>
      <w:u w:val="single" w:color="000000"/>
    </w:rPr>
  </w:style>
  <w:style w:type="paragraph" w:styleId="Heading2">
    <w:name w:val="heading 2"/>
    <w:basedOn w:val="Normal"/>
    <w:uiPriority w:val="9"/>
    <w:unhideWhenUsed/>
    <w:qFormat/>
    <w:pPr>
      <w:spacing w:before="63"/>
      <w:ind w:right="91"/>
      <w:jc w:val="center"/>
      <w:outlineLvl w:val="1"/>
    </w:pPr>
    <w:rPr>
      <w:sz w:val="32"/>
      <w:szCs w:val="32"/>
      <w:u w:val="single" w:color="000000"/>
    </w:rPr>
  </w:style>
  <w:style w:type="paragraph" w:styleId="Heading3">
    <w:name w:val="heading 3"/>
    <w:basedOn w:val="Normal"/>
    <w:uiPriority w:val="9"/>
    <w:unhideWhenUsed/>
    <w:qFormat/>
    <w:pPr>
      <w:ind w:left="1245" w:hanging="422"/>
      <w:outlineLvl w:val="2"/>
    </w:pPr>
    <w:rPr>
      <w:b/>
      <w:bCs/>
      <w:sz w:val="29"/>
      <w:szCs w:val="29"/>
    </w:rPr>
  </w:style>
  <w:style w:type="paragraph" w:styleId="Heading4">
    <w:name w:val="heading 4"/>
    <w:basedOn w:val="Normal"/>
    <w:uiPriority w:val="9"/>
    <w:unhideWhenUsed/>
    <w:qFormat/>
    <w:pPr>
      <w:ind w:left="1245" w:hanging="422"/>
      <w:outlineLvl w:val="3"/>
    </w:pPr>
    <w:rPr>
      <w:b/>
      <w:bCs/>
      <w:sz w:val="28"/>
      <w:szCs w:val="28"/>
      <w:u w:val="single" w:color="000000"/>
    </w:rPr>
  </w:style>
  <w:style w:type="paragraph" w:styleId="Heading5">
    <w:name w:val="heading 5"/>
    <w:basedOn w:val="Normal"/>
    <w:uiPriority w:val="9"/>
    <w:unhideWhenUsed/>
    <w:qFormat/>
    <w:pPr>
      <w:spacing w:before="1"/>
      <w:outlineLvl w:val="4"/>
    </w:pPr>
    <w:rPr>
      <w:sz w:val="28"/>
      <w:szCs w:val="28"/>
    </w:rPr>
  </w:style>
  <w:style w:type="paragraph" w:styleId="Heading6">
    <w:name w:val="heading 6"/>
    <w:basedOn w:val="Normal"/>
    <w:uiPriority w:val="9"/>
    <w:unhideWhenUsed/>
    <w:qFormat/>
    <w:pPr>
      <w:spacing w:before="67"/>
      <w:ind w:left="825"/>
      <w:jc w:val="both"/>
      <w:outlineLvl w:val="5"/>
    </w:pPr>
    <w:rPr>
      <w:b/>
      <w:b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1"/>
      <w:ind w:left="1799" w:hanging="245"/>
    </w:pPr>
    <w:rPr>
      <w:sz w:val="25"/>
      <w:szCs w:val="25"/>
    </w:rPr>
  </w:style>
  <w:style w:type="paragraph" w:styleId="TOC2">
    <w:name w:val="toc 2"/>
    <w:basedOn w:val="Normal"/>
    <w:uiPriority w:val="1"/>
    <w:qFormat/>
    <w:pPr>
      <w:spacing w:before="111"/>
      <w:ind w:left="1859" w:hanging="252"/>
    </w:pPr>
    <w:rPr>
      <w:sz w:val="25"/>
      <w:szCs w:val="25"/>
    </w:rPr>
  </w:style>
  <w:style w:type="paragraph" w:styleId="TOC3">
    <w:name w:val="toc 3"/>
    <w:basedOn w:val="Normal"/>
    <w:uiPriority w:val="1"/>
    <w:qFormat/>
    <w:pPr>
      <w:spacing w:before="116"/>
      <w:ind w:left="1800"/>
    </w:pPr>
    <w:rPr>
      <w:sz w:val="25"/>
      <w:szCs w:val="25"/>
    </w:rPr>
  </w:style>
  <w:style w:type="paragraph" w:styleId="TOC4">
    <w:name w:val="toc 4"/>
    <w:basedOn w:val="Normal"/>
    <w:uiPriority w:val="1"/>
    <w:qFormat/>
    <w:pPr>
      <w:spacing w:before="102"/>
      <w:ind w:left="2460" w:hanging="360"/>
    </w:pPr>
    <w:rPr>
      <w:sz w:val="26"/>
      <w:szCs w:val="26"/>
    </w:rPr>
  </w:style>
  <w:style w:type="paragraph" w:styleId="TOC5">
    <w:name w:val="toc 5"/>
    <w:basedOn w:val="Normal"/>
    <w:uiPriority w:val="1"/>
    <w:qFormat/>
    <w:pPr>
      <w:spacing w:before="110"/>
      <w:ind w:left="2160" w:hanging="364"/>
    </w:pPr>
    <w:rPr>
      <w:sz w:val="25"/>
      <w:szCs w:val="25"/>
    </w:rPr>
  </w:style>
  <w:style w:type="paragraph" w:styleId="TOC6">
    <w:name w:val="toc 6"/>
    <w:basedOn w:val="Normal"/>
    <w:uiPriority w:val="1"/>
    <w:qFormat/>
    <w:pPr>
      <w:spacing w:before="107"/>
      <w:ind w:left="2643" w:hanging="364"/>
    </w:pPr>
    <w:rPr>
      <w:sz w:val="25"/>
      <w:szCs w:val="25"/>
    </w:rPr>
  </w:style>
  <w:style w:type="paragraph" w:styleId="BodyText">
    <w:name w:val="Body Text"/>
    <w:basedOn w:val="Normal"/>
    <w:uiPriority w:val="1"/>
    <w:qFormat/>
    <w:rPr>
      <w:sz w:val="25"/>
      <w:szCs w:val="25"/>
    </w:rPr>
  </w:style>
  <w:style w:type="paragraph" w:styleId="Title">
    <w:name w:val="Title"/>
    <w:basedOn w:val="Normal"/>
    <w:uiPriority w:val="10"/>
    <w:qFormat/>
    <w:pPr>
      <w:spacing w:before="1"/>
      <w:ind w:right="124"/>
      <w:jc w:val="center"/>
    </w:pPr>
    <w:rPr>
      <w:sz w:val="36"/>
      <w:szCs w:val="36"/>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3593F"/>
    <w:rPr>
      <w:sz w:val="24"/>
      <w:szCs w:val="24"/>
    </w:rPr>
  </w:style>
  <w:style w:type="paragraph" w:styleId="Header">
    <w:name w:val="header"/>
    <w:basedOn w:val="Normal"/>
    <w:link w:val="HeaderChar"/>
    <w:uiPriority w:val="99"/>
    <w:unhideWhenUsed/>
    <w:rsid w:val="00A55C8B"/>
    <w:pPr>
      <w:tabs>
        <w:tab w:val="center" w:pos="4513"/>
        <w:tab w:val="right" w:pos="9026"/>
      </w:tabs>
    </w:pPr>
  </w:style>
  <w:style w:type="character" w:customStyle="1" w:styleId="HeaderChar">
    <w:name w:val="Header Char"/>
    <w:basedOn w:val="DefaultParagraphFont"/>
    <w:link w:val="Header"/>
    <w:uiPriority w:val="99"/>
    <w:rsid w:val="00A55C8B"/>
    <w:rPr>
      <w:rFonts w:ascii="Times New Roman" w:eastAsia="Times New Roman" w:hAnsi="Times New Roman" w:cs="Times New Roman"/>
    </w:rPr>
  </w:style>
  <w:style w:type="paragraph" w:styleId="Footer">
    <w:name w:val="footer"/>
    <w:basedOn w:val="Normal"/>
    <w:link w:val="FooterChar"/>
    <w:uiPriority w:val="99"/>
    <w:unhideWhenUsed/>
    <w:rsid w:val="00A55C8B"/>
    <w:pPr>
      <w:tabs>
        <w:tab w:val="center" w:pos="4513"/>
        <w:tab w:val="right" w:pos="9026"/>
      </w:tabs>
    </w:pPr>
  </w:style>
  <w:style w:type="character" w:customStyle="1" w:styleId="FooterChar">
    <w:name w:val="Footer Char"/>
    <w:basedOn w:val="DefaultParagraphFont"/>
    <w:link w:val="Footer"/>
    <w:uiPriority w:val="99"/>
    <w:rsid w:val="00A55C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2694">
      <w:bodyDiv w:val="1"/>
      <w:marLeft w:val="0"/>
      <w:marRight w:val="0"/>
      <w:marTop w:val="0"/>
      <w:marBottom w:val="0"/>
      <w:divBdr>
        <w:top w:val="none" w:sz="0" w:space="0" w:color="auto"/>
        <w:left w:val="none" w:sz="0" w:space="0" w:color="auto"/>
        <w:bottom w:val="none" w:sz="0" w:space="0" w:color="auto"/>
        <w:right w:val="none" w:sz="0" w:space="0" w:color="auto"/>
      </w:divBdr>
    </w:div>
    <w:div w:id="151723800">
      <w:bodyDiv w:val="1"/>
      <w:marLeft w:val="0"/>
      <w:marRight w:val="0"/>
      <w:marTop w:val="0"/>
      <w:marBottom w:val="0"/>
      <w:divBdr>
        <w:top w:val="none" w:sz="0" w:space="0" w:color="auto"/>
        <w:left w:val="none" w:sz="0" w:space="0" w:color="auto"/>
        <w:bottom w:val="none" w:sz="0" w:space="0" w:color="auto"/>
        <w:right w:val="none" w:sz="0" w:space="0" w:color="auto"/>
      </w:divBdr>
    </w:div>
    <w:div w:id="209614441">
      <w:bodyDiv w:val="1"/>
      <w:marLeft w:val="0"/>
      <w:marRight w:val="0"/>
      <w:marTop w:val="0"/>
      <w:marBottom w:val="0"/>
      <w:divBdr>
        <w:top w:val="none" w:sz="0" w:space="0" w:color="auto"/>
        <w:left w:val="none" w:sz="0" w:space="0" w:color="auto"/>
        <w:bottom w:val="none" w:sz="0" w:space="0" w:color="auto"/>
        <w:right w:val="none" w:sz="0" w:space="0" w:color="auto"/>
      </w:divBdr>
    </w:div>
    <w:div w:id="349649283">
      <w:bodyDiv w:val="1"/>
      <w:marLeft w:val="0"/>
      <w:marRight w:val="0"/>
      <w:marTop w:val="0"/>
      <w:marBottom w:val="0"/>
      <w:divBdr>
        <w:top w:val="none" w:sz="0" w:space="0" w:color="auto"/>
        <w:left w:val="none" w:sz="0" w:space="0" w:color="auto"/>
        <w:bottom w:val="none" w:sz="0" w:space="0" w:color="auto"/>
        <w:right w:val="none" w:sz="0" w:space="0" w:color="auto"/>
      </w:divBdr>
    </w:div>
    <w:div w:id="397171980">
      <w:bodyDiv w:val="1"/>
      <w:marLeft w:val="0"/>
      <w:marRight w:val="0"/>
      <w:marTop w:val="0"/>
      <w:marBottom w:val="0"/>
      <w:divBdr>
        <w:top w:val="none" w:sz="0" w:space="0" w:color="auto"/>
        <w:left w:val="none" w:sz="0" w:space="0" w:color="auto"/>
        <w:bottom w:val="none" w:sz="0" w:space="0" w:color="auto"/>
        <w:right w:val="none" w:sz="0" w:space="0" w:color="auto"/>
      </w:divBdr>
    </w:div>
    <w:div w:id="407272131">
      <w:bodyDiv w:val="1"/>
      <w:marLeft w:val="0"/>
      <w:marRight w:val="0"/>
      <w:marTop w:val="0"/>
      <w:marBottom w:val="0"/>
      <w:divBdr>
        <w:top w:val="none" w:sz="0" w:space="0" w:color="auto"/>
        <w:left w:val="none" w:sz="0" w:space="0" w:color="auto"/>
        <w:bottom w:val="none" w:sz="0" w:space="0" w:color="auto"/>
        <w:right w:val="none" w:sz="0" w:space="0" w:color="auto"/>
      </w:divBdr>
    </w:div>
    <w:div w:id="509026008">
      <w:bodyDiv w:val="1"/>
      <w:marLeft w:val="0"/>
      <w:marRight w:val="0"/>
      <w:marTop w:val="0"/>
      <w:marBottom w:val="0"/>
      <w:divBdr>
        <w:top w:val="none" w:sz="0" w:space="0" w:color="auto"/>
        <w:left w:val="none" w:sz="0" w:space="0" w:color="auto"/>
        <w:bottom w:val="none" w:sz="0" w:space="0" w:color="auto"/>
        <w:right w:val="none" w:sz="0" w:space="0" w:color="auto"/>
      </w:divBdr>
    </w:div>
    <w:div w:id="644506771">
      <w:bodyDiv w:val="1"/>
      <w:marLeft w:val="0"/>
      <w:marRight w:val="0"/>
      <w:marTop w:val="0"/>
      <w:marBottom w:val="0"/>
      <w:divBdr>
        <w:top w:val="none" w:sz="0" w:space="0" w:color="auto"/>
        <w:left w:val="none" w:sz="0" w:space="0" w:color="auto"/>
        <w:bottom w:val="none" w:sz="0" w:space="0" w:color="auto"/>
        <w:right w:val="none" w:sz="0" w:space="0" w:color="auto"/>
      </w:divBdr>
    </w:div>
    <w:div w:id="687875893">
      <w:bodyDiv w:val="1"/>
      <w:marLeft w:val="0"/>
      <w:marRight w:val="0"/>
      <w:marTop w:val="0"/>
      <w:marBottom w:val="0"/>
      <w:divBdr>
        <w:top w:val="none" w:sz="0" w:space="0" w:color="auto"/>
        <w:left w:val="none" w:sz="0" w:space="0" w:color="auto"/>
        <w:bottom w:val="none" w:sz="0" w:space="0" w:color="auto"/>
        <w:right w:val="none" w:sz="0" w:space="0" w:color="auto"/>
      </w:divBdr>
    </w:div>
    <w:div w:id="809859173">
      <w:bodyDiv w:val="1"/>
      <w:marLeft w:val="0"/>
      <w:marRight w:val="0"/>
      <w:marTop w:val="0"/>
      <w:marBottom w:val="0"/>
      <w:divBdr>
        <w:top w:val="none" w:sz="0" w:space="0" w:color="auto"/>
        <w:left w:val="none" w:sz="0" w:space="0" w:color="auto"/>
        <w:bottom w:val="none" w:sz="0" w:space="0" w:color="auto"/>
        <w:right w:val="none" w:sz="0" w:space="0" w:color="auto"/>
      </w:divBdr>
    </w:div>
    <w:div w:id="829953088">
      <w:bodyDiv w:val="1"/>
      <w:marLeft w:val="0"/>
      <w:marRight w:val="0"/>
      <w:marTop w:val="0"/>
      <w:marBottom w:val="0"/>
      <w:divBdr>
        <w:top w:val="none" w:sz="0" w:space="0" w:color="auto"/>
        <w:left w:val="none" w:sz="0" w:space="0" w:color="auto"/>
        <w:bottom w:val="none" w:sz="0" w:space="0" w:color="auto"/>
        <w:right w:val="none" w:sz="0" w:space="0" w:color="auto"/>
      </w:divBdr>
    </w:div>
    <w:div w:id="903836958">
      <w:bodyDiv w:val="1"/>
      <w:marLeft w:val="0"/>
      <w:marRight w:val="0"/>
      <w:marTop w:val="0"/>
      <w:marBottom w:val="0"/>
      <w:divBdr>
        <w:top w:val="none" w:sz="0" w:space="0" w:color="auto"/>
        <w:left w:val="none" w:sz="0" w:space="0" w:color="auto"/>
        <w:bottom w:val="none" w:sz="0" w:space="0" w:color="auto"/>
        <w:right w:val="none" w:sz="0" w:space="0" w:color="auto"/>
      </w:divBdr>
    </w:div>
    <w:div w:id="1070541638">
      <w:bodyDiv w:val="1"/>
      <w:marLeft w:val="0"/>
      <w:marRight w:val="0"/>
      <w:marTop w:val="0"/>
      <w:marBottom w:val="0"/>
      <w:divBdr>
        <w:top w:val="none" w:sz="0" w:space="0" w:color="auto"/>
        <w:left w:val="none" w:sz="0" w:space="0" w:color="auto"/>
        <w:bottom w:val="none" w:sz="0" w:space="0" w:color="auto"/>
        <w:right w:val="none" w:sz="0" w:space="0" w:color="auto"/>
      </w:divBdr>
    </w:div>
    <w:div w:id="1388992276">
      <w:bodyDiv w:val="1"/>
      <w:marLeft w:val="0"/>
      <w:marRight w:val="0"/>
      <w:marTop w:val="0"/>
      <w:marBottom w:val="0"/>
      <w:divBdr>
        <w:top w:val="none" w:sz="0" w:space="0" w:color="auto"/>
        <w:left w:val="none" w:sz="0" w:space="0" w:color="auto"/>
        <w:bottom w:val="none" w:sz="0" w:space="0" w:color="auto"/>
        <w:right w:val="none" w:sz="0" w:space="0" w:color="auto"/>
      </w:divBdr>
    </w:div>
    <w:div w:id="1513493289">
      <w:bodyDiv w:val="1"/>
      <w:marLeft w:val="0"/>
      <w:marRight w:val="0"/>
      <w:marTop w:val="0"/>
      <w:marBottom w:val="0"/>
      <w:divBdr>
        <w:top w:val="none" w:sz="0" w:space="0" w:color="auto"/>
        <w:left w:val="none" w:sz="0" w:space="0" w:color="auto"/>
        <w:bottom w:val="none" w:sz="0" w:space="0" w:color="auto"/>
        <w:right w:val="none" w:sz="0" w:space="0" w:color="auto"/>
      </w:divBdr>
    </w:div>
    <w:div w:id="1527788923">
      <w:bodyDiv w:val="1"/>
      <w:marLeft w:val="0"/>
      <w:marRight w:val="0"/>
      <w:marTop w:val="0"/>
      <w:marBottom w:val="0"/>
      <w:divBdr>
        <w:top w:val="none" w:sz="0" w:space="0" w:color="auto"/>
        <w:left w:val="none" w:sz="0" w:space="0" w:color="auto"/>
        <w:bottom w:val="none" w:sz="0" w:space="0" w:color="auto"/>
        <w:right w:val="none" w:sz="0" w:space="0" w:color="auto"/>
      </w:divBdr>
    </w:div>
    <w:div w:id="1653488336">
      <w:bodyDiv w:val="1"/>
      <w:marLeft w:val="0"/>
      <w:marRight w:val="0"/>
      <w:marTop w:val="0"/>
      <w:marBottom w:val="0"/>
      <w:divBdr>
        <w:top w:val="none" w:sz="0" w:space="0" w:color="auto"/>
        <w:left w:val="none" w:sz="0" w:space="0" w:color="auto"/>
        <w:bottom w:val="none" w:sz="0" w:space="0" w:color="auto"/>
        <w:right w:val="none" w:sz="0" w:space="0" w:color="auto"/>
      </w:divBdr>
    </w:div>
    <w:div w:id="1752121278">
      <w:bodyDiv w:val="1"/>
      <w:marLeft w:val="0"/>
      <w:marRight w:val="0"/>
      <w:marTop w:val="0"/>
      <w:marBottom w:val="0"/>
      <w:divBdr>
        <w:top w:val="none" w:sz="0" w:space="0" w:color="auto"/>
        <w:left w:val="none" w:sz="0" w:space="0" w:color="auto"/>
        <w:bottom w:val="none" w:sz="0" w:space="0" w:color="auto"/>
        <w:right w:val="none" w:sz="0" w:space="0" w:color="auto"/>
      </w:divBdr>
    </w:div>
    <w:div w:id="1967849762">
      <w:bodyDiv w:val="1"/>
      <w:marLeft w:val="0"/>
      <w:marRight w:val="0"/>
      <w:marTop w:val="0"/>
      <w:marBottom w:val="0"/>
      <w:divBdr>
        <w:top w:val="none" w:sz="0" w:space="0" w:color="auto"/>
        <w:left w:val="none" w:sz="0" w:space="0" w:color="auto"/>
        <w:bottom w:val="none" w:sz="0" w:space="0" w:color="auto"/>
        <w:right w:val="none" w:sz="0" w:space="0" w:color="auto"/>
      </w:divBdr>
    </w:div>
    <w:div w:id="1976641603">
      <w:bodyDiv w:val="1"/>
      <w:marLeft w:val="0"/>
      <w:marRight w:val="0"/>
      <w:marTop w:val="0"/>
      <w:marBottom w:val="0"/>
      <w:divBdr>
        <w:top w:val="none" w:sz="0" w:space="0" w:color="auto"/>
        <w:left w:val="none" w:sz="0" w:space="0" w:color="auto"/>
        <w:bottom w:val="none" w:sz="0" w:space="0" w:color="auto"/>
        <w:right w:val="none" w:sz="0" w:space="0" w:color="auto"/>
      </w:divBdr>
    </w:div>
    <w:div w:id="1994678119">
      <w:bodyDiv w:val="1"/>
      <w:marLeft w:val="0"/>
      <w:marRight w:val="0"/>
      <w:marTop w:val="0"/>
      <w:marBottom w:val="0"/>
      <w:divBdr>
        <w:top w:val="none" w:sz="0" w:space="0" w:color="auto"/>
        <w:left w:val="none" w:sz="0" w:space="0" w:color="auto"/>
        <w:bottom w:val="none" w:sz="0" w:space="0" w:color="auto"/>
        <w:right w:val="none" w:sz="0" w:space="0" w:color="auto"/>
      </w:divBdr>
    </w:div>
    <w:div w:id="209566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25FA-1534-4718-948C-EF1318CD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37</Pages>
  <Words>7125</Words>
  <Characters>40618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Sample_Synopsis_[1].pdf</vt:lpstr>
    </vt:vector>
  </TitlesOfParts>
  <Company/>
  <LinksUpToDate>false</LinksUpToDate>
  <CharactersWithSpaces>47648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Sample_Synopsis_[1].pdf</dc:title>
  <dc:creator>PRIYA GUPTA</dc:creator>
  <cp:lastModifiedBy>Priya Gupta</cp:lastModifiedBy>
  <cp:revision>3</cp:revision>
  <cp:lastPrinted>2024-11-14T08:20:00Z</cp:lastPrinted>
  <dcterms:created xsi:type="dcterms:W3CDTF">2024-11-14T08:08:00Z</dcterms:created>
  <dcterms:modified xsi:type="dcterms:W3CDTF">2024-11-14T08:21:00Z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2024-11-13T00:00:00Z</vt:filetime>
  </property>
  <property fmtid="{D5CDD505-2E9C-101B-9397-08002B2CF9AE}" pid="4" name="Producer">
    <vt:lpwstr>Microsoft: Print To PDF</vt:lpwstr>
  </property>
</Properties>
</file>