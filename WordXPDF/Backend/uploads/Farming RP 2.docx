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30FBD4" w14:textId="717D9260" w:rsidR="00183771" w:rsidRDefault="00183771" w:rsidP="00183771">
      <w:pPr>
        <w:pStyle w:val="BodyText"/>
        <w:rPr>
          <w:sz w:val="20"/>
          <w:szCs w:val="20"/>
        </w:rPr>
      </w:pPr>
    </w:p>
    <w:p w14:paraId="722779DA" w14:textId="0F183147" w:rsidR="00B67E98" w:rsidRDefault="00183771" w:rsidP="00183771">
      <w:pPr>
        <w:pStyle w:val="BodyText"/>
        <w:rPr>
          <w:sz w:val="20"/>
          <w:szCs w:val="20"/>
        </w:rPr>
      </w:pPr>
      <w:r>
        <w:rPr>
          <w:sz w:val="20"/>
          <w:szCs w:val="20"/>
        </w:rPr>
        <w:t xml:space="preserve">                  </w:t>
      </w:r>
      <w:r w:rsidR="000D2AA4">
        <w:rPr>
          <w:sz w:val="20"/>
          <w:szCs w:val="20"/>
        </w:rPr>
        <w:t xml:space="preserve"> </w:t>
      </w:r>
      <w:r>
        <w:rPr>
          <w:noProof/>
          <w:sz w:val="20"/>
        </w:rPr>
        <w:drawing>
          <wp:inline distT="0" distB="0" distL="0" distR="0" wp14:anchorId="1B87AD37" wp14:editId="3F0CE1C2">
            <wp:extent cx="5853961" cy="1237869"/>
            <wp:effectExtent l="0" t="0" r="0" b="0"/>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8" cstate="print"/>
                    <a:stretch>
                      <a:fillRect/>
                    </a:stretch>
                  </pic:blipFill>
                  <pic:spPr>
                    <a:xfrm>
                      <a:off x="0" y="0"/>
                      <a:ext cx="5853961" cy="1237869"/>
                    </a:xfrm>
                    <a:prstGeom prst="rect">
                      <a:avLst/>
                    </a:prstGeom>
                  </pic:spPr>
                </pic:pic>
              </a:graphicData>
            </a:graphic>
          </wp:inline>
        </w:drawing>
      </w:r>
    </w:p>
    <w:p w14:paraId="3455ABDB" w14:textId="1AEAC5C2" w:rsidR="00B67E98" w:rsidRDefault="00FA7FF0" w:rsidP="007F1156">
      <w:pPr>
        <w:spacing w:before="255"/>
        <w:ind w:left="4044" w:right="3937"/>
        <w:jc w:val="center"/>
        <w:rPr>
          <w:sz w:val="27"/>
          <w:szCs w:val="27"/>
        </w:rPr>
      </w:pPr>
      <w:r w:rsidRPr="04618DCE">
        <w:rPr>
          <w:spacing w:val="-10"/>
          <w:sz w:val="27"/>
          <w:szCs w:val="27"/>
        </w:rPr>
        <w:t>A</w:t>
      </w:r>
    </w:p>
    <w:p w14:paraId="2B314F33" w14:textId="559509C8" w:rsidR="00B67E98" w:rsidRDefault="00FA7FF0" w:rsidP="007F1156">
      <w:pPr>
        <w:ind w:left="4044" w:right="3937"/>
        <w:jc w:val="center"/>
        <w:rPr>
          <w:w w:val="110"/>
          <w:sz w:val="27"/>
          <w:szCs w:val="27"/>
        </w:rPr>
      </w:pPr>
      <w:r w:rsidRPr="04618DCE">
        <w:rPr>
          <w:spacing w:val="-10"/>
          <w:sz w:val="27"/>
          <w:szCs w:val="27"/>
        </w:rPr>
        <w:t>Project</w:t>
      </w:r>
      <w:r w:rsidRPr="04618DCE">
        <w:rPr>
          <w:spacing w:val="-16"/>
          <w:w w:val="110"/>
          <w:sz w:val="27"/>
          <w:szCs w:val="27"/>
        </w:rPr>
        <w:t xml:space="preserve"> </w:t>
      </w:r>
      <w:r w:rsidRPr="04618DCE">
        <w:rPr>
          <w:w w:val="110"/>
          <w:sz w:val="27"/>
          <w:szCs w:val="27"/>
        </w:rPr>
        <w:t>Synopsis</w:t>
      </w:r>
      <w:r w:rsidRPr="04618DCE">
        <w:rPr>
          <w:spacing w:val="-12"/>
          <w:w w:val="110"/>
          <w:sz w:val="27"/>
          <w:szCs w:val="27"/>
        </w:rPr>
        <w:t xml:space="preserve"> </w:t>
      </w:r>
      <w:r w:rsidRPr="04618DCE">
        <w:rPr>
          <w:w w:val="110"/>
          <w:sz w:val="27"/>
          <w:szCs w:val="27"/>
        </w:rPr>
        <w:t>Report</w:t>
      </w:r>
    </w:p>
    <w:p w14:paraId="4CFB2B27" w14:textId="77777777" w:rsidR="00B67E98" w:rsidRDefault="00FA7FF0" w:rsidP="007F1156">
      <w:pPr>
        <w:ind w:left="4044" w:right="3937"/>
        <w:jc w:val="center"/>
        <w:rPr>
          <w:sz w:val="27"/>
          <w:szCs w:val="27"/>
        </w:rPr>
      </w:pPr>
      <w:r w:rsidRPr="04618DCE">
        <w:rPr>
          <w:spacing w:val="-6"/>
          <w:w w:val="110"/>
          <w:sz w:val="27"/>
          <w:szCs w:val="27"/>
        </w:rPr>
        <w:t>On</w:t>
      </w:r>
    </w:p>
    <w:p w14:paraId="5AB342EB" w14:textId="20049520" w:rsidR="00B67E98" w:rsidRDefault="005B5081" w:rsidP="007F1156">
      <w:pPr>
        <w:spacing w:before="1"/>
        <w:ind w:left="3047" w:right="3088"/>
        <w:jc w:val="center"/>
        <w:rPr>
          <w:rFonts w:ascii="Bookman Old Style"/>
          <w:color w:val="001F60"/>
          <w:sz w:val="31"/>
          <w:szCs w:val="31"/>
        </w:rPr>
      </w:pPr>
      <w:r>
        <w:rPr>
          <w:rFonts w:ascii="Bookman Old Style"/>
          <w:color w:val="001F60"/>
          <w:sz w:val="31"/>
        </w:rPr>
        <w:t>P</w:t>
      </w:r>
      <w:r w:rsidR="005242DF">
        <w:rPr>
          <w:rFonts w:ascii="Bookman Old Style"/>
          <w:color w:val="001F60"/>
          <w:sz w:val="31"/>
        </w:rPr>
        <w:t xml:space="preserve">RECISION FARMING WITH </w:t>
      </w:r>
      <w:r w:rsidR="04618DCE" w:rsidRPr="04618DCE">
        <w:rPr>
          <w:rFonts w:ascii="Bookman Old Style"/>
          <w:color w:val="001F60"/>
          <w:sz w:val="31"/>
          <w:szCs w:val="31"/>
        </w:rPr>
        <w:t>FORESIGHT</w:t>
      </w:r>
    </w:p>
    <w:p w14:paraId="2A1B23B7" w14:textId="77777777" w:rsidR="00B67E98" w:rsidRDefault="00B67E98" w:rsidP="007F1156">
      <w:pPr>
        <w:pStyle w:val="BodyText"/>
        <w:jc w:val="center"/>
        <w:rPr>
          <w:rFonts w:ascii="Bookman Old Style"/>
          <w:sz w:val="31"/>
          <w:szCs w:val="31"/>
        </w:rPr>
      </w:pPr>
    </w:p>
    <w:p w14:paraId="6E35DDFF" w14:textId="77777777" w:rsidR="00B67E98" w:rsidRDefault="00FA7FF0" w:rsidP="007F1156">
      <w:pPr>
        <w:pStyle w:val="BodyText"/>
        <w:spacing w:before="120"/>
        <w:ind w:right="162"/>
        <w:jc w:val="center"/>
      </w:pPr>
      <w:r>
        <w:rPr>
          <w:spacing w:val="-2"/>
        </w:rPr>
        <w:t>Submitted</w:t>
      </w:r>
    </w:p>
    <w:p w14:paraId="23927A85" w14:textId="77777777" w:rsidR="00B67E98" w:rsidRDefault="00FA7FF0" w:rsidP="007F1156">
      <w:pPr>
        <w:spacing w:before="120"/>
        <w:ind w:left="2934" w:right="3088"/>
        <w:jc w:val="center"/>
        <w:rPr>
          <w:sz w:val="26"/>
          <w:szCs w:val="26"/>
        </w:rPr>
      </w:pPr>
      <w:r w:rsidRPr="04618DCE">
        <w:rPr>
          <w:sz w:val="26"/>
          <w:szCs w:val="26"/>
        </w:rPr>
        <w:t>in</w:t>
      </w:r>
      <w:r w:rsidRPr="04618DCE">
        <w:rPr>
          <w:spacing w:val="-15"/>
          <w:sz w:val="26"/>
          <w:szCs w:val="26"/>
        </w:rPr>
        <w:t xml:space="preserve"> </w:t>
      </w:r>
      <w:r w:rsidRPr="04618DCE">
        <w:rPr>
          <w:sz w:val="26"/>
          <w:szCs w:val="26"/>
        </w:rPr>
        <w:t>Partial</w:t>
      </w:r>
      <w:r w:rsidRPr="04618DCE">
        <w:rPr>
          <w:spacing w:val="-3"/>
          <w:sz w:val="26"/>
          <w:szCs w:val="26"/>
        </w:rPr>
        <w:t xml:space="preserve"> </w:t>
      </w:r>
      <w:r w:rsidRPr="04618DCE">
        <w:rPr>
          <w:sz w:val="26"/>
          <w:szCs w:val="26"/>
        </w:rPr>
        <w:t>Fulfillment</w:t>
      </w:r>
      <w:r w:rsidRPr="04618DCE">
        <w:rPr>
          <w:spacing w:val="-2"/>
          <w:sz w:val="26"/>
          <w:szCs w:val="26"/>
        </w:rPr>
        <w:t xml:space="preserve"> </w:t>
      </w:r>
      <w:r w:rsidRPr="04618DCE">
        <w:rPr>
          <w:sz w:val="26"/>
          <w:szCs w:val="26"/>
        </w:rPr>
        <w:t>of</w:t>
      </w:r>
      <w:r w:rsidRPr="04618DCE">
        <w:rPr>
          <w:spacing w:val="-14"/>
          <w:sz w:val="26"/>
          <w:szCs w:val="26"/>
        </w:rPr>
        <w:t xml:space="preserve"> </w:t>
      </w:r>
      <w:r w:rsidRPr="04618DCE">
        <w:rPr>
          <w:sz w:val="26"/>
          <w:szCs w:val="26"/>
        </w:rPr>
        <w:t>the</w:t>
      </w:r>
      <w:r w:rsidRPr="04618DCE">
        <w:rPr>
          <w:spacing w:val="-15"/>
          <w:sz w:val="26"/>
          <w:szCs w:val="26"/>
        </w:rPr>
        <w:t xml:space="preserve"> </w:t>
      </w:r>
      <w:r w:rsidRPr="04618DCE">
        <w:rPr>
          <w:sz w:val="26"/>
          <w:szCs w:val="26"/>
        </w:rPr>
        <w:t>Requirements for The Degree of</w:t>
      </w:r>
    </w:p>
    <w:p w14:paraId="5D17A9A5" w14:textId="77777777" w:rsidR="00961EF1" w:rsidRDefault="00FA7FF0" w:rsidP="007F1156">
      <w:pPr>
        <w:spacing w:before="120"/>
        <w:ind w:left="4140" w:right="4307"/>
        <w:jc w:val="center"/>
        <w:rPr>
          <w:sz w:val="26"/>
          <w:szCs w:val="26"/>
        </w:rPr>
      </w:pPr>
      <w:r w:rsidRPr="04618DCE">
        <w:rPr>
          <w:spacing w:val="-2"/>
          <w:sz w:val="26"/>
          <w:szCs w:val="26"/>
        </w:rPr>
        <w:t>Bachelor</w:t>
      </w:r>
      <w:r w:rsidRPr="04618DCE">
        <w:rPr>
          <w:spacing w:val="-10"/>
          <w:sz w:val="26"/>
          <w:szCs w:val="26"/>
        </w:rPr>
        <w:t xml:space="preserve"> </w:t>
      </w:r>
      <w:r w:rsidRPr="04618DCE">
        <w:rPr>
          <w:spacing w:val="-2"/>
          <w:sz w:val="26"/>
          <w:szCs w:val="26"/>
        </w:rPr>
        <w:t>of</w:t>
      </w:r>
      <w:r w:rsidRPr="04618DCE">
        <w:rPr>
          <w:spacing w:val="-15"/>
          <w:sz w:val="26"/>
          <w:szCs w:val="26"/>
        </w:rPr>
        <w:t xml:space="preserve"> </w:t>
      </w:r>
      <w:r w:rsidRPr="04618DCE">
        <w:rPr>
          <w:spacing w:val="-2"/>
          <w:sz w:val="26"/>
          <w:szCs w:val="26"/>
        </w:rPr>
        <w:t xml:space="preserve">Technology </w:t>
      </w:r>
      <w:r w:rsidRPr="04618DCE">
        <w:rPr>
          <w:spacing w:val="-6"/>
          <w:sz w:val="26"/>
          <w:szCs w:val="26"/>
        </w:rPr>
        <w:t>in</w:t>
      </w:r>
    </w:p>
    <w:p w14:paraId="42E38888" w14:textId="111B3D9F" w:rsidR="00B67E98" w:rsidRDefault="00FA7FF0" w:rsidP="007F1156">
      <w:pPr>
        <w:spacing w:before="120"/>
        <w:ind w:left="4140" w:right="4307"/>
        <w:jc w:val="center"/>
        <w:rPr>
          <w:sz w:val="26"/>
          <w:szCs w:val="26"/>
        </w:rPr>
      </w:pPr>
      <w:r w:rsidRPr="04618DCE">
        <w:rPr>
          <w:sz w:val="26"/>
          <w:szCs w:val="26"/>
        </w:rPr>
        <w:t>Computer</w:t>
      </w:r>
      <w:r w:rsidRPr="04618DCE">
        <w:rPr>
          <w:spacing w:val="-9"/>
          <w:sz w:val="26"/>
          <w:szCs w:val="26"/>
        </w:rPr>
        <w:t xml:space="preserve"> </w:t>
      </w:r>
      <w:r w:rsidRPr="04618DCE">
        <w:rPr>
          <w:sz w:val="26"/>
          <w:szCs w:val="26"/>
        </w:rPr>
        <w:t>Science</w:t>
      </w:r>
      <w:r w:rsidRPr="04618DCE">
        <w:rPr>
          <w:spacing w:val="-13"/>
          <w:sz w:val="26"/>
          <w:szCs w:val="26"/>
        </w:rPr>
        <w:t xml:space="preserve"> </w:t>
      </w:r>
      <w:r w:rsidRPr="04618DCE">
        <w:rPr>
          <w:sz w:val="26"/>
          <w:szCs w:val="26"/>
        </w:rPr>
        <w:t>and</w:t>
      </w:r>
      <w:r w:rsidRPr="04618DCE">
        <w:rPr>
          <w:spacing w:val="-16"/>
          <w:sz w:val="26"/>
          <w:szCs w:val="26"/>
        </w:rPr>
        <w:t xml:space="preserve"> </w:t>
      </w:r>
      <w:r w:rsidRPr="04618DCE">
        <w:rPr>
          <w:sz w:val="26"/>
          <w:szCs w:val="26"/>
        </w:rPr>
        <w:t>Engineering</w:t>
      </w:r>
    </w:p>
    <w:p w14:paraId="1D9EEA87" w14:textId="51A513E6" w:rsidR="00837CAA" w:rsidRDefault="00FA7FF0" w:rsidP="007F1156">
      <w:pPr>
        <w:spacing w:before="120"/>
        <w:ind w:left="3104" w:right="3274"/>
        <w:jc w:val="center"/>
        <w:rPr>
          <w:sz w:val="26"/>
          <w:szCs w:val="26"/>
        </w:rPr>
      </w:pPr>
      <w:r w:rsidRPr="04618DCE">
        <w:rPr>
          <w:sz w:val="26"/>
          <w:szCs w:val="26"/>
        </w:rPr>
        <w:t>Submitted by</w:t>
      </w:r>
    </w:p>
    <w:p w14:paraId="718E9EEF" w14:textId="77777777" w:rsidR="006716F7" w:rsidRDefault="04618DCE" w:rsidP="007F1156">
      <w:pPr>
        <w:pStyle w:val="BodyText"/>
        <w:spacing w:before="120"/>
        <w:jc w:val="center"/>
      </w:pPr>
      <w:r>
        <w:t>Priya Kumari (2100540100124)</w:t>
      </w:r>
    </w:p>
    <w:p w14:paraId="75981216" w14:textId="17DC17ED" w:rsidR="00B67E98" w:rsidRDefault="04618DCE" w:rsidP="007F1156">
      <w:pPr>
        <w:pStyle w:val="BodyText"/>
        <w:spacing w:before="120"/>
        <w:jc w:val="center"/>
        <w:rPr>
          <w:sz w:val="26"/>
          <w:szCs w:val="26"/>
        </w:rPr>
      </w:pPr>
      <w:r>
        <w:t>Priya Gupta (2100540100123),</w:t>
      </w:r>
    </w:p>
    <w:p w14:paraId="43D481CC" w14:textId="77777777" w:rsidR="006716F7" w:rsidRDefault="04618DCE" w:rsidP="007F1156">
      <w:pPr>
        <w:pStyle w:val="BodyText"/>
        <w:spacing w:before="120"/>
        <w:jc w:val="center"/>
      </w:pPr>
      <w:r>
        <w:t>Sapna Kumari (2100</w:t>
      </w:r>
      <w:r w:rsidR="009A0923">
        <w:t>54</w:t>
      </w:r>
      <w:r w:rsidR="000C2036">
        <w:t>0</w:t>
      </w:r>
      <w:r>
        <w:t>1001</w:t>
      </w:r>
      <w:r w:rsidR="000C2036">
        <w:t>49</w:t>
      </w:r>
      <w:r>
        <w:t>)</w:t>
      </w:r>
    </w:p>
    <w:p w14:paraId="02BEEBCE" w14:textId="1E65D365" w:rsidR="00B67E98" w:rsidRDefault="04618DCE" w:rsidP="007F1156">
      <w:pPr>
        <w:pStyle w:val="BodyText"/>
        <w:spacing w:before="120"/>
        <w:jc w:val="center"/>
        <w:rPr>
          <w:sz w:val="26"/>
          <w:szCs w:val="26"/>
        </w:rPr>
      </w:pPr>
      <w:r>
        <w:t xml:space="preserve">Komal </w:t>
      </w:r>
      <w:r w:rsidR="009A0923">
        <w:t>S</w:t>
      </w:r>
      <w:r>
        <w:t>ingh (2100540</w:t>
      </w:r>
      <w:r w:rsidR="000C2036">
        <w:t>10</w:t>
      </w:r>
      <w:r>
        <w:t>0</w:t>
      </w:r>
      <w:r w:rsidR="000C2036">
        <w:t>094</w:t>
      </w:r>
      <w:r>
        <w:t>)</w:t>
      </w:r>
    </w:p>
    <w:p w14:paraId="6E18E0FF" w14:textId="334ECBA8" w:rsidR="04618DCE" w:rsidRDefault="04618DCE" w:rsidP="007F1156">
      <w:pPr>
        <w:pStyle w:val="BodyText"/>
        <w:spacing w:before="120"/>
        <w:jc w:val="center"/>
      </w:pPr>
    </w:p>
    <w:p w14:paraId="30EC0D38" w14:textId="77777777" w:rsidR="00582849" w:rsidRDefault="00FA7FF0" w:rsidP="007F1156">
      <w:pPr>
        <w:spacing w:before="120"/>
        <w:ind w:left="3600" w:right="3937"/>
        <w:jc w:val="center"/>
        <w:rPr>
          <w:sz w:val="26"/>
          <w:szCs w:val="26"/>
        </w:rPr>
      </w:pPr>
      <w:r w:rsidRPr="04618DCE">
        <w:rPr>
          <w:sz w:val="26"/>
          <w:szCs w:val="26"/>
        </w:rPr>
        <w:t>Under the supervision of</w:t>
      </w:r>
    </w:p>
    <w:p w14:paraId="5121F2A0" w14:textId="77777777" w:rsidR="007F1156" w:rsidRPr="00E3752B" w:rsidRDefault="00FD3D1E" w:rsidP="007F1156">
      <w:pPr>
        <w:spacing w:before="263"/>
        <w:ind w:right="182"/>
        <w:jc w:val="center"/>
        <w:rPr>
          <w:color w:val="FF0000"/>
          <w:spacing w:val="-5"/>
          <w:sz w:val="27"/>
        </w:rPr>
      </w:pPr>
      <w:r w:rsidRPr="00E3752B">
        <w:rPr>
          <w:color w:val="FF0000"/>
          <w:spacing w:val="-5"/>
          <w:sz w:val="27"/>
        </w:rPr>
        <w:t>Ms.</w:t>
      </w:r>
      <w:r w:rsidR="007F1156" w:rsidRPr="00E3752B">
        <w:rPr>
          <w:color w:val="FF0000"/>
          <w:spacing w:val="-5"/>
          <w:sz w:val="27"/>
        </w:rPr>
        <w:t xml:space="preserve"> Archana Dwivedi</w:t>
      </w:r>
    </w:p>
    <w:p w14:paraId="48A68490" w14:textId="2DF5FE1A" w:rsidR="00B67E98" w:rsidRPr="007F1156" w:rsidRDefault="00FD3D1E" w:rsidP="007F1156">
      <w:pPr>
        <w:spacing w:before="263"/>
        <w:ind w:right="182"/>
        <w:jc w:val="center"/>
        <w:rPr>
          <w:ins w:id="0" w:author="Microsoft Word" w:date="2024-11-14T10:12:00Z" w16du:dateUtc="2024-11-14T04:42:00Z"/>
          <w:spacing w:val="-5"/>
          <w:sz w:val="27"/>
        </w:rPr>
      </w:pPr>
      <w:r>
        <w:rPr>
          <w:spacing w:val="-5"/>
          <w:sz w:val="27"/>
        </w:rPr>
        <w:t>Assistant Professor</w:t>
      </w:r>
    </w:p>
    <w:p w14:paraId="516BA428" w14:textId="4E35880F" w:rsidR="04618DCE" w:rsidRDefault="04618DCE" w:rsidP="007F1156">
      <w:pPr>
        <w:pStyle w:val="BodyText"/>
        <w:spacing w:before="120"/>
        <w:jc w:val="center"/>
      </w:pPr>
    </w:p>
    <w:p w14:paraId="5EE40573" w14:textId="04E44A81" w:rsidR="00B67E98" w:rsidRDefault="00B67E98" w:rsidP="007F1156">
      <w:pPr>
        <w:pStyle w:val="BodyText"/>
        <w:spacing w:before="120"/>
        <w:jc w:val="center"/>
        <w:rPr>
          <w:sz w:val="26"/>
          <w:szCs w:val="26"/>
        </w:rPr>
      </w:pPr>
    </w:p>
    <w:p w14:paraId="3738532B" w14:textId="77777777" w:rsidR="00B67E98" w:rsidRDefault="00FA7FF0" w:rsidP="007F1156">
      <w:pPr>
        <w:pStyle w:val="BodyText"/>
        <w:spacing w:before="120"/>
        <w:jc w:val="center"/>
        <w:rPr>
          <w:sz w:val="26"/>
          <w:szCs w:val="26"/>
        </w:rPr>
      </w:pPr>
      <w:r w:rsidRPr="24DA1A5F">
        <w:t>Department of Computer Science and Engineering</w:t>
      </w:r>
    </w:p>
    <w:p w14:paraId="06DB5DB5" w14:textId="3C1DF54B" w:rsidR="00B67E98" w:rsidRDefault="006716F7" w:rsidP="007F1156">
      <w:pPr>
        <w:pStyle w:val="BodyText"/>
        <w:spacing w:before="120"/>
        <w:jc w:val="center"/>
        <w:rPr>
          <w:sz w:val="26"/>
          <w:szCs w:val="26"/>
        </w:rPr>
      </w:pPr>
      <w:r>
        <w:t>November</w:t>
      </w:r>
      <w:r>
        <w:rPr>
          <w:sz w:val="26"/>
        </w:rPr>
        <w:t>,</w:t>
      </w:r>
      <w:r>
        <w:rPr>
          <w:spacing w:val="-2"/>
          <w:sz w:val="26"/>
        </w:rPr>
        <w:t xml:space="preserve"> </w:t>
      </w:r>
      <w:r w:rsidR="00E256F4">
        <w:rPr>
          <w:spacing w:val="-4"/>
          <w:sz w:val="26"/>
        </w:rPr>
        <w:t>2024</w:t>
      </w:r>
    </w:p>
    <w:p w14:paraId="28A6AE5D" w14:textId="77777777" w:rsidR="00B67E98" w:rsidRDefault="00B67E98">
      <w:pPr>
        <w:jc w:val="center"/>
        <w:rPr>
          <w:sz w:val="26"/>
        </w:rPr>
        <w:sectPr w:rsidR="00B67E98">
          <w:footerReference w:type="default" r:id="rId9"/>
          <w:type w:val="continuous"/>
          <w:pgSz w:w="12240" w:h="15840"/>
          <w:pgMar w:top="1440" w:right="580" w:bottom="1240" w:left="600" w:header="0" w:footer="1049" w:gutter="0"/>
          <w:pgNumType w:start="1"/>
          <w:cols w:space="720"/>
        </w:sectPr>
      </w:pPr>
    </w:p>
    <w:p w14:paraId="1D7BF5D0" w14:textId="77777777" w:rsidR="00B67E98" w:rsidRDefault="00B67E98">
      <w:pPr>
        <w:pStyle w:val="BodyText"/>
        <w:rPr>
          <w:sz w:val="31"/>
        </w:rPr>
      </w:pPr>
    </w:p>
    <w:p w14:paraId="3791DFBD" w14:textId="77777777" w:rsidR="00B67E98" w:rsidRDefault="00B67E98">
      <w:pPr>
        <w:pStyle w:val="BodyText"/>
        <w:spacing w:before="100"/>
        <w:rPr>
          <w:sz w:val="31"/>
        </w:rPr>
      </w:pPr>
    </w:p>
    <w:p w14:paraId="724131D2" w14:textId="77777777" w:rsidR="00B67E98" w:rsidRDefault="00FA7FF0">
      <w:pPr>
        <w:spacing w:before="1"/>
        <w:ind w:right="127"/>
        <w:jc w:val="center"/>
        <w:rPr>
          <w:b/>
          <w:sz w:val="31"/>
        </w:rPr>
      </w:pPr>
      <w:r>
        <w:rPr>
          <w:b/>
          <w:spacing w:val="-2"/>
          <w:sz w:val="31"/>
        </w:rPr>
        <w:t>CERTIFICATE</w:t>
      </w:r>
    </w:p>
    <w:p w14:paraId="4A212F2A" w14:textId="77777777" w:rsidR="00B67E98" w:rsidRDefault="00B67E98">
      <w:pPr>
        <w:pStyle w:val="BodyText"/>
        <w:rPr>
          <w:b/>
          <w:sz w:val="31"/>
        </w:rPr>
      </w:pPr>
    </w:p>
    <w:p w14:paraId="761B2B0E" w14:textId="77777777" w:rsidR="00B67E98" w:rsidRDefault="00B67E98">
      <w:pPr>
        <w:pStyle w:val="BodyText"/>
        <w:spacing w:before="181"/>
        <w:rPr>
          <w:b/>
          <w:sz w:val="31"/>
        </w:rPr>
      </w:pPr>
    </w:p>
    <w:p w14:paraId="0B4FBF43" w14:textId="0A0E2933" w:rsidR="00B67E98" w:rsidRDefault="00FA7FF0">
      <w:pPr>
        <w:pStyle w:val="BodyText"/>
        <w:spacing w:line="465" w:lineRule="auto"/>
        <w:ind w:left="1000" w:right="1076" w:firstLine="5"/>
        <w:jc w:val="both"/>
      </w:pPr>
      <w:r w:rsidRPr="24DA1A5F">
        <w:rPr>
          <w:sz w:val="23"/>
          <w:szCs w:val="23"/>
        </w:rPr>
        <w:t xml:space="preserve">This is to certify that the project entitled “Precision Farming with Foresight” submitted by “Priya </w:t>
      </w:r>
      <w:proofErr w:type="gramStart"/>
      <w:r w:rsidRPr="24DA1A5F">
        <w:rPr>
          <w:sz w:val="23"/>
          <w:szCs w:val="23"/>
        </w:rPr>
        <w:t>Kumari</w:t>
      </w:r>
      <w:r w:rsidR="007B5189">
        <w:rPr>
          <w:sz w:val="23"/>
          <w:szCs w:val="23"/>
        </w:rPr>
        <w:t>(</w:t>
      </w:r>
      <w:proofErr w:type="gramEnd"/>
      <w:r w:rsidR="007B5189">
        <w:rPr>
          <w:sz w:val="23"/>
          <w:szCs w:val="23"/>
        </w:rPr>
        <w:t>2100540100124)</w:t>
      </w:r>
      <w:r w:rsidRPr="24DA1A5F">
        <w:rPr>
          <w:sz w:val="23"/>
          <w:szCs w:val="23"/>
        </w:rPr>
        <w:t>,</w:t>
      </w:r>
      <w:r w:rsidR="00972A0B">
        <w:rPr>
          <w:sz w:val="23"/>
          <w:szCs w:val="23"/>
        </w:rPr>
        <w:t xml:space="preserve"> </w:t>
      </w:r>
      <w:r w:rsidRPr="24DA1A5F">
        <w:rPr>
          <w:sz w:val="23"/>
          <w:szCs w:val="23"/>
        </w:rPr>
        <w:t>Priya Gupta</w:t>
      </w:r>
      <w:r w:rsidR="007B5189">
        <w:rPr>
          <w:sz w:val="23"/>
          <w:szCs w:val="23"/>
        </w:rPr>
        <w:t>(2100540100123)</w:t>
      </w:r>
      <w:r w:rsidRPr="24DA1A5F">
        <w:rPr>
          <w:sz w:val="23"/>
          <w:szCs w:val="23"/>
        </w:rPr>
        <w:t>,</w:t>
      </w:r>
      <w:r w:rsidR="00972A0B">
        <w:rPr>
          <w:sz w:val="23"/>
          <w:szCs w:val="23"/>
        </w:rPr>
        <w:t xml:space="preserve"> </w:t>
      </w:r>
      <w:r w:rsidRPr="24DA1A5F">
        <w:rPr>
          <w:sz w:val="23"/>
          <w:szCs w:val="23"/>
        </w:rPr>
        <w:t>Sapna Kumari</w:t>
      </w:r>
      <w:r w:rsidR="007B5189">
        <w:rPr>
          <w:sz w:val="23"/>
          <w:szCs w:val="23"/>
        </w:rPr>
        <w:t>(2100540100149)</w:t>
      </w:r>
      <w:r w:rsidRPr="24DA1A5F">
        <w:rPr>
          <w:sz w:val="23"/>
          <w:szCs w:val="23"/>
        </w:rPr>
        <w:t>,</w:t>
      </w:r>
      <w:r w:rsidR="00972A0B">
        <w:rPr>
          <w:sz w:val="23"/>
          <w:szCs w:val="23"/>
        </w:rPr>
        <w:t xml:space="preserve"> </w:t>
      </w:r>
      <w:r w:rsidRPr="24DA1A5F">
        <w:rPr>
          <w:sz w:val="23"/>
          <w:szCs w:val="23"/>
        </w:rPr>
        <w:t>Komal Singh</w:t>
      </w:r>
      <w:r w:rsidR="007B5189">
        <w:rPr>
          <w:sz w:val="23"/>
          <w:szCs w:val="23"/>
        </w:rPr>
        <w:t>(21005401000</w:t>
      </w:r>
      <w:r w:rsidR="00EF4597">
        <w:rPr>
          <w:sz w:val="23"/>
          <w:szCs w:val="23"/>
        </w:rPr>
        <w:t xml:space="preserve">94) </w:t>
      </w:r>
      <w:r>
        <w:t xml:space="preserve">to Babu Banarasi Das Institute of Technology &amp; Management, Lucknow, in partial fulfillment for the award of the degree of B. Tech in </w:t>
      </w:r>
      <w:r>
        <w:rPr>
          <w:spacing w:val="-6"/>
        </w:rPr>
        <w:t>Computer</w:t>
      </w:r>
      <w:r>
        <w:rPr>
          <w:spacing w:val="-10"/>
        </w:rPr>
        <w:t xml:space="preserve"> </w:t>
      </w:r>
      <w:r>
        <w:rPr>
          <w:spacing w:val="-6"/>
        </w:rPr>
        <w:t>Science</w:t>
      </w:r>
      <w:r>
        <w:rPr>
          <w:spacing w:val="-10"/>
        </w:rPr>
        <w:t xml:space="preserve"> </w:t>
      </w:r>
      <w:r>
        <w:rPr>
          <w:spacing w:val="-6"/>
        </w:rPr>
        <w:t>and</w:t>
      </w:r>
      <w:r>
        <w:rPr>
          <w:spacing w:val="-9"/>
        </w:rPr>
        <w:t xml:space="preserve"> </w:t>
      </w:r>
      <w:r>
        <w:rPr>
          <w:spacing w:val="-6"/>
        </w:rPr>
        <w:t>Engineering</w:t>
      </w:r>
      <w:r>
        <w:rPr>
          <w:spacing w:val="-10"/>
        </w:rPr>
        <w:t xml:space="preserve"> </w:t>
      </w:r>
      <w:r>
        <w:rPr>
          <w:spacing w:val="-6"/>
        </w:rPr>
        <w:t>is</w:t>
      </w:r>
      <w:r>
        <w:rPr>
          <w:spacing w:val="-9"/>
        </w:rPr>
        <w:t xml:space="preserve"> </w:t>
      </w:r>
      <w:r>
        <w:rPr>
          <w:spacing w:val="-6"/>
        </w:rPr>
        <w:t>a</w:t>
      </w:r>
      <w:r>
        <w:rPr>
          <w:spacing w:val="-10"/>
        </w:rPr>
        <w:t xml:space="preserve"> </w:t>
      </w:r>
      <w:r>
        <w:rPr>
          <w:spacing w:val="-6"/>
        </w:rPr>
        <w:t>Bonafide</w:t>
      </w:r>
      <w:r>
        <w:rPr>
          <w:spacing w:val="-4"/>
        </w:rPr>
        <w:t xml:space="preserve"> </w:t>
      </w:r>
      <w:r>
        <w:rPr>
          <w:spacing w:val="-6"/>
        </w:rPr>
        <w:t>record</w:t>
      </w:r>
      <w:r>
        <w:rPr>
          <w:spacing w:val="-5"/>
        </w:rPr>
        <w:t xml:space="preserve"> </w:t>
      </w:r>
      <w:r>
        <w:rPr>
          <w:spacing w:val="-6"/>
        </w:rPr>
        <w:t>of</w:t>
      </w:r>
      <w:r>
        <w:rPr>
          <w:spacing w:val="-10"/>
        </w:rPr>
        <w:t xml:space="preserve"> </w:t>
      </w:r>
      <w:r>
        <w:rPr>
          <w:spacing w:val="-6"/>
        </w:rPr>
        <w:t>project work</w:t>
      </w:r>
      <w:r>
        <w:rPr>
          <w:spacing w:val="-7"/>
        </w:rPr>
        <w:t xml:space="preserve"> </w:t>
      </w:r>
      <w:r>
        <w:rPr>
          <w:spacing w:val="-6"/>
        </w:rPr>
        <w:t>carried</w:t>
      </w:r>
      <w:r>
        <w:rPr>
          <w:spacing w:val="-8"/>
        </w:rPr>
        <w:t xml:space="preserve"> </w:t>
      </w:r>
      <w:r>
        <w:rPr>
          <w:spacing w:val="-6"/>
        </w:rPr>
        <w:t>out</w:t>
      </w:r>
      <w:r>
        <w:rPr>
          <w:spacing w:val="-10"/>
        </w:rPr>
        <w:t xml:space="preserve"> </w:t>
      </w:r>
      <w:r>
        <w:rPr>
          <w:spacing w:val="-6"/>
        </w:rPr>
        <w:t>by</w:t>
      </w:r>
      <w:r>
        <w:rPr>
          <w:spacing w:val="-8"/>
        </w:rPr>
        <w:t xml:space="preserve"> </w:t>
      </w:r>
      <w:r>
        <w:rPr>
          <w:spacing w:val="-6"/>
        </w:rPr>
        <w:t xml:space="preserve">him/her </w:t>
      </w:r>
      <w:r>
        <w:t>under my/our supervision. The contents of this report, in full or in parts, have not been submitted</w:t>
      </w:r>
      <w:r>
        <w:rPr>
          <w:spacing w:val="-12"/>
        </w:rPr>
        <w:t xml:space="preserve"> </w:t>
      </w:r>
      <w:r>
        <w:t>to</w:t>
      </w:r>
      <w:r>
        <w:rPr>
          <w:spacing w:val="-16"/>
        </w:rPr>
        <w:t xml:space="preserve"> </w:t>
      </w:r>
      <w:r>
        <w:t>any</w:t>
      </w:r>
      <w:r>
        <w:rPr>
          <w:spacing w:val="-14"/>
        </w:rPr>
        <w:t xml:space="preserve"> </w:t>
      </w:r>
      <w:r>
        <w:t>other</w:t>
      </w:r>
      <w:r>
        <w:rPr>
          <w:spacing w:val="-13"/>
        </w:rPr>
        <w:t xml:space="preserve"> </w:t>
      </w:r>
      <w:r>
        <w:t>Institution</w:t>
      </w:r>
      <w:r>
        <w:rPr>
          <w:spacing w:val="-8"/>
        </w:rPr>
        <w:t xml:space="preserve"> </w:t>
      </w:r>
      <w:r>
        <w:t>or</w:t>
      </w:r>
      <w:r>
        <w:rPr>
          <w:spacing w:val="-16"/>
        </w:rPr>
        <w:t xml:space="preserve"> </w:t>
      </w:r>
      <w:r>
        <w:t>University</w:t>
      </w:r>
      <w:r>
        <w:rPr>
          <w:spacing w:val="-2"/>
        </w:rPr>
        <w:t xml:space="preserve"> </w:t>
      </w:r>
      <w:r>
        <w:t>for</w:t>
      </w:r>
      <w:r>
        <w:rPr>
          <w:spacing w:val="-15"/>
        </w:rPr>
        <w:t xml:space="preserve"> </w:t>
      </w:r>
      <w:r>
        <w:t>the</w:t>
      </w:r>
      <w:r>
        <w:rPr>
          <w:spacing w:val="-16"/>
        </w:rPr>
        <w:t xml:space="preserve"> </w:t>
      </w:r>
      <w:r>
        <w:t>award</w:t>
      </w:r>
      <w:r>
        <w:rPr>
          <w:spacing w:val="-11"/>
        </w:rPr>
        <w:t xml:space="preserve"> </w:t>
      </w:r>
      <w:r>
        <w:t>of</w:t>
      </w:r>
      <w:r>
        <w:rPr>
          <w:spacing w:val="-16"/>
        </w:rPr>
        <w:t xml:space="preserve"> </w:t>
      </w:r>
      <w:r>
        <w:t>any</w:t>
      </w:r>
      <w:r>
        <w:rPr>
          <w:spacing w:val="-13"/>
        </w:rPr>
        <w:t xml:space="preserve"> </w:t>
      </w:r>
      <w:r>
        <w:t>degree.</w:t>
      </w:r>
    </w:p>
    <w:p w14:paraId="0D691488" w14:textId="77777777" w:rsidR="00B67E98" w:rsidRDefault="00B67E98">
      <w:pPr>
        <w:pStyle w:val="BodyText"/>
        <w:rPr>
          <w:sz w:val="20"/>
        </w:rPr>
      </w:pPr>
    </w:p>
    <w:p w14:paraId="134558CF" w14:textId="77777777" w:rsidR="00B67E98" w:rsidRDefault="00B67E98">
      <w:pPr>
        <w:pStyle w:val="BodyText"/>
        <w:spacing w:before="191"/>
        <w:rPr>
          <w:sz w:val="20"/>
        </w:rPr>
      </w:pPr>
    </w:p>
    <w:p w14:paraId="666CC7E7" w14:textId="77777777" w:rsidR="00B67E98" w:rsidRDefault="00B67E98">
      <w:pPr>
        <w:rPr>
          <w:sz w:val="20"/>
        </w:rPr>
        <w:sectPr w:rsidR="00B67E98">
          <w:pgSz w:w="12240" w:h="15840"/>
          <w:pgMar w:top="1820" w:right="580" w:bottom="1240" w:left="600" w:header="0" w:footer="1049" w:gutter="0"/>
          <w:cols w:space="720"/>
        </w:sectPr>
      </w:pPr>
    </w:p>
    <w:p w14:paraId="1F74D6A9" w14:textId="6115EDC3" w:rsidR="00B67E98" w:rsidRDefault="00FA7FF0" w:rsidP="24DA1A5F">
      <w:pPr>
        <w:spacing w:before="89" w:line="470" w:lineRule="auto"/>
        <w:ind w:left="841" w:right="38" w:hanging="2"/>
        <w:rPr>
          <w:i/>
          <w:iCs/>
          <w:sz w:val="23"/>
          <w:szCs w:val="23"/>
        </w:rPr>
      </w:pPr>
      <w:r>
        <w:rPr>
          <w:noProof/>
        </w:rPr>
        <mc:AlternateContent>
          <mc:Choice Requires="wps">
            <w:drawing>
              <wp:anchor distT="0" distB="0" distL="0" distR="0" simplePos="0" relativeHeight="251658241" behindDoc="1" locked="0" layoutInCell="1" allowOverlap="1" wp14:anchorId="6C3DB3F4" wp14:editId="162D87BC">
                <wp:simplePos x="0" y="0"/>
                <wp:positionH relativeFrom="page">
                  <wp:posOffset>304800</wp:posOffset>
                </wp:positionH>
                <wp:positionV relativeFrom="page">
                  <wp:posOffset>304799</wp:posOffset>
                </wp:positionV>
                <wp:extent cx="7176770" cy="9462770"/>
                <wp:effectExtent l="0" t="0" r="0" b="0"/>
                <wp:wrapNone/>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76770" cy="9462770"/>
                        </a:xfrm>
                        <a:custGeom>
                          <a:avLst/>
                          <a:gdLst/>
                          <a:ahLst/>
                          <a:cxnLst/>
                          <a:rect l="l" t="t" r="r" b="b"/>
                          <a:pathLst>
                            <a:path w="7176770" h="9462770">
                              <a:moveTo>
                                <a:pt x="7170420" y="9456420"/>
                              </a:moveTo>
                              <a:lnTo>
                                <a:pt x="0" y="9456420"/>
                              </a:lnTo>
                              <a:lnTo>
                                <a:pt x="0" y="9462516"/>
                              </a:lnTo>
                              <a:lnTo>
                                <a:pt x="7170420" y="9462516"/>
                              </a:lnTo>
                              <a:lnTo>
                                <a:pt x="7170420" y="9456420"/>
                              </a:lnTo>
                              <a:close/>
                            </a:path>
                            <a:path w="7176770" h="9462770">
                              <a:moveTo>
                                <a:pt x="7170420" y="0"/>
                              </a:moveTo>
                              <a:lnTo>
                                <a:pt x="0" y="0"/>
                              </a:lnTo>
                              <a:lnTo>
                                <a:pt x="0" y="6096"/>
                              </a:lnTo>
                              <a:lnTo>
                                <a:pt x="7170420" y="6096"/>
                              </a:lnTo>
                              <a:lnTo>
                                <a:pt x="7170420" y="0"/>
                              </a:lnTo>
                              <a:close/>
                            </a:path>
                            <a:path w="7176770" h="9462770">
                              <a:moveTo>
                                <a:pt x="7176516" y="6096"/>
                              </a:moveTo>
                              <a:lnTo>
                                <a:pt x="7170420" y="6096"/>
                              </a:lnTo>
                              <a:lnTo>
                                <a:pt x="7170420" y="9456420"/>
                              </a:lnTo>
                              <a:lnTo>
                                <a:pt x="7176516" y="9456420"/>
                              </a:lnTo>
                              <a:lnTo>
                                <a:pt x="7176516" y="6096"/>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FDA83AD" id="Graphic 4" o:spid="_x0000_s1026" style="position:absolute;margin-left:24pt;margin-top:24pt;width:565.1pt;height:745.1pt;z-index:-251658239;visibility:visible;mso-wrap-style:square;mso-wrap-distance-left:0;mso-wrap-distance-top:0;mso-wrap-distance-right:0;mso-wrap-distance-bottom:0;mso-position-horizontal:absolute;mso-position-horizontal-relative:page;mso-position-vertical:absolute;mso-position-vertical-relative:page;v-text-anchor:top" coordsize="7176770,94627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" path="m7170420,9456420l,9456420r,6096l7170420,9462516r,-6096xem7170420,l,,,6096r7170420,l7170420,xem7176516,6096r-6096,l7170420,9456420r6096,l7176516,6096xe" fillcolor="black" stroked="f">
                <v:path arrowok="t"/>
                <w10:wrap anchorx="page" anchory="page"/>
              </v:shape>
            </w:pict>
          </mc:Fallback>
        </mc:AlternateContent>
      </w:r>
      <w:r w:rsidRPr="24DA1A5F">
        <w:rPr>
          <w:b/>
          <w:bCs/>
          <w:sz w:val="25"/>
          <w:szCs w:val="25"/>
        </w:rPr>
        <w:t>Ms.</w:t>
      </w:r>
      <w:r w:rsidR="00972A0B">
        <w:rPr>
          <w:b/>
          <w:bCs/>
          <w:sz w:val="25"/>
          <w:szCs w:val="25"/>
        </w:rPr>
        <w:t xml:space="preserve"> </w:t>
      </w:r>
      <w:r w:rsidRPr="24DA1A5F">
        <w:rPr>
          <w:b/>
          <w:bCs/>
          <w:sz w:val="25"/>
          <w:szCs w:val="25"/>
        </w:rPr>
        <w:t>Archana Dw</w:t>
      </w:r>
      <w:r w:rsidR="00D44F82">
        <w:rPr>
          <w:b/>
          <w:bCs/>
          <w:sz w:val="25"/>
          <w:szCs w:val="25"/>
        </w:rPr>
        <w:t>ive</w:t>
      </w:r>
      <w:r w:rsidRPr="24DA1A5F">
        <w:rPr>
          <w:b/>
          <w:bCs/>
          <w:sz w:val="25"/>
          <w:szCs w:val="25"/>
        </w:rPr>
        <w:t xml:space="preserve">di </w:t>
      </w:r>
    </w:p>
    <w:p w14:paraId="13459999" w14:textId="77777777" w:rsidR="00B67E98" w:rsidRDefault="00FA7FF0" w:rsidP="24DA1A5F">
      <w:pPr>
        <w:spacing w:before="89" w:line="470" w:lineRule="auto"/>
        <w:ind w:left="841" w:right="38" w:hanging="2"/>
        <w:rPr>
          <w:i/>
          <w:iCs/>
          <w:sz w:val="23"/>
          <w:szCs w:val="23"/>
        </w:rPr>
      </w:pPr>
      <w:r w:rsidRPr="24DA1A5F">
        <w:rPr>
          <w:rFonts w:ascii="Cambria"/>
          <w:i/>
          <w:sz w:val="24"/>
          <w:szCs w:val="24"/>
        </w:rPr>
        <w:t xml:space="preserve">Assistant Professor </w:t>
      </w:r>
    </w:p>
    <w:p w14:paraId="763DC66D" w14:textId="35F07B1D" w:rsidR="00B67E98" w:rsidRPr="00972A0B" w:rsidRDefault="00FA7FF0" w:rsidP="00972A0B">
      <w:pPr>
        <w:spacing w:before="89" w:line="470" w:lineRule="auto"/>
        <w:ind w:left="841" w:right="38" w:hanging="2"/>
        <w:rPr>
          <w:i/>
          <w:iCs/>
          <w:sz w:val="23"/>
          <w:szCs w:val="23"/>
        </w:rPr>
      </w:pPr>
      <w:r w:rsidRPr="24DA1A5F">
        <w:rPr>
          <w:i/>
          <w:sz w:val="25"/>
          <w:szCs w:val="25"/>
        </w:rPr>
        <w:t xml:space="preserve">Dept. of Computer </w:t>
      </w:r>
      <w:r w:rsidRPr="24DA1A5F">
        <w:rPr>
          <w:i/>
          <w:sz w:val="23"/>
          <w:szCs w:val="23"/>
        </w:rPr>
        <w:t>Science and Engineering</w:t>
      </w:r>
    </w:p>
    <w:p w14:paraId="3AF237D0" w14:textId="77777777" w:rsidR="00B67E98" w:rsidRDefault="00B67E98">
      <w:pPr>
        <w:pStyle w:val="BodyText"/>
        <w:rPr>
          <w:i/>
        </w:rPr>
      </w:pPr>
    </w:p>
    <w:p w14:paraId="7953F5E9" w14:textId="77777777" w:rsidR="00B67E98" w:rsidRDefault="00B67E98">
      <w:pPr>
        <w:pStyle w:val="BodyText"/>
        <w:rPr>
          <w:i/>
        </w:rPr>
      </w:pPr>
    </w:p>
    <w:p w14:paraId="250DD333" w14:textId="77777777" w:rsidR="00B67E98" w:rsidRDefault="00B67E98">
      <w:pPr>
        <w:pStyle w:val="BodyText"/>
        <w:rPr>
          <w:i/>
        </w:rPr>
      </w:pPr>
    </w:p>
    <w:p w14:paraId="1E6C0034" w14:textId="77777777" w:rsidR="00B67E98" w:rsidRDefault="00B67E98">
      <w:pPr>
        <w:pStyle w:val="BodyText"/>
        <w:rPr>
          <w:i/>
        </w:rPr>
      </w:pPr>
    </w:p>
    <w:p w14:paraId="305098F8" w14:textId="77777777" w:rsidR="00B67E98" w:rsidRDefault="00B67E98">
      <w:pPr>
        <w:pStyle w:val="BodyText"/>
        <w:rPr>
          <w:i/>
        </w:rPr>
      </w:pPr>
    </w:p>
    <w:p w14:paraId="1F091FE9" w14:textId="77777777" w:rsidR="00B67E98" w:rsidRDefault="00B67E98">
      <w:pPr>
        <w:pStyle w:val="BodyText"/>
        <w:rPr>
          <w:i/>
        </w:rPr>
      </w:pPr>
    </w:p>
    <w:p w14:paraId="24CC5D7A" w14:textId="1A449CEF" w:rsidR="00B67E98" w:rsidRDefault="00FA7FF0" w:rsidP="24DA1A5F">
      <w:pPr>
        <w:spacing w:before="216" w:line="480" w:lineRule="auto"/>
        <w:rPr>
          <w:sz w:val="24"/>
          <w:szCs w:val="24"/>
        </w:rPr>
      </w:pPr>
      <w:r w:rsidRPr="24DA1A5F">
        <w:rPr>
          <w:spacing w:val="-2"/>
          <w:w w:val="105"/>
          <w:sz w:val="24"/>
          <w:szCs w:val="24"/>
        </w:rPr>
        <w:t xml:space="preserve">              Date:</w:t>
      </w:r>
    </w:p>
    <w:p w14:paraId="4CC65B6B" w14:textId="769D7286" w:rsidR="00B67E98" w:rsidRDefault="00FA7FF0" w:rsidP="24DA1A5F">
      <w:pPr>
        <w:spacing w:before="216" w:line="480" w:lineRule="auto"/>
        <w:rPr>
          <w:sz w:val="24"/>
          <w:szCs w:val="24"/>
        </w:rPr>
      </w:pPr>
      <w:r w:rsidRPr="24DA1A5F">
        <w:rPr>
          <w:spacing w:val="-2"/>
          <w:w w:val="105"/>
          <w:sz w:val="24"/>
          <w:szCs w:val="24"/>
        </w:rPr>
        <w:t xml:space="preserve">              Place:</w:t>
      </w:r>
    </w:p>
    <w:p w14:paraId="69F5B747" w14:textId="77777777" w:rsidR="00B67E98" w:rsidRDefault="00FA7FF0" w:rsidP="24DA1A5F">
      <w:pPr>
        <w:spacing w:before="94" w:line="475" w:lineRule="auto"/>
        <w:ind w:left="839" w:right="1350"/>
        <w:rPr>
          <w:i/>
          <w:iCs/>
          <w:sz w:val="24"/>
          <w:szCs w:val="24"/>
        </w:rPr>
      </w:pPr>
      <w:r>
        <w:br w:type="column"/>
      </w:r>
      <w:r w:rsidRPr="24DA1A5F">
        <w:rPr>
          <w:b/>
          <w:sz w:val="24"/>
          <w:szCs w:val="24"/>
        </w:rPr>
        <w:t xml:space="preserve">Dr. Anurag Tiwari </w:t>
      </w:r>
    </w:p>
    <w:p w14:paraId="40739D70" w14:textId="77777777" w:rsidR="00B67E98" w:rsidRDefault="00FA7FF0" w:rsidP="24DA1A5F">
      <w:pPr>
        <w:spacing w:before="94" w:line="475" w:lineRule="auto"/>
        <w:ind w:left="839" w:right="1350"/>
        <w:rPr>
          <w:i/>
          <w:iCs/>
          <w:sz w:val="24"/>
          <w:szCs w:val="24"/>
        </w:rPr>
      </w:pPr>
      <w:r w:rsidRPr="24DA1A5F">
        <w:rPr>
          <w:i/>
          <w:sz w:val="24"/>
          <w:szCs w:val="24"/>
        </w:rPr>
        <w:t>Head of</w:t>
      </w:r>
      <w:r w:rsidRPr="24DA1A5F">
        <w:rPr>
          <w:i/>
          <w:spacing w:val="-4"/>
          <w:sz w:val="24"/>
          <w:szCs w:val="24"/>
        </w:rPr>
        <w:t xml:space="preserve"> </w:t>
      </w:r>
      <w:r w:rsidRPr="24DA1A5F">
        <w:rPr>
          <w:i/>
          <w:sz w:val="24"/>
          <w:szCs w:val="24"/>
        </w:rPr>
        <w:t xml:space="preserve">the Department </w:t>
      </w:r>
    </w:p>
    <w:p w14:paraId="5C60C1D0" w14:textId="7F3C29A5" w:rsidR="00B67E98" w:rsidRPr="004500D1" w:rsidRDefault="00FA7FF0" w:rsidP="004500D1">
      <w:pPr>
        <w:spacing w:before="94" w:line="475" w:lineRule="auto"/>
        <w:ind w:left="839" w:right="1350"/>
        <w:rPr>
          <w:i/>
          <w:iCs/>
          <w:sz w:val="24"/>
          <w:szCs w:val="24"/>
        </w:rPr>
        <w:sectPr w:rsidR="00B67E98" w:rsidRPr="004500D1">
          <w:type w:val="continuous"/>
          <w:pgSz w:w="12240" w:h="15840"/>
          <w:pgMar w:top="1440" w:right="580" w:bottom="1240" w:left="600" w:header="0" w:footer="1049" w:gutter="0"/>
          <w:cols w:num="2" w:space="720" w:equalWidth="0">
            <w:col w:w="3262" w:space="3230"/>
            <w:col w:w="4568"/>
          </w:cols>
        </w:sectPr>
      </w:pPr>
      <w:r w:rsidRPr="24DA1A5F">
        <w:rPr>
          <w:i/>
          <w:sz w:val="25"/>
          <w:szCs w:val="25"/>
        </w:rPr>
        <w:t xml:space="preserve">Dept. of Computer </w:t>
      </w:r>
      <w:r w:rsidRPr="24DA1A5F">
        <w:rPr>
          <w:i/>
          <w:spacing w:val="-2"/>
          <w:sz w:val="24"/>
          <w:szCs w:val="24"/>
        </w:rPr>
        <w:t>Science</w:t>
      </w:r>
      <w:r w:rsidRPr="24DA1A5F">
        <w:rPr>
          <w:i/>
          <w:spacing w:val="-8"/>
          <w:sz w:val="24"/>
          <w:szCs w:val="24"/>
        </w:rPr>
        <w:t xml:space="preserve"> </w:t>
      </w:r>
      <w:r w:rsidRPr="24DA1A5F">
        <w:rPr>
          <w:i/>
          <w:spacing w:val="-2"/>
          <w:sz w:val="24"/>
          <w:szCs w:val="24"/>
        </w:rPr>
        <w:t>and</w:t>
      </w:r>
      <w:r w:rsidRPr="24DA1A5F">
        <w:rPr>
          <w:i/>
          <w:spacing w:val="-11"/>
          <w:sz w:val="24"/>
          <w:szCs w:val="24"/>
        </w:rPr>
        <w:t xml:space="preserve"> </w:t>
      </w:r>
      <w:r w:rsidRPr="24DA1A5F">
        <w:rPr>
          <w:i/>
          <w:spacing w:val="-2"/>
          <w:sz w:val="24"/>
          <w:szCs w:val="24"/>
        </w:rPr>
        <w:t>Enginee</w:t>
      </w:r>
      <w:r w:rsidR="00EF4597">
        <w:rPr>
          <w:i/>
          <w:spacing w:val="-2"/>
          <w:sz w:val="24"/>
          <w:szCs w:val="24"/>
        </w:rPr>
        <w:t>r</w:t>
      </w:r>
    </w:p>
    <w:p w14:paraId="7B4938B0" w14:textId="7AECB8E9" w:rsidR="00B67E98" w:rsidRDefault="00B308B8" w:rsidP="004500D1">
      <w:pPr>
        <w:pStyle w:val="Title"/>
        <w:ind w:left="3600"/>
        <w:jc w:val="left"/>
      </w:pPr>
      <w:r>
        <w:rPr>
          <w:spacing w:val="-2"/>
        </w:rPr>
        <w:lastRenderedPageBreak/>
        <w:t xml:space="preserve">     DECLARATION</w:t>
      </w:r>
    </w:p>
    <w:p w14:paraId="4310A1A9" w14:textId="77777777" w:rsidR="00B67E98" w:rsidRDefault="00B67E98">
      <w:pPr>
        <w:pStyle w:val="BodyText"/>
        <w:rPr>
          <w:sz w:val="36"/>
        </w:rPr>
      </w:pPr>
    </w:p>
    <w:p w14:paraId="03BA890D" w14:textId="77777777" w:rsidR="00B308B8" w:rsidRDefault="00B308B8" w:rsidP="00B308B8">
      <w:pPr>
        <w:spacing w:before="1" w:line="340" w:lineRule="auto"/>
        <w:ind w:right="1082"/>
        <w:jc w:val="both"/>
        <w:rPr>
          <w:spacing w:val="-2"/>
          <w:sz w:val="25"/>
          <w:szCs w:val="25"/>
        </w:rPr>
      </w:pPr>
    </w:p>
    <w:p w14:paraId="3BE16184" w14:textId="0A3DE659" w:rsidR="00B67E98" w:rsidRDefault="00FA7FF0" w:rsidP="00B308B8">
      <w:pPr>
        <w:spacing w:before="1" w:line="340" w:lineRule="auto"/>
        <w:ind w:left="720" w:right="1082"/>
        <w:jc w:val="both"/>
        <w:rPr>
          <w:sz w:val="26"/>
          <w:szCs w:val="26"/>
        </w:rPr>
      </w:pPr>
      <w:r w:rsidRPr="24DA1A5F">
        <w:rPr>
          <w:spacing w:val="-2"/>
          <w:sz w:val="25"/>
          <w:szCs w:val="25"/>
        </w:rPr>
        <w:t>We</w:t>
      </w:r>
      <w:r w:rsidRPr="24DA1A5F">
        <w:rPr>
          <w:spacing w:val="-14"/>
          <w:sz w:val="25"/>
          <w:szCs w:val="25"/>
        </w:rPr>
        <w:t xml:space="preserve"> </w:t>
      </w:r>
      <w:r w:rsidRPr="24DA1A5F">
        <w:rPr>
          <w:spacing w:val="-2"/>
          <w:sz w:val="25"/>
          <w:szCs w:val="25"/>
        </w:rPr>
        <w:t>declare</w:t>
      </w:r>
      <w:r w:rsidRPr="24DA1A5F">
        <w:rPr>
          <w:spacing w:val="-14"/>
          <w:sz w:val="25"/>
          <w:szCs w:val="25"/>
        </w:rPr>
        <w:t xml:space="preserve"> </w:t>
      </w:r>
      <w:r w:rsidRPr="24DA1A5F">
        <w:rPr>
          <w:spacing w:val="-2"/>
          <w:sz w:val="25"/>
          <w:szCs w:val="25"/>
        </w:rPr>
        <w:t>that</w:t>
      </w:r>
      <w:r w:rsidRPr="24DA1A5F">
        <w:rPr>
          <w:spacing w:val="-13"/>
          <w:sz w:val="25"/>
          <w:szCs w:val="25"/>
        </w:rPr>
        <w:t xml:space="preserve"> </w:t>
      </w:r>
      <w:r w:rsidRPr="24DA1A5F">
        <w:rPr>
          <w:spacing w:val="-2"/>
          <w:sz w:val="25"/>
          <w:szCs w:val="25"/>
        </w:rPr>
        <w:t>this</w:t>
      </w:r>
      <w:r w:rsidRPr="24DA1A5F">
        <w:rPr>
          <w:spacing w:val="-14"/>
          <w:sz w:val="25"/>
          <w:szCs w:val="25"/>
        </w:rPr>
        <w:t xml:space="preserve"> </w:t>
      </w:r>
      <w:r w:rsidRPr="24DA1A5F">
        <w:rPr>
          <w:spacing w:val="-2"/>
          <w:sz w:val="25"/>
          <w:szCs w:val="25"/>
        </w:rPr>
        <w:t>project</w:t>
      </w:r>
      <w:r w:rsidRPr="24DA1A5F">
        <w:rPr>
          <w:spacing w:val="-14"/>
          <w:sz w:val="25"/>
          <w:szCs w:val="25"/>
        </w:rPr>
        <w:t xml:space="preserve"> </w:t>
      </w:r>
      <w:r w:rsidRPr="24DA1A5F">
        <w:rPr>
          <w:spacing w:val="-2"/>
          <w:sz w:val="25"/>
          <w:szCs w:val="25"/>
        </w:rPr>
        <w:t>report</w:t>
      </w:r>
      <w:r w:rsidRPr="24DA1A5F">
        <w:rPr>
          <w:spacing w:val="-10"/>
          <w:sz w:val="25"/>
          <w:szCs w:val="25"/>
        </w:rPr>
        <w:t xml:space="preserve"> </w:t>
      </w:r>
      <w:r w:rsidRPr="24DA1A5F">
        <w:rPr>
          <w:spacing w:val="-2"/>
          <w:sz w:val="25"/>
          <w:szCs w:val="25"/>
        </w:rPr>
        <w:t>titled</w:t>
      </w:r>
      <w:r w:rsidRPr="24DA1A5F">
        <w:rPr>
          <w:spacing w:val="-11"/>
          <w:sz w:val="25"/>
          <w:szCs w:val="25"/>
        </w:rPr>
        <w:t xml:space="preserve"> </w:t>
      </w:r>
      <w:r w:rsidRPr="24DA1A5F">
        <w:rPr>
          <w:spacing w:val="-2"/>
          <w:sz w:val="25"/>
          <w:szCs w:val="25"/>
        </w:rPr>
        <w:t>Precision Farming with foresight</w:t>
      </w:r>
      <w:r w:rsidRPr="24DA1A5F">
        <w:rPr>
          <w:spacing w:val="-10"/>
          <w:sz w:val="25"/>
          <w:szCs w:val="25"/>
        </w:rPr>
        <w:t xml:space="preserve"> </w:t>
      </w:r>
      <w:r w:rsidRPr="24DA1A5F">
        <w:rPr>
          <w:spacing w:val="-2"/>
          <w:sz w:val="25"/>
          <w:szCs w:val="25"/>
        </w:rPr>
        <w:t>submitted</w:t>
      </w:r>
      <w:r w:rsidRPr="24DA1A5F">
        <w:rPr>
          <w:spacing w:val="-4"/>
          <w:sz w:val="25"/>
          <w:szCs w:val="25"/>
        </w:rPr>
        <w:t xml:space="preserve"> </w:t>
      </w:r>
      <w:r w:rsidRPr="24DA1A5F">
        <w:rPr>
          <w:spacing w:val="-2"/>
          <w:sz w:val="25"/>
          <w:szCs w:val="25"/>
        </w:rPr>
        <w:t>in</w:t>
      </w:r>
      <w:r w:rsidRPr="24DA1A5F">
        <w:rPr>
          <w:spacing w:val="-14"/>
          <w:sz w:val="25"/>
          <w:szCs w:val="25"/>
        </w:rPr>
        <w:t xml:space="preserve"> </w:t>
      </w:r>
      <w:r w:rsidRPr="24DA1A5F">
        <w:rPr>
          <w:spacing w:val="-2"/>
          <w:sz w:val="25"/>
          <w:szCs w:val="25"/>
        </w:rPr>
        <w:t>partial</w:t>
      </w:r>
      <w:r w:rsidRPr="24DA1A5F">
        <w:rPr>
          <w:spacing w:val="-7"/>
          <w:sz w:val="25"/>
          <w:szCs w:val="25"/>
        </w:rPr>
        <w:t xml:space="preserve"> </w:t>
      </w:r>
      <w:r w:rsidRPr="24DA1A5F">
        <w:rPr>
          <w:spacing w:val="-2"/>
          <w:sz w:val="25"/>
          <w:szCs w:val="25"/>
        </w:rPr>
        <w:t xml:space="preserve">fulfillment </w:t>
      </w:r>
      <w:r w:rsidRPr="24DA1A5F">
        <w:rPr>
          <w:spacing w:val="-4"/>
          <w:sz w:val="26"/>
          <w:szCs w:val="26"/>
        </w:rPr>
        <w:t>of</w:t>
      </w:r>
      <w:r w:rsidRPr="24DA1A5F">
        <w:rPr>
          <w:spacing w:val="-13"/>
          <w:sz w:val="26"/>
          <w:szCs w:val="26"/>
        </w:rPr>
        <w:t xml:space="preserve"> </w:t>
      </w:r>
      <w:r w:rsidRPr="24DA1A5F">
        <w:rPr>
          <w:spacing w:val="-4"/>
          <w:sz w:val="26"/>
          <w:szCs w:val="26"/>
        </w:rPr>
        <w:t>the</w:t>
      </w:r>
      <w:r w:rsidRPr="24DA1A5F">
        <w:rPr>
          <w:spacing w:val="-12"/>
          <w:sz w:val="26"/>
          <w:szCs w:val="26"/>
        </w:rPr>
        <w:t xml:space="preserve"> </w:t>
      </w:r>
      <w:r w:rsidRPr="24DA1A5F">
        <w:rPr>
          <w:spacing w:val="-4"/>
          <w:sz w:val="26"/>
          <w:szCs w:val="26"/>
        </w:rPr>
        <w:t>degree</w:t>
      </w:r>
      <w:r w:rsidRPr="24DA1A5F">
        <w:rPr>
          <w:spacing w:val="-12"/>
          <w:sz w:val="26"/>
          <w:szCs w:val="26"/>
        </w:rPr>
        <w:t xml:space="preserve"> </w:t>
      </w:r>
      <w:r w:rsidRPr="24DA1A5F">
        <w:rPr>
          <w:spacing w:val="-4"/>
          <w:sz w:val="26"/>
          <w:szCs w:val="26"/>
        </w:rPr>
        <w:t>of</w:t>
      </w:r>
      <w:r w:rsidRPr="24DA1A5F">
        <w:rPr>
          <w:spacing w:val="-12"/>
          <w:sz w:val="26"/>
          <w:szCs w:val="26"/>
        </w:rPr>
        <w:t xml:space="preserve"> </w:t>
      </w:r>
      <w:r w:rsidRPr="24DA1A5F">
        <w:rPr>
          <w:spacing w:val="-4"/>
          <w:sz w:val="26"/>
          <w:szCs w:val="26"/>
        </w:rPr>
        <w:t>B.</w:t>
      </w:r>
      <w:r w:rsidRPr="24DA1A5F">
        <w:rPr>
          <w:spacing w:val="-13"/>
          <w:sz w:val="26"/>
          <w:szCs w:val="26"/>
        </w:rPr>
        <w:t xml:space="preserve"> </w:t>
      </w:r>
      <w:r w:rsidRPr="24DA1A5F">
        <w:rPr>
          <w:spacing w:val="-4"/>
          <w:sz w:val="26"/>
          <w:szCs w:val="26"/>
        </w:rPr>
        <w:t>Tech</w:t>
      </w:r>
      <w:r w:rsidRPr="24DA1A5F">
        <w:rPr>
          <w:spacing w:val="-12"/>
          <w:sz w:val="26"/>
          <w:szCs w:val="26"/>
        </w:rPr>
        <w:t xml:space="preserve"> </w:t>
      </w:r>
      <w:r w:rsidRPr="24DA1A5F">
        <w:rPr>
          <w:spacing w:val="-4"/>
          <w:sz w:val="26"/>
          <w:szCs w:val="26"/>
        </w:rPr>
        <w:t>in</w:t>
      </w:r>
      <w:r w:rsidRPr="24DA1A5F">
        <w:rPr>
          <w:spacing w:val="-12"/>
          <w:sz w:val="26"/>
          <w:szCs w:val="26"/>
        </w:rPr>
        <w:t xml:space="preserve"> </w:t>
      </w:r>
      <w:r w:rsidRPr="24DA1A5F">
        <w:rPr>
          <w:spacing w:val="-4"/>
          <w:sz w:val="26"/>
          <w:szCs w:val="26"/>
        </w:rPr>
        <w:t>Computer</w:t>
      </w:r>
      <w:r w:rsidRPr="24DA1A5F">
        <w:rPr>
          <w:spacing w:val="-12"/>
          <w:sz w:val="26"/>
          <w:szCs w:val="26"/>
        </w:rPr>
        <w:t xml:space="preserve"> </w:t>
      </w:r>
      <w:r w:rsidRPr="24DA1A5F">
        <w:rPr>
          <w:spacing w:val="-4"/>
          <w:sz w:val="26"/>
          <w:szCs w:val="26"/>
        </w:rPr>
        <w:t>Science</w:t>
      </w:r>
      <w:r w:rsidRPr="24DA1A5F">
        <w:rPr>
          <w:spacing w:val="-13"/>
          <w:sz w:val="26"/>
          <w:szCs w:val="26"/>
        </w:rPr>
        <w:t xml:space="preserve"> </w:t>
      </w:r>
      <w:r w:rsidRPr="24DA1A5F">
        <w:rPr>
          <w:spacing w:val="-4"/>
          <w:sz w:val="26"/>
          <w:szCs w:val="26"/>
        </w:rPr>
        <w:t>and</w:t>
      </w:r>
      <w:r w:rsidRPr="24DA1A5F">
        <w:rPr>
          <w:spacing w:val="-12"/>
          <w:sz w:val="26"/>
          <w:szCs w:val="26"/>
        </w:rPr>
        <w:t xml:space="preserve"> </w:t>
      </w:r>
      <w:r w:rsidRPr="24DA1A5F">
        <w:rPr>
          <w:spacing w:val="-4"/>
          <w:sz w:val="26"/>
          <w:szCs w:val="26"/>
        </w:rPr>
        <w:t>Engineering</w:t>
      </w:r>
      <w:r w:rsidRPr="24DA1A5F">
        <w:rPr>
          <w:spacing w:val="-12"/>
          <w:sz w:val="26"/>
          <w:szCs w:val="26"/>
        </w:rPr>
        <w:t xml:space="preserve"> </w:t>
      </w:r>
      <w:r w:rsidRPr="24DA1A5F">
        <w:rPr>
          <w:spacing w:val="-4"/>
          <w:sz w:val="26"/>
          <w:szCs w:val="26"/>
        </w:rPr>
        <w:t>is</w:t>
      </w:r>
      <w:r w:rsidRPr="24DA1A5F">
        <w:rPr>
          <w:spacing w:val="-12"/>
          <w:sz w:val="26"/>
          <w:szCs w:val="26"/>
        </w:rPr>
        <w:t xml:space="preserve"> </w:t>
      </w:r>
      <w:r w:rsidRPr="24DA1A5F">
        <w:rPr>
          <w:spacing w:val="-4"/>
          <w:sz w:val="26"/>
          <w:szCs w:val="26"/>
        </w:rPr>
        <w:t>a</w:t>
      </w:r>
      <w:r w:rsidRPr="24DA1A5F">
        <w:rPr>
          <w:spacing w:val="-13"/>
          <w:sz w:val="26"/>
          <w:szCs w:val="26"/>
        </w:rPr>
        <w:t xml:space="preserve"> </w:t>
      </w:r>
      <w:r w:rsidRPr="24DA1A5F">
        <w:rPr>
          <w:spacing w:val="-4"/>
          <w:sz w:val="26"/>
          <w:szCs w:val="26"/>
        </w:rPr>
        <w:t>record</w:t>
      </w:r>
      <w:r w:rsidRPr="24DA1A5F">
        <w:rPr>
          <w:spacing w:val="-12"/>
          <w:sz w:val="26"/>
          <w:szCs w:val="26"/>
        </w:rPr>
        <w:t xml:space="preserve"> </w:t>
      </w:r>
      <w:r w:rsidRPr="24DA1A5F">
        <w:rPr>
          <w:spacing w:val="-4"/>
          <w:sz w:val="26"/>
          <w:szCs w:val="26"/>
        </w:rPr>
        <w:t>of</w:t>
      </w:r>
      <w:r w:rsidRPr="24DA1A5F">
        <w:rPr>
          <w:spacing w:val="-12"/>
          <w:sz w:val="26"/>
          <w:szCs w:val="26"/>
        </w:rPr>
        <w:t xml:space="preserve"> </w:t>
      </w:r>
      <w:r w:rsidRPr="24DA1A5F">
        <w:rPr>
          <w:spacing w:val="-4"/>
          <w:sz w:val="26"/>
          <w:szCs w:val="26"/>
        </w:rPr>
        <w:t>original</w:t>
      </w:r>
      <w:r w:rsidRPr="24DA1A5F">
        <w:rPr>
          <w:spacing w:val="-12"/>
          <w:sz w:val="26"/>
          <w:szCs w:val="26"/>
        </w:rPr>
        <w:t xml:space="preserve"> </w:t>
      </w:r>
      <w:r w:rsidRPr="24DA1A5F">
        <w:rPr>
          <w:spacing w:val="-4"/>
          <w:sz w:val="26"/>
          <w:szCs w:val="26"/>
        </w:rPr>
        <w:t xml:space="preserve">work </w:t>
      </w:r>
      <w:r w:rsidRPr="24DA1A5F">
        <w:rPr>
          <w:sz w:val="25"/>
          <w:szCs w:val="25"/>
        </w:rPr>
        <w:t>carried out by me under the supervision of Ms</w:t>
      </w:r>
      <w:r w:rsidR="009C441B">
        <w:rPr>
          <w:sz w:val="25"/>
          <w:szCs w:val="25"/>
        </w:rPr>
        <w:t>.</w:t>
      </w:r>
      <w:r w:rsidRPr="24DA1A5F">
        <w:rPr>
          <w:sz w:val="25"/>
          <w:szCs w:val="25"/>
        </w:rPr>
        <w:t xml:space="preserve"> Archana Dw</w:t>
      </w:r>
      <w:r w:rsidR="009C441B">
        <w:rPr>
          <w:sz w:val="25"/>
          <w:szCs w:val="25"/>
        </w:rPr>
        <w:t>iv</w:t>
      </w:r>
      <w:r w:rsidR="00CD5F73">
        <w:rPr>
          <w:sz w:val="25"/>
          <w:szCs w:val="25"/>
        </w:rPr>
        <w:t>e</w:t>
      </w:r>
      <w:r w:rsidRPr="24DA1A5F">
        <w:rPr>
          <w:sz w:val="25"/>
          <w:szCs w:val="25"/>
        </w:rPr>
        <w:t xml:space="preserve">di, and has not </w:t>
      </w:r>
      <w:r w:rsidRPr="24DA1A5F">
        <w:rPr>
          <w:spacing w:val="-2"/>
          <w:sz w:val="25"/>
          <w:szCs w:val="25"/>
        </w:rPr>
        <w:t>formed</w:t>
      </w:r>
      <w:r w:rsidRPr="24DA1A5F">
        <w:rPr>
          <w:spacing w:val="-14"/>
          <w:sz w:val="25"/>
          <w:szCs w:val="25"/>
        </w:rPr>
        <w:t xml:space="preserve"> </w:t>
      </w:r>
      <w:r w:rsidRPr="24DA1A5F">
        <w:rPr>
          <w:spacing w:val="-2"/>
          <w:sz w:val="25"/>
          <w:szCs w:val="25"/>
        </w:rPr>
        <w:t>the</w:t>
      </w:r>
      <w:r w:rsidRPr="24DA1A5F">
        <w:rPr>
          <w:spacing w:val="-14"/>
          <w:sz w:val="25"/>
          <w:szCs w:val="25"/>
        </w:rPr>
        <w:t xml:space="preserve"> </w:t>
      </w:r>
      <w:r w:rsidRPr="24DA1A5F">
        <w:rPr>
          <w:spacing w:val="-2"/>
          <w:sz w:val="25"/>
          <w:szCs w:val="25"/>
        </w:rPr>
        <w:t>basis</w:t>
      </w:r>
      <w:r w:rsidRPr="24DA1A5F">
        <w:rPr>
          <w:spacing w:val="-12"/>
          <w:sz w:val="25"/>
          <w:szCs w:val="25"/>
        </w:rPr>
        <w:t xml:space="preserve"> </w:t>
      </w:r>
      <w:r w:rsidRPr="24DA1A5F">
        <w:rPr>
          <w:spacing w:val="-2"/>
          <w:sz w:val="25"/>
          <w:szCs w:val="25"/>
        </w:rPr>
        <w:t>for</w:t>
      </w:r>
      <w:r w:rsidRPr="24DA1A5F">
        <w:rPr>
          <w:spacing w:val="-14"/>
          <w:sz w:val="25"/>
          <w:szCs w:val="25"/>
        </w:rPr>
        <w:t xml:space="preserve"> </w:t>
      </w:r>
      <w:r w:rsidRPr="24DA1A5F">
        <w:rPr>
          <w:spacing w:val="-2"/>
          <w:sz w:val="25"/>
          <w:szCs w:val="25"/>
        </w:rPr>
        <w:t>the</w:t>
      </w:r>
      <w:r w:rsidRPr="24DA1A5F">
        <w:rPr>
          <w:spacing w:val="-14"/>
          <w:sz w:val="25"/>
          <w:szCs w:val="25"/>
        </w:rPr>
        <w:t xml:space="preserve"> </w:t>
      </w:r>
      <w:r w:rsidRPr="24DA1A5F">
        <w:rPr>
          <w:spacing w:val="-2"/>
          <w:sz w:val="25"/>
          <w:szCs w:val="25"/>
        </w:rPr>
        <w:t>award</w:t>
      </w:r>
      <w:r w:rsidRPr="24DA1A5F">
        <w:rPr>
          <w:spacing w:val="-11"/>
          <w:sz w:val="25"/>
          <w:szCs w:val="25"/>
        </w:rPr>
        <w:t xml:space="preserve"> </w:t>
      </w:r>
      <w:r w:rsidRPr="24DA1A5F">
        <w:rPr>
          <w:spacing w:val="-2"/>
          <w:sz w:val="25"/>
          <w:szCs w:val="25"/>
        </w:rPr>
        <w:t>of</w:t>
      </w:r>
      <w:r w:rsidRPr="24DA1A5F">
        <w:rPr>
          <w:spacing w:val="-14"/>
          <w:sz w:val="25"/>
          <w:szCs w:val="25"/>
        </w:rPr>
        <w:t xml:space="preserve"> </w:t>
      </w:r>
      <w:r w:rsidRPr="24DA1A5F">
        <w:rPr>
          <w:spacing w:val="-2"/>
          <w:sz w:val="25"/>
          <w:szCs w:val="25"/>
        </w:rPr>
        <w:t>any</w:t>
      </w:r>
      <w:r w:rsidRPr="24DA1A5F">
        <w:rPr>
          <w:spacing w:val="-13"/>
          <w:sz w:val="25"/>
          <w:szCs w:val="25"/>
        </w:rPr>
        <w:t xml:space="preserve"> </w:t>
      </w:r>
      <w:r w:rsidRPr="24DA1A5F">
        <w:rPr>
          <w:spacing w:val="-2"/>
          <w:sz w:val="25"/>
          <w:szCs w:val="25"/>
        </w:rPr>
        <w:t>other</w:t>
      </w:r>
      <w:r w:rsidRPr="24DA1A5F">
        <w:rPr>
          <w:spacing w:val="-14"/>
          <w:sz w:val="25"/>
          <w:szCs w:val="25"/>
        </w:rPr>
        <w:t xml:space="preserve"> </w:t>
      </w:r>
      <w:r w:rsidRPr="24DA1A5F">
        <w:rPr>
          <w:spacing w:val="-2"/>
          <w:sz w:val="25"/>
          <w:szCs w:val="25"/>
        </w:rPr>
        <w:t>degree</w:t>
      </w:r>
      <w:r w:rsidRPr="24DA1A5F">
        <w:rPr>
          <w:spacing w:val="-7"/>
          <w:sz w:val="25"/>
          <w:szCs w:val="25"/>
        </w:rPr>
        <w:t xml:space="preserve"> </w:t>
      </w:r>
      <w:r w:rsidRPr="24DA1A5F">
        <w:rPr>
          <w:spacing w:val="-2"/>
          <w:sz w:val="25"/>
          <w:szCs w:val="25"/>
        </w:rPr>
        <w:t>or</w:t>
      </w:r>
      <w:r w:rsidRPr="24DA1A5F">
        <w:rPr>
          <w:spacing w:val="-14"/>
          <w:sz w:val="25"/>
          <w:szCs w:val="25"/>
        </w:rPr>
        <w:t xml:space="preserve"> </w:t>
      </w:r>
      <w:r w:rsidRPr="24DA1A5F">
        <w:rPr>
          <w:spacing w:val="-2"/>
          <w:sz w:val="25"/>
          <w:szCs w:val="25"/>
        </w:rPr>
        <w:t>diploma,</w:t>
      </w:r>
      <w:r w:rsidRPr="24DA1A5F">
        <w:rPr>
          <w:spacing w:val="-6"/>
          <w:sz w:val="25"/>
          <w:szCs w:val="25"/>
        </w:rPr>
        <w:t xml:space="preserve"> </w:t>
      </w:r>
      <w:r w:rsidRPr="24DA1A5F">
        <w:rPr>
          <w:spacing w:val="-2"/>
          <w:sz w:val="25"/>
          <w:szCs w:val="25"/>
        </w:rPr>
        <w:t>in</w:t>
      </w:r>
      <w:r w:rsidRPr="24DA1A5F">
        <w:rPr>
          <w:spacing w:val="-14"/>
          <w:sz w:val="25"/>
          <w:szCs w:val="25"/>
        </w:rPr>
        <w:t xml:space="preserve"> </w:t>
      </w:r>
      <w:r w:rsidRPr="24DA1A5F">
        <w:rPr>
          <w:spacing w:val="-2"/>
          <w:sz w:val="25"/>
          <w:szCs w:val="25"/>
        </w:rPr>
        <w:t>this</w:t>
      </w:r>
      <w:r w:rsidRPr="24DA1A5F">
        <w:rPr>
          <w:spacing w:val="-14"/>
          <w:sz w:val="25"/>
          <w:szCs w:val="25"/>
        </w:rPr>
        <w:t xml:space="preserve"> </w:t>
      </w:r>
      <w:r w:rsidRPr="24DA1A5F">
        <w:rPr>
          <w:spacing w:val="-2"/>
          <w:sz w:val="25"/>
          <w:szCs w:val="25"/>
        </w:rPr>
        <w:t>or</w:t>
      </w:r>
      <w:r w:rsidRPr="24DA1A5F">
        <w:rPr>
          <w:spacing w:val="-13"/>
          <w:sz w:val="25"/>
          <w:szCs w:val="25"/>
        </w:rPr>
        <w:t xml:space="preserve"> </w:t>
      </w:r>
      <w:r w:rsidRPr="24DA1A5F">
        <w:rPr>
          <w:spacing w:val="-2"/>
          <w:sz w:val="25"/>
          <w:szCs w:val="25"/>
        </w:rPr>
        <w:t>any</w:t>
      </w:r>
      <w:r w:rsidRPr="24DA1A5F">
        <w:rPr>
          <w:spacing w:val="-14"/>
          <w:sz w:val="25"/>
          <w:szCs w:val="25"/>
        </w:rPr>
        <w:t xml:space="preserve"> </w:t>
      </w:r>
      <w:r w:rsidRPr="24DA1A5F">
        <w:rPr>
          <w:spacing w:val="-2"/>
          <w:sz w:val="25"/>
          <w:szCs w:val="25"/>
        </w:rPr>
        <w:t>other</w:t>
      </w:r>
      <w:r w:rsidRPr="24DA1A5F">
        <w:rPr>
          <w:spacing w:val="-13"/>
          <w:sz w:val="25"/>
          <w:szCs w:val="25"/>
        </w:rPr>
        <w:t xml:space="preserve"> </w:t>
      </w:r>
      <w:r w:rsidRPr="24DA1A5F">
        <w:rPr>
          <w:spacing w:val="-2"/>
          <w:sz w:val="25"/>
          <w:szCs w:val="25"/>
        </w:rPr>
        <w:t xml:space="preserve">Institution </w:t>
      </w:r>
      <w:r w:rsidRPr="24DA1A5F">
        <w:rPr>
          <w:sz w:val="25"/>
          <w:szCs w:val="25"/>
        </w:rPr>
        <w:t>or</w:t>
      </w:r>
      <w:r w:rsidRPr="24DA1A5F">
        <w:rPr>
          <w:spacing w:val="-3"/>
          <w:sz w:val="25"/>
          <w:szCs w:val="25"/>
        </w:rPr>
        <w:t xml:space="preserve"> </w:t>
      </w:r>
      <w:r w:rsidRPr="24DA1A5F">
        <w:rPr>
          <w:sz w:val="25"/>
          <w:szCs w:val="25"/>
        </w:rPr>
        <w:t>University. In</w:t>
      </w:r>
      <w:r w:rsidRPr="24DA1A5F">
        <w:rPr>
          <w:spacing w:val="-5"/>
          <w:sz w:val="25"/>
          <w:szCs w:val="25"/>
        </w:rPr>
        <w:t xml:space="preserve"> </w:t>
      </w:r>
      <w:r w:rsidRPr="24DA1A5F">
        <w:rPr>
          <w:sz w:val="25"/>
          <w:szCs w:val="25"/>
        </w:rPr>
        <w:t>keeping with</w:t>
      </w:r>
      <w:r w:rsidRPr="24DA1A5F">
        <w:rPr>
          <w:spacing w:val="-3"/>
          <w:sz w:val="25"/>
          <w:szCs w:val="25"/>
        </w:rPr>
        <w:t xml:space="preserve"> </w:t>
      </w:r>
      <w:r w:rsidRPr="24DA1A5F">
        <w:rPr>
          <w:sz w:val="25"/>
          <w:szCs w:val="25"/>
        </w:rPr>
        <w:t>the</w:t>
      </w:r>
      <w:r w:rsidRPr="24DA1A5F">
        <w:rPr>
          <w:spacing w:val="-2"/>
          <w:sz w:val="25"/>
          <w:szCs w:val="25"/>
        </w:rPr>
        <w:t xml:space="preserve"> </w:t>
      </w:r>
      <w:r w:rsidRPr="24DA1A5F">
        <w:rPr>
          <w:sz w:val="25"/>
          <w:szCs w:val="25"/>
        </w:rPr>
        <w:t>ethical practice in</w:t>
      </w:r>
      <w:r w:rsidRPr="24DA1A5F">
        <w:rPr>
          <w:spacing w:val="-3"/>
          <w:sz w:val="25"/>
          <w:szCs w:val="25"/>
        </w:rPr>
        <w:t xml:space="preserve"> </w:t>
      </w:r>
      <w:r w:rsidRPr="24DA1A5F">
        <w:rPr>
          <w:sz w:val="25"/>
          <w:szCs w:val="25"/>
        </w:rPr>
        <w:t xml:space="preserve">reporting scientific information, due </w:t>
      </w:r>
      <w:r w:rsidRPr="24DA1A5F">
        <w:rPr>
          <w:spacing w:val="-8"/>
          <w:sz w:val="26"/>
          <w:szCs w:val="26"/>
        </w:rPr>
        <w:t>acknowledgements</w:t>
      </w:r>
      <w:r w:rsidRPr="24DA1A5F">
        <w:rPr>
          <w:spacing w:val="-14"/>
          <w:sz w:val="26"/>
          <w:szCs w:val="26"/>
        </w:rPr>
        <w:t xml:space="preserve"> </w:t>
      </w:r>
      <w:r w:rsidRPr="24DA1A5F">
        <w:rPr>
          <w:spacing w:val="-8"/>
          <w:sz w:val="26"/>
          <w:szCs w:val="26"/>
        </w:rPr>
        <w:t>have been</w:t>
      </w:r>
      <w:r w:rsidRPr="24DA1A5F">
        <w:rPr>
          <w:sz w:val="26"/>
          <w:szCs w:val="26"/>
        </w:rPr>
        <w:t xml:space="preserve"> </w:t>
      </w:r>
      <w:r w:rsidRPr="24DA1A5F">
        <w:rPr>
          <w:spacing w:val="-8"/>
          <w:sz w:val="26"/>
          <w:szCs w:val="26"/>
        </w:rPr>
        <w:t>made</w:t>
      </w:r>
      <w:r w:rsidRPr="24DA1A5F">
        <w:rPr>
          <w:sz w:val="26"/>
          <w:szCs w:val="26"/>
        </w:rPr>
        <w:t xml:space="preserve"> </w:t>
      </w:r>
      <w:r w:rsidRPr="24DA1A5F">
        <w:rPr>
          <w:spacing w:val="-8"/>
          <w:sz w:val="26"/>
          <w:szCs w:val="26"/>
        </w:rPr>
        <w:t>wherever</w:t>
      </w:r>
      <w:r w:rsidRPr="24DA1A5F">
        <w:rPr>
          <w:spacing w:val="12"/>
          <w:sz w:val="26"/>
          <w:szCs w:val="26"/>
        </w:rPr>
        <w:t xml:space="preserve"> </w:t>
      </w:r>
      <w:r w:rsidRPr="24DA1A5F">
        <w:rPr>
          <w:spacing w:val="-8"/>
          <w:sz w:val="26"/>
          <w:szCs w:val="26"/>
        </w:rPr>
        <w:t>the findings</w:t>
      </w:r>
      <w:r w:rsidRPr="24DA1A5F">
        <w:rPr>
          <w:sz w:val="26"/>
          <w:szCs w:val="26"/>
        </w:rPr>
        <w:t xml:space="preserve"> </w:t>
      </w:r>
      <w:r w:rsidRPr="24DA1A5F">
        <w:rPr>
          <w:spacing w:val="-8"/>
          <w:sz w:val="26"/>
          <w:szCs w:val="26"/>
        </w:rPr>
        <w:t>of others</w:t>
      </w:r>
      <w:r w:rsidRPr="24DA1A5F">
        <w:rPr>
          <w:sz w:val="26"/>
          <w:szCs w:val="26"/>
        </w:rPr>
        <w:t xml:space="preserve"> </w:t>
      </w:r>
      <w:r w:rsidRPr="24DA1A5F">
        <w:rPr>
          <w:spacing w:val="-8"/>
          <w:sz w:val="26"/>
          <w:szCs w:val="26"/>
        </w:rPr>
        <w:t>have been</w:t>
      </w:r>
      <w:r w:rsidRPr="24DA1A5F">
        <w:rPr>
          <w:spacing w:val="-9"/>
          <w:sz w:val="26"/>
          <w:szCs w:val="26"/>
        </w:rPr>
        <w:t xml:space="preserve"> </w:t>
      </w:r>
      <w:r w:rsidRPr="24DA1A5F">
        <w:rPr>
          <w:spacing w:val="-8"/>
          <w:sz w:val="26"/>
          <w:szCs w:val="26"/>
        </w:rPr>
        <w:t>cited.</w:t>
      </w:r>
    </w:p>
    <w:p w14:paraId="5066CD55" w14:textId="77777777" w:rsidR="00B67E98" w:rsidRDefault="00B67E98" w:rsidP="00B308B8">
      <w:pPr>
        <w:pStyle w:val="BodyText"/>
        <w:ind w:left="720"/>
        <w:rPr>
          <w:sz w:val="20"/>
        </w:rPr>
      </w:pPr>
    </w:p>
    <w:p w14:paraId="12E0218E" w14:textId="77777777" w:rsidR="00B67E98" w:rsidRDefault="00B67E98" w:rsidP="00B308B8">
      <w:pPr>
        <w:pStyle w:val="BodyText"/>
        <w:ind w:left="720"/>
        <w:rPr>
          <w:sz w:val="20"/>
        </w:rPr>
      </w:pPr>
    </w:p>
    <w:p w14:paraId="3B73F8BD" w14:textId="77777777" w:rsidR="00B67E98" w:rsidRDefault="00B67E98">
      <w:pPr>
        <w:pStyle w:val="BodyText"/>
        <w:rPr>
          <w:sz w:val="20"/>
        </w:rPr>
      </w:pPr>
    </w:p>
    <w:p w14:paraId="6B1A2E51" w14:textId="77777777" w:rsidR="00B67E98" w:rsidRDefault="00B67E98">
      <w:pPr>
        <w:pStyle w:val="BodyText"/>
        <w:rPr>
          <w:sz w:val="20"/>
        </w:rPr>
      </w:pPr>
    </w:p>
    <w:p w14:paraId="666FDA73" w14:textId="77777777" w:rsidR="00B67E98" w:rsidRDefault="00B67E98">
      <w:pPr>
        <w:pStyle w:val="BodyText"/>
        <w:rPr>
          <w:sz w:val="20"/>
        </w:rPr>
      </w:pPr>
    </w:p>
    <w:p w14:paraId="6C1C65E3" w14:textId="77777777" w:rsidR="00B67E98" w:rsidRDefault="00B67E98">
      <w:pPr>
        <w:pStyle w:val="BodyText"/>
        <w:rPr>
          <w:sz w:val="20"/>
        </w:rPr>
      </w:pPr>
    </w:p>
    <w:p w14:paraId="187D95D3" w14:textId="77777777" w:rsidR="00B67E98" w:rsidRDefault="00B67E98">
      <w:pPr>
        <w:pStyle w:val="BodyText"/>
        <w:rPr>
          <w:sz w:val="20"/>
        </w:rPr>
      </w:pPr>
    </w:p>
    <w:p w14:paraId="24E989E9" w14:textId="77777777" w:rsidR="00B67E98" w:rsidRDefault="00B67E98">
      <w:pPr>
        <w:pStyle w:val="BodyText"/>
        <w:rPr>
          <w:sz w:val="20"/>
        </w:rPr>
      </w:pPr>
    </w:p>
    <w:p w14:paraId="2E5C6359" w14:textId="77777777" w:rsidR="00B67E98" w:rsidRDefault="00B67E98">
      <w:pPr>
        <w:pStyle w:val="BodyText"/>
        <w:spacing w:before="12"/>
        <w:rPr>
          <w:sz w:val="20"/>
        </w:rPr>
      </w:pPr>
    </w:p>
    <w:p w14:paraId="295C0D8C" w14:textId="77777777" w:rsidR="00B67E98" w:rsidRDefault="00B67E98">
      <w:pPr>
        <w:rPr>
          <w:sz w:val="20"/>
        </w:rPr>
        <w:sectPr w:rsidR="00B67E98">
          <w:pgSz w:w="12240" w:h="15840"/>
          <w:pgMar w:top="1820" w:right="580" w:bottom="1240" w:left="600" w:header="0" w:footer="1049" w:gutter="0"/>
          <w:cols w:space="720"/>
        </w:sectPr>
      </w:pPr>
    </w:p>
    <w:p w14:paraId="4B8080E3" w14:textId="77777777" w:rsidR="00B67E98" w:rsidRDefault="00FA7FF0">
      <w:pPr>
        <w:spacing w:before="88"/>
        <w:ind w:left="412"/>
        <w:rPr>
          <w:sz w:val="29"/>
        </w:rPr>
      </w:pPr>
      <w:r>
        <w:rPr>
          <w:noProof/>
        </w:rPr>
        <mc:AlternateContent>
          <mc:Choice Requires="wps">
            <w:drawing>
              <wp:anchor distT="0" distB="0" distL="0" distR="0" simplePos="0" relativeHeight="251658242" behindDoc="1" locked="0" layoutInCell="1" allowOverlap="1" wp14:anchorId="6BBD06F1" wp14:editId="4DC04EF9">
                <wp:simplePos x="0" y="0"/>
                <wp:positionH relativeFrom="page">
                  <wp:posOffset>304800</wp:posOffset>
                </wp:positionH>
                <wp:positionV relativeFrom="page">
                  <wp:posOffset>304799</wp:posOffset>
                </wp:positionV>
                <wp:extent cx="7176770" cy="9462770"/>
                <wp:effectExtent l="0" t="0" r="0" b="0"/>
                <wp:wrapNone/>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76770" cy="9462770"/>
                        </a:xfrm>
                        <a:custGeom>
                          <a:avLst/>
                          <a:gdLst/>
                          <a:ahLst/>
                          <a:cxnLst/>
                          <a:rect l="l" t="t" r="r" b="b"/>
                          <a:pathLst>
                            <a:path w="7176770" h="9462770">
                              <a:moveTo>
                                <a:pt x="7170420" y="9456420"/>
                              </a:moveTo>
                              <a:lnTo>
                                <a:pt x="0" y="9456420"/>
                              </a:lnTo>
                              <a:lnTo>
                                <a:pt x="0" y="9462516"/>
                              </a:lnTo>
                              <a:lnTo>
                                <a:pt x="7170420" y="9462516"/>
                              </a:lnTo>
                              <a:lnTo>
                                <a:pt x="7170420" y="9456420"/>
                              </a:lnTo>
                              <a:close/>
                            </a:path>
                            <a:path w="7176770" h="9462770">
                              <a:moveTo>
                                <a:pt x="7170420" y="0"/>
                              </a:moveTo>
                              <a:lnTo>
                                <a:pt x="0" y="0"/>
                              </a:lnTo>
                              <a:lnTo>
                                <a:pt x="0" y="6096"/>
                              </a:lnTo>
                              <a:lnTo>
                                <a:pt x="7170420" y="6096"/>
                              </a:lnTo>
                              <a:lnTo>
                                <a:pt x="7170420" y="0"/>
                              </a:lnTo>
                              <a:close/>
                            </a:path>
                            <a:path w="7176770" h="9462770">
                              <a:moveTo>
                                <a:pt x="7176516" y="6096"/>
                              </a:moveTo>
                              <a:lnTo>
                                <a:pt x="7170420" y="6096"/>
                              </a:lnTo>
                              <a:lnTo>
                                <a:pt x="7170420" y="9456420"/>
                              </a:lnTo>
                              <a:lnTo>
                                <a:pt x="7176516" y="9456420"/>
                              </a:lnTo>
                              <a:lnTo>
                                <a:pt x="7176516" y="6096"/>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EBBCE83" id="Graphic 5" o:spid="_x0000_s1026" style="position:absolute;margin-left:24pt;margin-top:24pt;width:565.1pt;height:745.1pt;z-index:-251658238;visibility:visible;mso-wrap-style:square;mso-wrap-distance-left:0;mso-wrap-distance-top:0;mso-wrap-distance-right:0;mso-wrap-distance-bottom:0;mso-position-horizontal:absolute;mso-position-horizontal-relative:page;mso-position-vertical:absolute;mso-position-vertical-relative:page;v-text-anchor:top" coordsize="7176770,94627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" path="m7170420,9456420l,9456420r,6096l7170420,9462516r,-6096xem7170420,l,,,6096r7170420,l7170420,xem7176516,6096r-6096,l7170420,9456420r6096,l7176516,6096xe" fillcolor="black" stroked="f">
                <v:path arrowok="t"/>
                <w10:wrap anchorx="page" anchory="page"/>
              </v:shape>
            </w:pict>
          </mc:Fallback>
        </mc:AlternateContent>
      </w:r>
      <w:r>
        <w:rPr>
          <w:spacing w:val="-2"/>
          <w:sz w:val="29"/>
        </w:rPr>
        <w:t>Date:</w:t>
      </w:r>
    </w:p>
    <w:p w14:paraId="1BDD53D1" w14:textId="77777777" w:rsidR="00B67E98" w:rsidRDefault="00FA7FF0" w:rsidP="00C93BAD">
      <w:pPr>
        <w:pStyle w:val="BodyText"/>
        <w:spacing w:before="126"/>
        <w:ind w:right="2164"/>
        <w:jc w:val="center"/>
      </w:pPr>
      <w:r>
        <w:br w:type="column"/>
      </w:r>
      <w:r>
        <w:rPr>
          <w:spacing w:val="-2"/>
          <w:w w:val="105"/>
        </w:rPr>
        <w:t>Signature:</w:t>
      </w:r>
    </w:p>
    <w:p w14:paraId="14E53A1E" w14:textId="77777777" w:rsidR="00B67E98" w:rsidRDefault="00B67E98" w:rsidP="00C93BAD">
      <w:pPr>
        <w:pStyle w:val="BodyText"/>
        <w:spacing w:before="29"/>
      </w:pPr>
    </w:p>
    <w:p w14:paraId="5EA2D73C" w14:textId="66A46F2A" w:rsidR="00C93BAD" w:rsidRDefault="006E7CEB" w:rsidP="00C93BAD">
      <w:pPr>
        <w:pStyle w:val="BodyText"/>
        <w:spacing w:before="120"/>
        <w:ind w:left="2160"/>
        <w:jc w:val="both"/>
      </w:pPr>
      <w:r>
        <w:t>Priya Kumari (2100540100124)</w:t>
      </w:r>
    </w:p>
    <w:p w14:paraId="22C7094B" w14:textId="212E4461" w:rsidR="006E7CEB" w:rsidRDefault="006E7CEB" w:rsidP="00C93BAD">
      <w:pPr>
        <w:pStyle w:val="BodyText"/>
        <w:spacing w:before="120"/>
        <w:ind w:left="2160"/>
        <w:jc w:val="both"/>
        <w:rPr>
          <w:sz w:val="26"/>
          <w:szCs w:val="26"/>
        </w:rPr>
      </w:pPr>
      <w:r>
        <w:t>Priya Gupta (2100540100123),</w:t>
      </w:r>
    </w:p>
    <w:p w14:paraId="790BE7EA" w14:textId="77777777" w:rsidR="006E7CEB" w:rsidRDefault="006E7CEB" w:rsidP="00C93BAD">
      <w:pPr>
        <w:pStyle w:val="BodyText"/>
        <w:spacing w:before="120"/>
        <w:ind w:left="2160"/>
        <w:jc w:val="both"/>
      </w:pPr>
      <w:r>
        <w:t>Sapna Kumari (2100540100149)</w:t>
      </w:r>
    </w:p>
    <w:p w14:paraId="48BC40D0" w14:textId="0701FA89" w:rsidR="006E7CEB" w:rsidRDefault="006E7CEB" w:rsidP="00C93BAD">
      <w:pPr>
        <w:pStyle w:val="BodyText"/>
        <w:spacing w:before="120"/>
        <w:ind w:left="2160"/>
        <w:jc w:val="both"/>
        <w:rPr>
          <w:sz w:val="26"/>
          <w:szCs w:val="26"/>
        </w:rPr>
      </w:pPr>
      <w:r>
        <w:t>Komal Singh (2100540100094)</w:t>
      </w:r>
    </w:p>
    <w:p w14:paraId="790F38BC" w14:textId="77777777" w:rsidR="006E7CEB" w:rsidRDefault="006E7CEB" w:rsidP="00C93BAD">
      <w:pPr>
        <w:pStyle w:val="BodyText"/>
        <w:spacing w:before="120"/>
        <w:ind w:left="2160"/>
        <w:jc w:val="both"/>
      </w:pPr>
    </w:p>
    <w:p w14:paraId="67BB26BC" w14:textId="6FD73A86" w:rsidR="00B67E98" w:rsidRDefault="00B67E98">
      <w:pPr>
        <w:jc w:val="center"/>
        <w:sectPr w:rsidR="00B67E98">
          <w:type w:val="continuous"/>
          <w:pgSz w:w="12240" w:h="15840"/>
          <w:pgMar w:top="1440" w:right="580" w:bottom="1240" w:left="600" w:header="0" w:footer="1049" w:gutter="0"/>
          <w:cols w:num="2" w:space="720" w:equalWidth="0">
            <w:col w:w="1086" w:space="4389"/>
            <w:col w:w="5585"/>
          </w:cols>
        </w:sectPr>
      </w:pPr>
    </w:p>
    <w:p w14:paraId="11C9E6B9" w14:textId="77777777" w:rsidR="00B67E98" w:rsidRDefault="00FA7FF0">
      <w:pPr>
        <w:spacing w:before="70"/>
        <w:ind w:left="3033" w:right="3088"/>
        <w:jc w:val="center"/>
        <w:rPr>
          <w:b/>
          <w:sz w:val="35"/>
        </w:rPr>
      </w:pPr>
      <w:r>
        <w:rPr>
          <w:noProof/>
        </w:rPr>
        <w:lastRenderedPageBreak/>
        <mc:AlternateContent>
          <mc:Choice Requires="wps">
            <w:drawing>
              <wp:anchor distT="0" distB="0" distL="0" distR="0" simplePos="0" relativeHeight="251658243" behindDoc="1" locked="0" layoutInCell="1" allowOverlap="1" wp14:anchorId="65A2975F" wp14:editId="29960D73">
                <wp:simplePos x="0" y="0"/>
                <wp:positionH relativeFrom="page">
                  <wp:posOffset>304800</wp:posOffset>
                </wp:positionH>
                <wp:positionV relativeFrom="page">
                  <wp:posOffset>304799</wp:posOffset>
                </wp:positionV>
                <wp:extent cx="7176770" cy="9462770"/>
                <wp:effectExtent l="0" t="0" r="0" b="0"/>
                <wp:wrapNone/>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76770" cy="9462770"/>
                        </a:xfrm>
                        <a:custGeom>
                          <a:avLst/>
                          <a:gdLst/>
                          <a:ahLst/>
                          <a:cxnLst/>
                          <a:rect l="l" t="t" r="r" b="b"/>
                          <a:pathLst>
                            <a:path w="7176770" h="9462770">
                              <a:moveTo>
                                <a:pt x="7170420" y="9456420"/>
                              </a:moveTo>
                              <a:lnTo>
                                <a:pt x="0" y="9456420"/>
                              </a:lnTo>
                              <a:lnTo>
                                <a:pt x="0" y="9462516"/>
                              </a:lnTo>
                              <a:lnTo>
                                <a:pt x="7170420" y="9462516"/>
                              </a:lnTo>
                              <a:lnTo>
                                <a:pt x="7170420" y="9456420"/>
                              </a:lnTo>
                              <a:close/>
                            </a:path>
                            <a:path w="7176770" h="9462770">
                              <a:moveTo>
                                <a:pt x="7170420" y="0"/>
                              </a:moveTo>
                              <a:lnTo>
                                <a:pt x="0" y="0"/>
                              </a:lnTo>
                              <a:lnTo>
                                <a:pt x="0" y="6096"/>
                              </a:lnTo>
                              <a:lnTo>
                                <a:pt x="7170420" y="6096"/>
                              </a:lnTo>
                              <a:lnTo>
                                <a:pt x="7170420" y="0"/>
                              </a:lnTo>
                              <a:close/>
                            </a:path>
                            <a:path w="7176770" h="9462770">
                              <a:moveTo>
                                <a:pt x="7176516" y="6096"/>
                              </a:moveTo>
                              <a:lnTo>
                                <a:pt x="7170420" y="6096"/>
                              </a:lnTo>
                              <a:lnTo>
                                <a:pt x="7170420" y="9456420"/>
                              </a:lnTo>
                              <a:lnTo>
                                <a:pt x="7176516" y="9456420"/>
                              </a:lnTo>
                              <a:lnTo>
                                <a:pt x="7176516" y="6096"/>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D2F6CB2" id="Graphic 7" o:spid="_x0000_s1026" style="position:absolute;margin-left:24pt;margin-top:24pt;width:565.1pt;height:745.1pt;z-index:-251658237;visibility:visible;mso-wrap-style:square;mso-wrap-distance-left:0;mso-wrap-distance-top:0;mso-wrap-distance-right:0;mso-wrap-distance-bottom:0;mso-position-horizontal:absolute;mso-position-horizontal-relative:page;mso-position-vertical:absolute;mso-position-vertical-relative:page;v-text-anchor:top" coordsize="7176770,94627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" path="m7170420,9456420l,9456420r,6096l7170420,9462516r,-6096xem7170420,l,,,6096r7170420,l7170420,xem7176516,6096r-6096,l7170420,9456420r6096,l7176516,6096xe" fillcolor="black" stroked="f">
                <v:path arrowok="t"/>
                <w10:wrap anchorx="page" anchory="page"/>
              </v:shape>
            </w:pict>
          </mc:Fallback>
        </mc:AlternateContent>
      </w:r>
      <w:r>
        <w:rPr>
          <w:b/>
          <w:spacing w:val="-2"/>
          <w:sz w:val="35"/>
        </w:rPr>
        <w:t>ACKNOWLEDGMENT</w:t>
      </w:r>
    </w:p>
    <w:p w14:paraId="09A4F451" w14:textId="77777777" w:rsidR="00B67E98" w:rsidRDefault="00B67E98">
      <w:pPr>
        <w:pStyle w:val="BodyText"/>
        <w:rPr>
          <w:b/>
          <w:sz w:val="35"/>
        </w:rPr>
      </w:pPr>
    </w:p>
    <w:p w14:paraId="183D883E" w14:textId="77777777" w:rsidR="00B67E98" w:rsidRDefault="00B67E98">
      <w:pPr>
        <w:pStyle w:val="BodyText"/>
        <w:spacing w:before="86"/>
        <w:rPr>
          <w:b/>
          <w:sz w:val="35"/>
        </w:rPr>
      </w:pPr>
    </w:p>
    <w:p w14:paraId="0BA06A93" w14:textId="77777777" w:rsidR="00B67E98" w:rsidRDefault="00FA7FF0">
      <w:pPr>
        <w:pStyle w:val="BodyText"/>
        <w:ind w:left="843"/>
        <w:jc w:val="both"/>
      </w:pPr>
      <w:r>
        <w:rPr>
          <w:spacing w:val="-4"/>
        </w:rPr>
        <w:t>It</w:t>
      </w:r>
      <w:r>
        <w:rPr>
          <w:spacing w:val="-12"/>
        </w:rPr>
        <w:t xml:space="preserve"> </w:t>
      </w:r>
      <w:r>
        <w:rPr>
          <w:spacing w:val="-4"/>
        </w:rPr>
        <w:t>gives</w:t>
      </w:r>
      <w:r>
        <w:rPr>
          <w:spacing w:val="-5"/>
        </w:rPr>
        <w:t xml:space="preserve"> </w:t>
      </w:r>
      <w:r>
        <w:rPr>
          <w:spacing w:val="-4"/>
        </w:rPr>
        <w:t>us</w:t>
      </w:r>
      <w:r>
        <w:rPr>
          <w:spacing w:val="-11"/>
        </w:rPr>
        <w:t xml:space="preserve"> </w:t>
      </w:r>
      <w:r>
        <w:rPr>
          <w:spacing w:val="-4"/>
        </w:rPr>
        <w:t>a</w:t>
      </w:r>
      <w:r>
        <w:rPr>
          <w:spacing w:val="-8"/>
        </w:rPr>
        <w:t xml:space="preserve"> </w:t>
      </w:r>
      <w:r>
        <w:rPr>
          <w:spacing w:val="-4"/>
        </w:rPr>
        <w:t>great</w:t>
      </w:r>
      <w:r>
        <w:rPr>
          <w:spacing w:val="-3"/>
        </w:rPr>
        <w:t xml:space="preserve"> </w:t>
      </w:r>
      <w:r>
        <w:rPr>
          <w:spacing w:val="-4"/>
        </w:rPr>
        <w:t>sense</w:t>
      </w:r>
      <w:r>
        <w:rPr>
          <w:spacing w:val="-5"/>
        </w:rPr>
        <w:t xml:space="preserve"> </w:t>
      </w:r>
      <w:r>
        <w:rPr>
          <w:spacing w:val="-4"/>
        </w:rPr>
        <w:t>of</w:t>
      </w:r>
      <w:r>
        <w:rPr>
          <w:spacing w:val="-6"/>
        </w:rPr>
        <w:t xml:space="preserve"> </w:t>
      </w:r>
      <w:r>
        <w:rPr>
          <w:spacing w:val="-4"/>
        </w:rPr>
        <w:t>pleasure</w:t>
      </w:r>
      <w:r>
        <w:rPr>
          <w:spacing w:val="2"/>
        </w:rPr>
        <w:t xml:space="preserve"> </w:t>
      </w:r>
      <w:r>
        <w:rPr>
          <w:spacing w:val="-4"/>
        </w:rPr>
        <w:t>to</w:t>
      </w:r>
      <w:r>
        <w:rPr>
          <w:spacing w:val="-8"/>
        </w:rPr>
        <w:t xml:space="preserve"> </w:t>
      </w:r>
      <w:r>
        <w:rPr>
          <w:spacing w:val="-4"/>
        </w:rPr>
        <w:t>present</w:t>
      </w:r>
      <w:r>
        <w:rPr>
          <w:spacing w:val="1"/>
        </w:rPr>
        <w:t xml:space="preserve"> </w:t>
      </w:r>
      <w:r>
        <w:rPr>
          <w:spacing w:val="-4"/>
        </w:rPr>
        <w:t>the</w:t>
      </w:r>
      <w:r>
        <w:rPr>
          <w:spacing w:val="-10"/>
        </w:rPr>
        <w:t xml:space="preserve"> </w:t>
      </w:r>
      <w:r>
        <w:rPr>
          <w:spacing w:val="-4"/>
        </w:rPr>
        <w:t>report</w:t>
      </w:r>
      <w:r>
        <w:rPr>
          <w:spacing w:val="-1"/>
        </w:rPr>
        <w:t xml:space="preserve"> </w:t>
      </w:r>
      <w:r>
        <w:rPr>
          <w:spacing w:val="-4"/>
        </w:rPr>
        <w:t>of</w:t>
      </w:r>
      <w:r>
        <w:rPr>
          <w:spacing w:val="-12"/>
        </w:rPr>
        <w:t xml:space="preserve"> </w:t>
      </w:r>
      <w:r>
        <w:rPr>
          <w:spacing w:val="-4"/>
        </w:rPr>
        <w:t>the</w:t>
      </w:r>
      <w:r>
        <w:rPr>
          <w:spacing w:val="-8"/>
        </w:rPr>
        <w:t xml:space="preserve"> </w:t>
      </w:r>
      <w:r>
        <w:rPr>
          <w:spacing w:val="-4"/>
        </w:rPr>
        <w:t>B.</w:t>
      </w:r>
      <w:r>
        <w:rPr>
          <w:spacing w:val="-9"/>
        </w:rPr>
        <w:t xml:space="preserve"> </w:t>
      </w:r>
      <w:r>
        <w:rPr>
          <w:spacing w:val="-4"/>
        </w:rPr>
        <w:t>Tech Project</w:t>
      </w:r>
      <w:r>
        <w:rPr>
          <w:spacing w:val="1"/>
        </w:rPr>
        <w:t xml:space="preserve"> </w:t>
      </w:r>
      <w:r>
        <w:rPr>
          <w:spacing w:val="-4"/>
        </w:rPr>
        <w:t>undertaken</w:t>
      </w:r>
      <w:r>
        <w:rPr>
          <w:spacing w:val="2"/>
        </w:rPr>
        <w:t xml:space="preserve"> </w:t>
      </w:r>
      <w:r>
        <w:rPr>
          <w:spacing w:val="-4"/>
        </w:rPr>
        <w:t>during</w:t>
      </w:r>
    </w:p>
    <w:p w14:paraId="42D9DE34" w14:textId="6E97E193" w:rsidR="00B67E98" w:rsidRDefault="00FA7FF0" w:rsidP="00D44F82">
      <w:pPr>
        <w:pStyle w:val="BodyText"/>
        <w:spacing w:before="125" w:line="345" w:lineRule="auto"/>
        <w:ind w:left="838" w:right="845" w:firstLine="2"/>
        <w:jc w:val="both"/>
      </w:pPr>
      <w:r>
        <w:rPr>
          <w:spacing w:val="-2"/>
        </w:rPr>
        <w:t>B.</w:t>
      </w:r>
      <w:r>
        <w:rPr>
          <w:spacing w:val="-14"/>
        </w:rPr>
        <w:t xml:space="preserve"> </w:t>
      </w:r>
      <w:r>
        <w:rPr>
          <w:spacing w:val="-2"/>
        </w:rPr>
        <w:t>Tech.</w:t>
      </w:r>
      <w:r>
        <w:rPr>
          <w:spacing w:val="-13"/>
        </w:rPr>
        <w:t xml:space="preserve"> </w:t>
      </w:r>
      <w:r>
        <w:rPr>
          <w:spacing w:val="-2"/>
        </w:rPr>
        <w:t>Final</w:t>
      </w:r>
      <w:r>
        <w:rPr>
          <w:spacing w:val="-13"/>
        </w:rPr>
        <w:t xml:space="preserve"> </w:t>
      </w:r>
      <w:r>
        <w:rPr>
          <w:spacing w:val="-2"/>
        </w:rPr>
        <w:t>Year.</w:t>
      </w:r>
      <w:r>
        <w:rPr>
          <w:spacing w:val="-8"/>
        </w:rPr>
        <w:t xml:space="preserve"> </w:t>
      </w:r>
      <w:r>
        <w:rPr>
          <w:spacing w:val="-2"/>
        </w:rPr>
        <w:t>We</w:t>
      </w:r>
      <w:r>
        <w:rPr>
          <w:spacing w:val="-13"/>
        </w:rPr>
        <w:t xml:space="preserve"> </w:t>
      </w:r>
      <w:r>
        <w:rPr>
          <w:spacing w:val="-2"/>
        </w:rPr>
        <w:t>owe</w:t>
      </w:r>
      <w:r>
        <w:rPr>
          <w:spacing w:val="-13"/>
        </w:rPr>
        <w:t xml:space="preserve"> </w:t>
      </w:r>
      <w:r>
        <w:rPr>
          <w:spacing w:val="-2"/>
        </w:rPr>
        <w:t>special</w:t>
      </w:r>
      <w:r>
        <w:rPr>
          <w:spacing w:val="-11"/>
        </w:rPr>
        <w:t xml:space="preserve"> </w:t>
      </w:r>
      <w:r>
        <w:rPr>
          <w:spacing w:val="-2"/>
        </w:rPr>
        <w:t>debt</w:t>
      </w:r>
      <w:r>
        <w:rPr>
          <w:spacing w:val="-13"/>
        </w:rPr>
        <w:t xml:space="preserve"> </w:t>
      </w:r>
      <w:r>
        <w:rPr>
          <w:spacing w:val="-2"/>
        </w:rPr>
        <w:t>of</w:t>
      </w:r>
      <w:r>
        <w:rPr>
          <w:spacing w:val="-14"/>
        </w:rPr>
        <w:t xml:space="preserve"> </w:t>
      </w:r>
      <w:r>
        <w:rPr>
          <w:spacing w:val="-2"/>
        </w:rPr>
        <w:t>gratitude</w:t>
      </w:r>
      <w:r>
        <w:rPr>
          <w:spacing w:val="-7"/>
        </w:rPr>
        <w:t xml:space="preserve"> </w:t>
      </w:r>
      <w:r>
        <w:rPr>
          <w:spacing w:val="-2"/>
        </w:rPr>
        <w:t>to</w:t>
      </w:r>
      <w:r>
        <w:rPr>
          <w:spacing w:val="-14"/>
        </w:rPr>
        <w:t xml:space="preserve"> Ms.</w:t>
      </w:r>
      <w:r w:rsidR="002877A6">
        <w:rPr>
          <w:spacing w:val="-14"/>
        </w:rPr>
        <w:t xml:space="preserve"> </w:t>
      </w:r>
      <w:r>
        <w:rPr>
          <w:spacing w:val="-14"/>
        </w:rPr>
        <w:t>Archana Dw</w:t>
      </w:r>
      <w:r w:rsidR="009C441B">
        <w:rPr>
          <w:spacing w:val="-14"/>
        </w:rPr>
        <w:t>ivedi</w:t>
      </w:r>
      <w:r>
        <w:rPr>
          <w:spacing w:val="-14"/>
        </w:rPr>
        <w:t>,</w:t>
      </w:r>
      <w:r w:rsidR="00A731F6">
        <w:rPr>
          <w:spacing w:val="-14"/>
        </w:rPr>
        <w:t xml:space="preserve"> </w:t>
      </w:r>
      <w:r>
        <w:rPr>
          <w:spacing w:val="-14"/>
        </w:rPr>
        <w:t>Assis</w:t>
      </w:r>
      <w:r w:rsidR="00D44F82">
        <w:rPr>
          <w:spacing w:val="-14"/>
        </w:rPr>
        <w:t>t</w:t>
      </w:r>
      <w:r>
        <w:rPr>
          <w:spacing w:val="-14"/>
        </w:rPr>
        <w:t>ant Profes</w:t>
      </w:r>
      <w:r w:rsidR="00D44F82">
        <w:rPr>
          <w:spacing w:val="-14"/>
        </w:rPr>
        <w:t>s</w:t>
      </w:r>
      <w:r>
        <w:rPr>
          <w:spacing w:val="-14"/>
        </w:rPr>
        <w:t>or</w:t>
      </w:r>
      <w:r>
        <w:rPr>
          <w:spacing w:val="7"/>
        </w:rPr>
        <w:t xml:space="preserve"> </w:t>
      </w:r>
      <w:r>
        <w:rPr>
          <w:spacing w:val="-2"/>
        </w:rPr>
        <w:t>and</w:t>
      </w:r>
      <w:r>
        <w:rPr>
          <w:spacing w:val="-14"/>
        </w:rPr>
        <w:t xml:space="preserve"> </w:t>
      </w:r>
      <w:r>
        <w:rPr>
          <w:spacing w:val="-2"/>
        </w:rPr>
        <w:t xml:space="preserve">Dr. </w:t>
      </w:r>
      <w:r>
        <w:t>Anurag</w:t>
      </w:r>
      <w:r>
        <w:rPr>
          <w:spacing w:val="-5"/>
        </w:rPr>
        <w:t xml:space="preserve"> </w:t>
      </w:r>
      <w:r>
        <w:t>Tiwari</w:t>
      </w:r>
      <w:r>
        <w:rPr>
          <w:spacing w:val="-8"/>
        </w:rPr>
        <w:t xml:space="preserve"> </w:t>
      </w:r>
      <w:r>
        <w:t>(Head,</w:t>
      </w:r>
      <w:r>
        <w:rPr>
          <w:spacing w:val="-8"/>
        </w:rPr>
        <w:t xml:space="preserve"> </w:t>
      </w:r>
      <w:r>
        <w:t>Department of</w:t>
      </w:r>
      <w:r>
        <w:rPr>
          <w:spacing w:val="-12"/>
        </w:rPr>
        <w:t xml:space="preserve"> </w:t>
      </w:r>
      <w:r>
        <w:t>Computer</w:t>
      </w:r>
      <w:r>
        <w:rPr>
          <w:spacing w:val="-5"/>
        </w:rPr>
        <w:t xml:space="preserve"> </w:t>
      </w:r>
      <w:r>
        <w:t>Science</w:t>
      </w:r>
      <w:r>
        <w:rPr>
          <w:spacing w:val="-8"/>
        </w:rPr>
        <w:t xml:space="preserve"> </w:t>
      </w:r>
      <w:r>
        <w:t>and</w:t>
      </w:r>
      <w:r>
        <w:rPr>
          <w:spacing w:val="-11"/>
        </w:rPr>
        <w:t xml:space="preserve"> </w:t>
      </w:r>
      <w:r>
        <w:t>Engineering)</w:t>
      </w:r>
      <w:r>
        <w:rPr>
          <w:spacing w:val="-2"/>
        </w:rPr>
        <w:t xml:space="preserve"> </w:t>
      </w:r>
      <w:r>
        <w:t>Babu</w:t>
      </w:r>
      <w:r>
        <w:rPr>
          <w:spacing w:val="-9"/>
        </w:rPr>
        <w:t xml:space="preserve"> </w:t>
      </w:r>
      <w:r>
        <w:t>Banarasi</w:t>
      </w:r>
      <w:r>
        <w:rPr>
          <w:spacing w:val="-2"/>
        </w:rPr>
        <w:t xml:space="preserve"> </w:t>
      </w:r>
      <w:r>
        <w:t xml:space="preserve">Das Institute of Technology and Management, Lucknow for their </w:t>
      </w:r>
      <w:r>
        <w:t>constant support and guidance throughout</w:t>
      </w:r>
      <w:r>
        <w:rPr>
          <w:spacing w:val="-16"/>
        </w:rPr>
        <w:t xml:space="preserve"> </w:t>
      </w:r>
      <w:r>
        <w:t>the</w:t>
      </w:r>
      <w:r>
        <w:rPr>
          <w:spacing w:val="-16"/>
        </w:rPr>
        <w:t xml:space="preserve"> </w:t>
      </w:r>
      <w:r>
        <w:t>course</w:t>
      </w:r>
      <w:r>
        <w:rPr>
          <w:spacing w:val="-15"/>
        </w:rPr>
        <w:t xml:space="preserve"> </w:t>
      </w:r>
      <w:r>
        <w:t>of</w:t>
      </w:r>
      <w:r>
        <w:rPr>
          <w:spacing w:val="-16"/>
        </w:rPr>
        <w:t xml:space="preserve"> </w:t>
      </w:r>
      <w:r>
        <w:t>our</w:t>
      </w:r>
      <w:r>
        <w:rPr>
          <w:spacing w:val="-16"/>
        </w:rPr>
        <w:t xml:space="preserve"> </w:t>
      </w:r>
      <w:r>
        <w:t>work.</w:t>
      </w:r>
      <w:r>
        <w:rPr>
          <w:spacing w:val="-15"/>
        </w:rPr>
        <w:t xml:space="preserve"> </w:t>
      </w:r>
      <w:r>
        <w:t>Their</w:t>
      </w:r>
      <w:r>
        <w:rPr>
          <w:spacing w:val="-15"/>
        </w:rPr>
        <w:t xml:space="preserve"> </w:t>
      </w:r>
      <w:r>
        <w:t>sincerity,</w:t>
      </w:r>
      <w:r>
        <w:rPr>
          <w:spacing w:val="-11"/>
        </w:rPr>
        <w:t xml:space="preserve"> </w:t>
      </w:r>
      <w:r>
        <w:t>thoroughness</w:t>
      </w:r>
      <w:r>
        <w:rPr>
          <w:spacing w:val="-3"/>
        </w:rPr>
        <w:t xml:space="preserve"> </w:t>
      </w:r>
      <w:r>
        <w:t>and</w:t>
      </w:r>
      <w:r>
        <w:rPr>
          <w:spacing w:val="-16"/>
        </w:rPr>
        <w:t xml:space="preserve"> </w:t>
      </w:r>
      <w:r>
        <w:t>perseverance</w:t>
      </w:r>
      <w:r>
        <w:rPr>
          <w:spacing w:val="-3"/>
        </w:rPr>
        <w:t xml:space="preserve"> </w:t>
      </w:r>
      <w:r>
        <w:t>have</w:t>
      </w:r>
      <w:r>
        <w:rPr>
          <w:spacing w:val="-14"/>
        </w:rPr>
        <w:t xml:space="preserve"> </w:t>
      </w:r>
      <w:r>
        <w:t>been</w:t>
      </w:r>
      <w:r>
        <w:rPr>
          <w:spacing w:val="-15"/>
        </w:rPr>
        <w:t xml:space="preserve"> </w:t>
      </w:r>
      <w:r>
        <w:t xml:space="preserve">a </w:t>
      </w:r>
      <w:r>
        <w:rPr>
          <w:spacing w:val="-4"/>
        </w:rPr>
        <w:t>constant</w:t>
      </w:r>
      <w:r>
        <w:rPr>
          <w:spacing w:val="-12"/>
        </w:rPr>
        <w:t xml:space="preserve"> </w:t>
      </w:r>
      <w:r>
        <w:rPr>
          <w:spacing w:val="-4"/>
        </w:rPr>
        <w:t>source</w:t>
      </w:r>
      <w:r>
        <w:rPr>
          <w:spacing w:val="-11"/>
        </w:rPr>
        <w:t xml:space="preserve"> </w:t>
      </w:r>
      <w:r>
        <w:rPr>
          <w:spacing w:val="-4"/>
        </w:rPr>
        <w:t>of</w:t>
      </w:r>
      <w:r>
        <w:rPr>
          <w:spacing w:val="-12"/>
        </w:rPr>
        <w:t xml:space="preserve"> </w:t>
      </w:r>
      <w:r>
        <w:rPr>
          <w:spacing w:val="-4"/>
        </w:rPr>
        <w:t>inspiration</w:t>
      </w:r>
      <w:r>
        <w:rPr>
          <w:spacing w:val="6"/>
        </w:rPr>
        <w:t xml:space="preserve"> </w:t>
      </w:r>
      <w:r>
        <w:rPr>
          <w:spacing w:val="-4"/>
        </w:rPr>
        <w:t>for</w:t>
      </w:r>
      <w:r>
        <w:rPr>
          <w:spacing w:val="-12"/>
        </w:rPr>
        <w:t xml:space="preserve"> </w:t>
      </w:r>
      <w:r>
        <w:rPr>
          <w:spacing w:val="-4"/>
        </w:rPr>
        <w:t>us.</w:t>
      </w:r>
      <w:r>
        <w:rPr>
          <w:spacing w:val="-12"/>
        </w:rPr>
        <w:t xml:space="preserve"> </w:t>
      </w:r>
      <w:r>
        <w:rPr>
          <w:spacing w:val="-4"/>
        </w:rPr>
        <w:t>It</w:t>
      </w:r>
      <w:r>
        <w:rPr>
          <w:spacing w:val="-11"/>
        </w:rPr>
        <w:t xml:space="preserve"> </w:t>
      </w:r>
      <w:r>
        <w:rPr>
          <w:spacing w:val="-4"/>
        </w:rPr>
        <w:t>is</w:t>
      </w:r>
      <w:r>
        <w:rPr>
          <w:spacing w:val="-12"/>
        </w:rPr>
        <w:t xml:space="preserve"> </w:t>
      </w:r>
      <w:r>
        <w:rPr>
          <w:spacing w:val="-4"/>
        </w:rPr>
        <w:t>only</w:t>
      </w:r>
      <w:r>
        <w:rPr>
          <w:spacing w:val="-9"/>
        </w:rPr>
        <w:t xml:space="preserve"> </w:t>
      </w:r>
      <w:r>
        <w:rPr>
          <w:spacing w:val="-4"/>
        </w:rPr>
        <w:t>their</w:t>
      </w:r>
      <w:r>
        <w:rPr>
          <w:spacing w:val="-10"/>
        </w:rPr>
        <w:t xml:space="preserve"> </w:t>
      </w:r>
      <w:r>
        <w:rPr>
          <w:spacing w:val="-4"/>
        </w:rPr>
        <w:t>cognizant efforts</w:t>
      </w:r>
      <w:r>
        <w:rPr>
          <w:spacing w:val="-10"/>
        </w:rPr>
        <w:t xml:space="preserve"> </w:t>
      </w:r>
      <w:r>
        <w:rPr>
          <w:spacing w:val="-4"/>
        </w:rPr>
        <w:t>that</w:t>
      </w:r>
      <w:r>
        <w:rPr>
          <w:spacing w:val="-12"/>
        </w:rPr>
        <w:t xml:space="preserve"> </w:t>
      </w:r>
      <w:r>
        <w:rPr>
          <w:spacing w:val="-4"/>
        </w:rPr>
        <w:t>our</w:t>
      </w:r>
      <w:r>
        <w:rPr>
          <w:spacing w:val="-12"/>
        </w:rPr>
        <w:t xml:space="preserve"> </w:t>
      </w:r>
      <w:r>
        <w:rPr>
          <w:spacing w:val="-4"/>
        </w:rPr>
        <w:t>endeavors</w:t>
      </w:r>
      <w:r>
        <w:rPr>
          <w:spacing w:val="-5"/>
        </w:rPr>
        <w:t xml:space="preserve"> </w:t>
      </w:r>
      <w:r>
        <w:rPr>
          <w:spacing w:val="-4"/>
        </w:rPr>
        <w:t>have</w:t>
      </w:r>
      <w:r>
        <w:rPr>
          <w:spacing w:val="-9"/>
        </w:rPr>
        <w:t xml:space="preserve"> </w:t>
      </w:r>
      <w:r>
        <w:rPr>
          <w:spacing w:val="-4"/>
        </w:rPr>
        <w:t>seen light</w:t>
      </w:r>
      <w:r>
        <w:rPr>
          <w:spacing w:val="-12"/>
        </w:rPr>
        <w:t xml:space="preserve"> </w:t>
      </w:r>
      <w:r>
        <w:rPr>
          <w:spacing w:val="-4"/>
        </w:rPr>
        <w:t>of</w:t>
      </w:r>
      <w:r>
        <w:rPr>
          <w:spacing w:val="-12"/>
        </w:rPr>
        <w:t xml:space="preserve"> </w:t>
      </w:r>
      <w:r>
        <w:rPr>
          <w:spacing w:val="-4"/>
        </w:rPr>
        <w:t>the</w:t>
      </w:r>
      <w:r>
        <w:rPr>
          <w:spacing w:val="-11"/>
        </w:rPr>
        <w:t xml:space="preserve"> </w:t>
      </w:r>
      <w:r>
        <w:rPr>
          <w:spacing w:val="-4"/>
        </w:rPr>
        <w:t>day.</w:t>
      </w:r>
      <w:r>
        <w:rPr>
          <w:spacing w:val="-12"/>
        </w:rPr>
        <w:t xml:space="preserve"> </w:t>
      </w:r>
      <w:r>
        <w:rPr>
          <w:spacing w:val="-4"/>
        </w:rPr>
        <w:t>We</w:t>
      </w:r>
      <w:r>
        <w:rPr>
          <w:spacing w:val="-12"/>
        </w:rPr>
        <w:t xml:space="preserve"> </w:t>
      </w:r>
      <w:r>
        <w:rPr>
          <w:spacing w:val="-4"/>
        </w:rPr>
        <w:t>also</w:t>
      </w:r>
      <w:r>
        <w:rPr>
          <w:spacing w:val="-11"/>
        </w:rPr>
        <w:t xml:space="preserve"> </w:t>
      </w:r>
      <w:r>
        <w:rPr>
          <w:spacing w:val="-4"/>
        </w:rPr>
        <w:t>do</w:t>
      </w:r>
      <w:r>
        <w:rPr>
          <w:spacing w:val="-12"/>
        </w:rPr>
        <w:t xml:space="preserve"> </w:t>
      </w:r>
      <w:r>
        <w:rPr>
          <w:spacing w:val="-4"/>
        </w:rPr>
        <w:t>not</w:t>
      </w:r>
      <w:r>
        <w:rPr>
          <w:spacing w:val="-11"/>
        </w:rPr>
        <w:t xml:space="preserve"> </w:t>
      </w:r>
      <w:r>
        <w:rPr>
          <w:spacing w:val="-4"/>
        </w:rPr>
        <w:t>like</w:t>
      </w:r>
      <w:r>
        <w:rPr>
          <w:spacing w:val="-12"/>
        </w:rPr>
        <w:t xml:space="preserve"> </w:t>
      </w:r>
      <w:r>
        <w:rPr>
          <w:spacing w:val="-4"/>
        </w:rPr>
        <w:t>to</w:t>
      </w:r>
      <w:r>
        <w:rPr>
          <w:spacing w:val="-12"/>
        </w:rPr>
        <w:t xml:space="preserve"> </w:t>
      </w:r>
      <w:r>
        <w:rPr>
          <w:spacing w:val="-4"/>
        </w:rPr>
        <w:t>miss</w:t>
      </w:r>
      <w:r>
        <w:rPr>
          <w:spacing w:val="-11"/>
        </w:rPr>
        <w:t xml:space="preserve"> </w:t>
      </w:r>
      <w:r>
        <w:rPr>
          <w:spacing w:val="-4"/>
        </w:rPr>
        <w:t>the</w:t>
      </w:r>
      <w:r>
        <w:rPr>
          <w:spacing w:val="-12"/>
        </w:rPr>
        <w:t xml:space="preserve"> </w:t>
      </w:r>
      <w:r>
        <w:rPr>
          <w:spacing w:val="-4"/>
        </w:rPr>
        <w:t>opportunity</w:t>
      </w:r>
      <w:r>
        <w:rPr>
          <w:spacing w:val="-7"/>
        </w:rPr>
        <w:t xml:space="preserve"> </w:t>
      </w:r>
      <w:r>
        <w:rPr>
          <w:spacing w:val="-4"/>
        </w:rPr>
        <w:t>to</w:t>
      </w:r>
      <w:r>
        <w:rPr>
          <w:spacing w:val="-12"/>
        </w:rPr>
        <w:t xml:space="preserve"> </w:t>
      </w:r>
      <w:r>
        <w:rPr>
          <w:spacing w:val="-4"/>
        </w:rPr>
        <w:t>acknowledge</w:t>
      </w:r>
      <w:r>
        <w:rPr>
          <w:spacing w:val="2"/>
        </w:rPr>
        <w:t xml:space="preserve"> </w:t>
      </w:r>
      <w:r>
        <w:rPr>
          <w:spacing w:val="-4"/>
        </w:rPr>
        <w:t>the</w:t>
      </w:r>
      <w:r>
        <w:rPr>
          <w:spacing w:val="-12"/>
        </w:rPr>
        <w:t xml:space="preserve"> </w:t>
      </w:r>
      <w:r>
        <w:rPr>
          <w:spacing w:val="-4"/>
        </w:rPr>
        <w:t>contribution</w:t>
      </w:r>
      <w:r>
        <w:rPr>
          <w:spacing w:val="6"/>
        </w:rPr>
        <w:t xml:space="preserve"> </w:t>
      </w:r>
      <w:r>
        <w:rPr>
          <w:spacing w:val="-4"/>
        </w:rPr>
        <w:t>of</w:t>
      </w:r>
      <w:r>
        <w:rPr>
          <w:spacing w:val="-12"/>
        </w:rPr>
        <w:t xml:space="preserve"> </w:t>
      </w:r>
      <w:r>
        <w:rPr>
          <w:spacing w:val="-4"/>
        </w:rPr>
        <w:t xml:space="preserve">all </w:t>
      </w:r>
      <w:r>
        <w:t xml:space="preserve">faculty members of the department for their kind assistance and cooperation during the </w:t>
      </w:r>
      <w:r>
        <w:rPr>
          <w:spacing w:val="-6"/>
        </w:rPr>
        <w:t>development</w:t>
      </w:r>
      <w:r>
        <w:rPr>
          <w:spacing w:val="12"/>
        </w:rPr>
        <w:t xml:space="preserve"> </w:t>
      </w:r>
      <w:r>
        <w:rPr>
          <w:spacing w:val="-6"/>
        </w:rPr>
        <w:t>of</w:t>
      </w:r>
      <w:r>
        <w:rPr>
          <w:spacing w:val="-10"/>
        </w:rPr>
        <w:t xml:space="preserve"> </w:t>
      </w:r>
      <w:r>
        <w:rPr>
          <w:spacing w:val="-6"/>
        </w:rPr>
        <w:t>our project. Last but not</w:t>
      </w:r>
      <w:r>
        <w:rPr>
          <w:spacing w:val="-10"/>
        </w:rPr>
        <w:t xml:space="preserve"> </w:t>
      </w:r>
      <w:r>
        <w:rPr>
          <w:spacing w:val="-6"/>
        </w:rPr>
        <w:t>the</w:t>
      </w:r>
      <w:r>
        <w:rPr>
          <w:spacing w:val="-10"/>
        </w:rPr>
        <w:t xml:space="preserve"> </w:t>
      </w:r>
      <w:r>
        <w:rPr>
          <w:spacing w:val="-6"/>
        </w:rPr>
        <w:t>least, we</w:t>
      </w:r>
      <w:r>
        <w:rPr>
          <w:spacing w:val="-8"/>
        </w:rPr>
        <w:t xml:space="preserve"> </w:t>
      </w:r>
      <w:r>
        <w:rPr>
          <w:spacing w:val="-6"/>
        </w:rPr>
        <w:t>acknowledge</w:t>
      </w:r>
      <w:r>
        <w:rPr>
          <w:spacing w:val="13"/>
        </w:rPr>
        <w:t xml:space="preserve"> </w:t>
      </w:r>
      <w:r>
        <w:rPr>
          <w:spacing w:val="-6"/>
        </w:rPr>
        <w:t>our</w:t>
      </w:r>
      <w:r>
        <w:rPr>
          <w:spacing w:val="-8"/>
        </w:rPr>
        <w:t xml:space="preserve"> </w:t>
      </w:r>
      <w:r>
        <w:rPr>
          <w:spacing w:val="-6"/>
        </w:rPr>
        <w:t xml:space="preserve">family and </w:t>
      </w:r>
      <w:r>
        <w:rPr>
          <w:spacing w:val="-6"/>
        </w:rPr>
        <w:t>friends for</w:t>
      </w:r>
      <w:r>
        <w:rPr>
          <w:spacing w:val="-10"/>
        </w:rPr>
        <w:t xml:space="preserve"> </w:t>
      </w:r>
      <w:r>
        <w:rPr>
          <w:spacing w:val="-6"/>
        </w:rPr>
        <w:t>their</w:t>
      </w:r>
      <w:r w:rsidR="00D44F82">
        <w:t xml:space="preserve"> </w:t>
      </w:r>
      <w:r>
        <w:rPr>
          <w:spacing w:val="-4"/>
        </w:rPr>
        <w:t>contribution</w:t>
      </w:r>
      <w:r>
        <w:rPr>
          <w:spacing w:val="7"/>
        </w:rPr>
        <w:t xml:space="preserve"> </w:t>
      </w:r>
      <w:r>
        <w:rPr>
          <w:spacing w:val="-4"/>
        </w:rPr>
        <w:t>in</w:t>
      </w:r>
      <w:r>
        <w:rPr>
          <w:spacing w:val="-12"/>
        </w:rPr>
        <w:t xml:space="preserve"> </w:t>
      </w:r>
      <w:r>
        <w:rPr>
          <w:spacing w:val="-4"/>
        </w:rPr>
        <w:t>the completion</w:t>
      </w:r>
      <w:r>
        <w:rPr>
          <w:spacing w:val="4"/>
        </w:rPr>
        <w:t xml:space="preserve"> </w:t>
      </w:r>
      <w:r>
        <w:rPr>
          <w:spacing w:val="-4"/>
        </w:rPr>
        <w:t>of</w:t>
      </w:r>
      <w:r>
        <w:rPr>
          <w:spacing w:val="-11"/>
        </w:rPr>
        <w:t xml:space="preserve"> </w:t>
      </w:r>
      <w:r>
        <w:rPr>
          <w:spacing w:val="-4"/>
        </w:rPr>
        <w:t>the</w:t>
      </w:r>
      <w:r>
        <w:rPr>
          <w:spacing w:val="-9"/>
        </w:rPr>
        <w:t xml:space="preserve"> </w:t>
      </w:r>
      <w:r>
        <w:rPr>
          <w:spacing w:val="-4"/>
        </w:rPr>
        <w:t>project.</w:t>
      </w:r>
    </w:p>
    <w:p w14:paraId="3B2E55F8" w14:textId="77777777" w:rsidR="00B67E98" w:rsidRDefault="00B67E98">
      <w:pPr>
        <w:jc w:val="both"/>
        <w:sectPr w:rsidR="00B67E98">
          <w:footerReference w:type="default" r:id="rId10"/>
          <w:pgSz w:w="12240" w:h="15840"/>
          <w:pgMar w:top="1360" w:right="580" w:bottom="1200" w:left="600" w:header="0" w:footer="1018" w:gutter="0"/>
          <w:cols w:space="720"/>
        </w:sectPr>
      </w:pPr>
    </w:p>
    <w:p w14:paraId="7BA4E634" w14:textId="77777777" w:rsidR="00B67E98" w:rsidRDefault="00FA7FF0">
      <w:pPr>
        <w:pStyle w:val="Heading5"/>
        <w:spacing w:before="75"/>
        <w:ind w:right="80"/>
        <w:jc w:val="center"/>
      </w:pPr>
      <w:r>
        <w:rPr>
          <w:noProof/>
        </w:rPr>
        <w:lastRenderedPageBreak/>
        <mc:AlternateContent>
          <mc:Choice Requires="wps">
            <w:drawing>
              <wp:anchor distT="0" distB="0" distL="0" distR="0" simplePos="0" relativeHeight="251658244" behindDoc="1" locked="0" layoutInCell="1" allowOverlap="1" wp14:anchorId="7C8ECADE" wp14:editId="0D099B8A">
                <wp:simplePos x="0" y="0"/>
                <wp:positionH relativeFrom="page">
                  <wp:posOffset>304800</wp:posOffset>
                </wp:positionH>
                <wp:positionV relativeFrom="page">
                  <wp:posOffset>304799</wp:posOffset>
                </wp:positionV>
                <wp:extent cx="7176770" cy="9462770"/>
                <wp:effectExtent l="0" t="0" r="0" b="0"/>
                <wp:wrapNone/>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76770" cy="9462770"/>
                        </a:xfrm>
                        <a:custGeom>
                          <a:avLst/>
                          <a:gdLst/>
                          <a:ahLst/>
                          <a:cxnLst/>
                          <a:rect l="l" t="t" r="r" b="b"/>
                          <a:pathLst>
                            <a:path w="7176770" h="9462770">
                              <a:moveTo>
                                <a:pt x="7170420" y="9456420"/>
                              </a:moveTo>
                              <a:lnTo>
                                <a:pt x="0" y="9456420"/>
                              </a:lnTo>
                              <a:lnTo>
                                <a:pt x="0" y="9462516"/>
                              </a:lnTo>
                              <a:lnTo>
                                <a:pt x="7170420" y="9462516"/>
                              </a:lnTo>
                              <a:lnTo>
                                <a:pt x="7170420" y="9456420"/>
                              </a:lnTo>
                              <a:close/>
                            </a:path>
                            <a:path w="7176770" h="9462770">
                              <a:moveTo>
                                <a:pt x="7170420" y="0"/>
                              </a:moveTo>
                              <a:lnTo>
                                <a:pt x="0" y="0"/>
                              </a:lnTo>
                              <a:lnTo>
                                <a:pt x="0" y="6096"/>
                              </a:lnTo>
                              <a:lnTo>
                                <a:pt x="7170420" y="6096"/>
                              </a:lnTo>
                              <a:lnTo>
                                <a:pt x="7170420" y="0"/>
                              </a:lnTo>
                              <a:close/>
                            </a:path>
                            <a:path w="7176770" h="9462770">
                              <a:moveTo>
                                <a:pt x="7176516" y="6096"/>
                              </a:moveTo>
                              <a:lnTo>
                                <a:pt x="7170420" y="6096"/>
                              </a:lnTo>
                              <a:lnTo>
                                <a:pt x="7170420" y="9456420"/>
                              </a:lnTo>
                              <a:lnTo>
                                <a:pt x="7176516" y="9456420"/>
                              </a:lnTo>
                              <a:lnTo>
                                <a:pt x="7176516" y="6096"/>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7B64234" id="Graphic 8" o:spid="_x0000_s1026" style="position:absolute;margin-left:24pt;margin-top:24pt;width:565.1pt;height:745.1pt;z-index:-251658236;visibility:visible;mso-wrap-style:square;mso-wrap-distance-left:0;mso-wrap-distance-top:0;mso-wrap-distance-right:0;mso-wrap-distance-bottom:0;mso-position-horizontal:absolute;mso-position-horizontal-relative:page;mso-position-vertical:absolute;mso-position-vertical-relative:page;v-text-anchor:top" coordsize="7176770,94627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" path="m7170420,9456420l,9456420r,6096l7170420,9462516r,-6096xem7170420,l,,,6096r7170420,l7170420,xem7176516,6096r-6096,l7170420,9456420r6096,l7176516,6096xe" fillcolor="black" stroked="f">
                <v:path arrowok="t"/>
                <w10:wrap anchorx="page" anchory="page"/>
              </v:shape>
            </w:pict>
          </mc:Fallback>
        </mc:AlternateContent>
      </w:r>
      <w:r>
        <w:rPr>
          <w:color w:val="4470C3"/>
          <w:w w:val="105"/>
          <w:u w:val="thick" w:color="4470C3"/>
        </w:rPr>
        <w:t>LIST</w:t>
      </w:r>
      <w:r>
        <w:rPr>
          <w:color w:val="4470C3"/>
          <w:spacing w:val="18"/>
          <w:w w:val="105"/>
          <w:u w:val="thick" w:color="4470C3"/>
        </w:rPr>
        <w:t xml:space="preserve"> </w:t>
      </w:r>
      <w:r>
        <w:rPr>
          <w:color w:val="4470C3"/>
          <w:w w:val="105"/>
          <w:u w:val="thick" w:color="4470C3"/>
        </w:rPr>
        <w:t>OF</w:t>
      </w:r>
      <w:r>
        <w:rPr>
          <w:color w:val="4470C3"/>
          <w:spacing w:val="7"/>
          <w:w w:val="105"/>
          <w:u w:val="thick" w:color="4470C3"/>
        </w:rPr>
        <w:t xml:space="preserve"> </w:t>
      </w:r>
      <w:r>
        <w:rPr>
          <w:color w:val="4470C3"/>
          <w:spacing w:val="-2"/>
          <w:w w:val="105"/>
          <w:u w:val="thick" w:color="4470C3"/>
        </w:rPr>
        <w:t>TABLES</w:t>
      </w:r>
    </w:p>
    <w:p w14:paraId="0020544D" w14:textId="77777777" w:rsidR="00B67E98" w:rsidRDefault="00B67E98">
      <w:pPr>
        <w:pStyle w:val="BodyText"/>
        <w:rPr>
          <w:sz w:val="20"/>
        </w:rPr>
      </w:pPr>
    </w:p>
    <w:p w14:paraId="734EC7BD" w14:textId="77777777" w:rsidR="00B67E98" w:rsidRDefault="00B67E98">
      <w:pPr>
        <w:pStyle w:val="BodyText"/>
        <w:rPr>
          <w:sz w:val="20"/>
        </w:rPr>
      </w:pPr>
    </w:p>
    <w:p w14:paraId="30519F97" w14:textId="77777777" w:rsidR="00B67E98" w:rsidRDefault="00B67E98">
      <w:pPr>
        <w:pStyle w:val="BodyText"/>
        <w:spacing w:before="73"/>
        <w:rPr>
          <w:sz w:val="20"/>
        </w:rPr>
      </w:pPr>
    </w:p>
    <w:tbl>
      <w:tblPr>
        <w:tblW w:w="0" w:type="auto"/>
        <w:tblInd w:w="8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555"/>
        <w:gridCol w:w="5537"/>
        <w:gridCol w:w="1847"/>
      </w:tblGrid>
      <w:tr w:rsidR="00B67E98" w14:paraId="5D499B8A" w14:textId="77777777">
        <w:trPr>
          <w:trHeight w:val="769"/>
        </w:trPr>
        <w:tc>
          <w:tcPr>
            <w:tcW w:w="1555" w:type="dxa"/>
          </w:tcPr>
          <w:p w14:paraId="4664245E" w14:textId="77777777" w:rsidR="00B67E98" w:rsidRDefault="00FA7FF0">
            <w:pPr>
              <w:pStyle w:val="TableParagraph"/>
              <w:spacing w:before="57"/>
              <w:ind w:right="97"/>
              <w:jc w:val="center"/>
              <w:rPr>
                <w:sz w:val="28"/>
              </w:rPr>
            </w:pPr>
            <w:r>
              <w:rPr>
                <w:w w:val="105"/>
                <w:sz w:val="28"/>
              </w:rPr>
              <w:t>Table</w:t>
            </w:r>
            <w:r>
              <w:rPr>
                <w:spacing w:val="19"/>
                <w:w w:val="105"/>
                <w:sz w:val="28"/>
              </w:rPr>
              <w:t xml:space="preserve"> </w:t>
            </w:r>
            <w:r>
              <w:rPr>
                <w:spacing w:val="-5"/>
                <w:w w:val="105"/>
                <w:sz w:val="28"/>
              </w:rPr>
              <w:t>No</w:t>
            </w:r>
          </w:p>
        </w:tc>
        <w:tc>
          <w:tcPr>
            <w:tcW w:w="5537" w:type="dxa"/>
          </w:tcPr>
          <w:p w14:paraId="0AD4130D" w14:textId="77777777" w:rsidR="00B67E98" w:rsidRDefault="00FA7FF0">
            <w:pPr>
              <w:pStyle w:val="TableParagraph"/>
              <w:spacing w:before="67"/>
              <w:ind w:right="112"/>
              <w:jc w:val="center"/>
              <w:rPr>
                <w:sz w:val="27"/>
              </w:rPr>
            </w:pPr>
            <w:r>
              <w:rPr>
                <w:w w:val="110"/>
                <w:sz w:val="27"/>
              </w:rPr>
              <w:t>Table</w:t>
            </w:r>
            <w:r>
              <w:rPr>
                <w:spacing w:val="3"/>
                <w:w w:val="110"/>
                <w:sz w:val="27"/>
              </w:rPr>
              <w:t xml:space="preserve"> </w:t>
            </w:r>
            <w:r>
              <w:rPr>
                <w:spacing w:val="-2"/>
                <w:w w:val="110"/>
                <w:sz w:val="27"/>
              </w:rPr>
              <w:t>Caption</w:t>
            </w:r>
          </w:p>
        </w:tc>
        <w:tc>
          <w:tcPr>
            <w:tcW w:w="1847" w:type="dxa"/>
            <w:tcBorders>
              <w:right w:val="single" w:sz="8" w:space="0" w:color="000000"/>
            </w:tcBorders>
          </w:tcPr>
          <w:p w14:paraId="04EB9897" w14:textId="77777777" w:rsidR="00B67E98" w:rsidRDefault="00FA7FF0">
            <w:pPr>
              <w:pStyle w:val="TableParagraph"/>
              <w:spacing w:before="57"/>
              <w:ind w:right="95"/>
              <w:jc w:val="center"/>
              <w:rPr>
                <w:sz w:val="28"/>
              </w:rPr>
            </w:pPr>
            <w:r>
              <w:rPr>
                <w:sz w:val="28"/>
              </w:rPr>
              <w:t>Page</w:t>
            </w:r>
            <w:r>
              <w:rPr>
                <w:spacing w:val="34"/>
                <w:sz w:val="28"/>
              </w:rPr>
              <w:t xml:space="preserve"> </w:t>
            </w:r>
            <w:r>
              <w:rPr>
                <w:spacing w:val="-5"/>
                <w:sz w:val="28"/>
              </w:rPr>
              <w:t>No</w:t>
            </w:r>
          </w:p>
        </w:tc>
      </w:tr>
      <w:tr w:rsidR="00B67E98" w14:paraId="4F80DAFF" w14:textId="77777777">
        <w:trPr>
          <w:trHeight w:val="834"/>
        </w:trPr>
        <w:tc>
          <w:tcPr>
            <w:tcW w:w="1555" w:type="dxa"/>
          </w:tcPr>
          <w:p w14:paraId="6BE0F04C" w14:textId="77777777" w:rsidR="00B67E98" w:rsidRDefault="00FA7FF0">
            <w:pPr>
              <w:pStyle w:val="TableParagraph"/>
              <w:spacing w:before="49"/>
              <w:ind w:left="10" w:right="97"/>
              <w:jc w:val="center"/>
              <w:rPr>
                <w:sz w:val="24"/>
              </w:rPr>
            </w:pPr>
            <w:r>
              <w:rPr>
                <w:spacing w:val="-5"/>
                <w:sz w:val="24"/>
              </w:rPr>
              <w:t>2.2</w:t>
            </w:r>
          </w:p>
        </w:tc>
        <w:tc>
          <w:tcPr>
            <w:tcW w:w="5537" w:type="dxa"/>
          </w:tcPr>
          <w:p w14:paraId="2F6F746B" w14:textId="77777777" w:rsidR="00B67E98" w:rsidRDefault="00FA7FF0">
            <w:pPr>
              <w:pStyle w:val="TableParagraph"/>
              <w:spacing w:before="63"/>
              <w:ind w:left="19" w:right="112"/>
              <w:jc w:val="center"/>
              <w:rPr>
                <w:sz w:val="23"/>
              </w:rPr>
            </w:pPr>
            <w:r>
              <w:rPr>
                <w:w w:val="105"/>
                <w:sz w:val="23"/>
              </w:rPr>
              <w:t>Comparative</w:t>
            </w:r>
            <w:r>
              <w:rPr>
                <w:spacing w:val="2"/>
                <w:w w:val="105"/>
                <w:sz w:val="23"/>
              </w:rPr>
              <w:t xml:space="preserve"> </w:t>
            </w:r>
            <w:r>
              <w:rPr>
                <w:w w:val="105"/>
                <w:sz w:val="23"/>
              </w:rPr>
              <w:t>study</w:t>
            </w:r>
            <w:r>
              <w:rPr>
                <w:spacing w:val="-13"/>
                <w:w w:val="105"/>
                <w:sz w:val="23"/>
              </w:rPr>
              <w:t xml:space="preserve"> </w:t>
            </w:r>
            <w:r>
              <w:rPr>
                <w:w w:val="105"/>
                <w:sz w:val="23"/>
              </w:rPr>
              <w:t>of</w:t>
            </w:r>
            <w:r>
              <w:rPr>
                <w:spacing w:val="-15"/>
                <w:w w:val="105"/>
                <w:sz w:val="23"/>
              </w:rPr>
              <w:t xml:space="preserve"> </w:t>
            </w:r>
            <w:r>
              <w:rPr>
                <w:w w:val="105"/>
                <w:sz w:val="23"/>
              </w:rPr>
              <w:t>Research</w:t>
            </w:r>
            <w:r>
              <w:rPr>
                <w:spacing w:val="-2"/>
                <w:w w:val="105"/>
                <w:sz w:val="23"/>
              </w:rPr>
              <w:t xml:space="preserve"> Papers</w:t>
            </w:r>
          </w:p>
        </w:tc>
        <w:tc>
          <w:tcPr>
            <w:tcW w:w="1847" w:type="dxa"/>
            <w:tcBorders>
              <w:right w:val="single" w:sz="8" w:space="0" w:color="000000"/>
            </w:tcBorders>
          </w:tcPr>
          <w:p w14:paraId="61D1FA6C" w14:textId="77777777" w:rsidR="00B67E98" w:rsidRDefault="00FA7FF0">
            <w:pPr>
              <w:pStyle w:val="TableParagraph"/>
              <w:spacing w:before="49"/>
              <w:ind w:left="63" w:right="95"/>
              <w:jc w:val="center"/>
              <w:rPr>
                <w:sz w:val="24"/>
              </w:rPr>
            </w:pPr>
            <w:r>
              <w:rPr>
                <w:spacing w:val="-4"/>
                <w:sz w:val="24"/>
              </w:rPr>
              <w:t>12-</w:t>
            </w:r>
            <w:r>
              <w:rPr>
                <w:spacing w:val="-5"/>
                <w:sz w:val="24"/>
              </w:rPr>
              <w:t>14</w:t>
            </w:r>
          </w:p>
        </w:tc>
      </w:tr>
    </w:tbl>
    <w:p w14:paraId="1D5E59B5" w14:textId="77777777" w:rsidR="00B67E98" w:rsidRDefault="00B67E98">
      <w:pPr>
        <w:jc w:val="center"/>
        <w:rPr>
          <w:sz w:val="24"/>
        </w:rPr>
        <w:sectPr w:rsidR="00B67E98">
          <w:pgSz w:w="12240" w:h="15840"/>
          <w:pgMar w:top="1660" w:right="580" w:bottom="1220" w:left="600" w:header="0" w:footer="1018" w:gutter="0"/>
          <w:cols w:space="720"/>
        </w:sectPr>
      </w:pPr>
    </w:p>
    <w:p w14:paraId="47A42BE7" w14:textId="77777777" w:rsidR="00B67E98" w:rsidRDefault="00FA7FF0">
      <w:pPr>
        <w:spacing w:before="77"/>
        <w:ind w:left="4035" w:right="3244"/>
        <w:jc w:val="center"/>
        <w:rPr>
          <w:sz w:val="28"/>
        </w:rPr>
      </w:pPr>
      <w:r>
        <w:rPr>
          <w:noProof/>
        </w:rPr>
        <w:lastRenderedPageBreak/>
        <mc:AlternateContent>
          <mc:Choice Requires="wps">
            <w:drawing>
              <wp:anchor distT="0" distB="0" distL="0" distR="0" simplePos="0" relativeHeight="251658245" behindDoc="1" locked="0" layoutInCell="1" allowOverlap="1" wp14:anchorId="44A0BE65" wp14:editId="65B50A8C">
                <wp:simplePos x="0" y="0"/>
                <wp:positionH relativeFrom="page">
                  <wp:posOffset>304800</wp:posOffset>
                </wp:positionH>
                <wp:positionV relativeFrom="page">
                  <wp:posOffset>304799</wp:posOffset>
                </wp:positionV>
                <wp:extent cx="7176770" cy="9462770"/>
                <wp:effectExtent l="0" t="0" r="0" b="0"/>
                <wp:wrapNone/>
                <wp:docPr id="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76770" cy="9462770"/>
                        </a:xfrm>
                        <a:custGeom>
                          <a:avLst/>
                          <a:gdLst/>
                          <a:ahLst/>
                          <a:cxnLst/>
                          <a:rect l="l" t="t" r="r" b="b"/>
                          <a:pathLst>
                            <a:path w="7176770" h="9462770">
                              <a:moveTo>
                                <a:pt x="7170420" y="9456420"/>
                              </a:moveTo>
                              <a:lnTo>
                                <a:pt x="0" y="9456420"/>
                              </a:lnTo>
                              <a:lnTo>
                                <a:pt x="0" y="9462516"/>
                              </a:lnTo>
                              <a:lnTo>
                                <a:pt x="7170420" y="9462516"/>
                              </a:lnTo>
                              <a:lnTo>
                                <a:pt x="7170420" y="9456420"/>
                              </a:lnTo>
                              <a:close/>
                            </a:path>
                            <a:path w="7176770" h="9462770">
                              <a:moveTo>
                                <a:pt x="7170420" y="0"/>
                              </a:moveTo>
                              <a:lnTo>
                                <a:pt x="0" y="0"/>
                              </a:lnTo>
                              <a:lnTo>
                                <a:pt x="0" y="6096"/>
                              </a:lnTo>
                              <a:lnTo>
                                <a:pt x="7170420" y="6096"/>
                              </a:lnTo>
                              <a:lnTo>
                                <a:pt x="7170420" y="0"/>
                              </a:lnTo>
                              <a:close/>
                            </a:path>
                            <a:path w="7176770" h="9462770">
                              <a:moveTo>
                                <a:pt x="7176516" y="6096"/>
                              </a:moveTo>
                              <a:lnTo>
                                <a:pt x="7170420" y="6096"/>
                              </a:lnTo>
                              <a:lnTo>
                                <a:pt x="7170420" y="9456420"/>
                              </a:lnTo>
                              <a:lnTo>
                                <a:pt x="7176516" y="9456420"/>
                              </a:lnTo>
                              <a:lnTo>
                                <a:pt x="7176516" y="6096"/>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9629216" id="Graphic 9" o:spid="_x0000_s1026" style="position:absolute;margin-left:24pt;margin-top:24pt;width:565.1pt;height:745.1pt;z-index:-251658235;visibility:visible;mso-wrap-style:square;mso-wrap-distance-left:0;mso-wrap-distance-top:0;mso-wrap-distance-right:0;mso-wrap-distance-bottom:0;mso-position-horizontal:absolute;mso-position-horizontal-relative:page;mso-position-vertical:absolute;mso-position-vertical-relative:page;v-text-anchor:top" coordsize="7176770,94627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" path="m7170420,9456420l,9456420r,6096l7170420,9462516r,-6096xem7170420,l,,,6096r7170420,l7170420,xem7176516,6096r-6096,l7170420,9456420r6096,l7176516,6096xe" fillcolor="black" stroked="f">
                <v:path arrowok="t"/>
                <w10:wrap anchorx="page" anchory="page"/>
              </v:shape>
            </w:pict>
          </mc:Fallback>
        </mc:AlternateContent>
      </w:r>
      <w:r>
        <w:rPr>
          <w:color w:val="4472C3"/>
          <w:w w:val="105"/>
          <w:sz w:val="28"/>
          <w:u w:val="thick" w:color="4472C3"/>
        </w:rPr>
        <w:t>LIST</w:t>
      </w:r>
      <w:r>
        <w:rPr>
          <w:color w:val="4472C3"/>
          <w:spacing w:val="14"/>
          <w:w w:val="105"/>
          <w:sz w:val="28"/>
          <w:u w:val="thick" w:color="4472C3"/>
        </w:rPr>
        <w:t xml:space="preserve"> </w:t>
      </w:r>
      <w:r>
        <w:rPr>
          <w:color w:val="4472C3"/>
          <w:w w:val="105"/>
          <w:sz w:val="28"/>
          <w:u w:val="thick" w:color="4472C3"/>
        </w:rPr>
        <w:t>OF</w:t>
      </w:r>
      <w:r>
        <w:rPr>
          <w:color w:val="4472C3"/>
          <w:spacing w:val="10"/>
          <w:w w:val="105"/>
          <w:sz w:val="28"/>
          <w:u w:val="thick" w:color="4472C3"/>
        </w:rPr>
        <w:t xml:space="preserve"> </w:t>
      </w:r>
      <w:r>
        <w:rPr>
          <w:color w:val="4472C3"/>
          <w:spacing w:val="-2"/>
          <w:w w:val="105"/>
          <w:sz w:val="28"/>
          <w:u w:val="thick" w:color="4472C3"/>
        </w:rPr>
        <w:t>FIGURES</w:t>
      </w:r>
    </w:p>
    <w:p w14:paraId="00350AC6" w14:textId="77777777" w:rsidR="00B67E98" w:rsidRDefault="00B67E98">
      <w:pPr>
        <w:pStyle w:val="BodyText"/>
        <w:rPr>
          <w:sz w:val="20"/>
        </w:rPr>
      </w:pPr>
    </w:p>
    <w:p w14:paraId="0DEAF6D8" w14:textId="77777777" w:rsidR="00B67E98" w:rsidRDefault="00B67E98">
      <w:pPr>
        <w:pStyle w:val="BodyText"/>
        <w:rPr>
          <w:sz w:val="20"/>
        </w:rPr>
      </w:pPr>
    </w:p>
    <w:p w14:paraId="0A0C76B1" w14:textId="77777777" w:rsidR="00B67E98" w:rsidRDefault="00B67E98">
      <w:pPr>
        <w:pStyle w:val="BodyText"/>
        <w:rPr>
          <w:sz w:val="20"/>
        </w:rPr>
      </w:pPr>
    </w:p>
    <w:p w14:paraId="1B322B51" w14:textId="77777777" w:rsidR="00B67E98" w:rsidRDefault="00B67E98">
      <w:pPr>
        <w:pStyle w:val="BodyText"/>
        <w:spacing w:before="9"/>
        <w:rPr>
          <w:sz w:val="20"/>
        </w:rPr>
      </w:pPr>
    </w:p>
    <w:tbl>
      <w:tblPr>
        <w:tblW w:w="0" w:type="auto"/>
        <w:tblInd w:w="849" w:type="dxa"/>
        <w:tblLayout w:type="fixed"/>
        <w:tblCellMar>
          <w:left w:w="0" w:type="dxa"/>
          <w:right w:w="0" w:type="dxa"/>
        </w:tblCellMar>
        <w:tblLook w:val="01E0" w:firstRow="1" w:lastRow="1" w:firstColumn="1" w:lastColumn="1" w:noHBand="0" w:noVBand="0"/>
      </w:tblPr>
      <w:tblGrid>
        <w:gridCol w:w="1984"/>
        <w:gridCol w:w="5287"/>
        <w:gridCol w:w="2098"/>
      </w:tblGrid>
      <w:tr w:rsidR="00B67E98" w14:paraId="1C0FC11A" w14:textId="77777777">
        <w:trPr>
          <w:trHeight w:val="719"/>
        </w:trPr>
        <w:tc>
          <w:tcPr>
            <w:tcW w:w="1984" w:type="dxa"/>
            <w:tcBorders>
              <w:top w:val="single" w:sz="4" w:space="0" w:color="000000"/>
              <w:bottom w:val="single" w:sz="4" w:space="0" w:color="000000"/>
            </w:tcBorders>
          </w:tcPr>
          <w:p w14:paraId="6EB4853E" w14:textId="77777777" w:rsidR="00B67E98" w:rsidRDefault="00FA7FF0">
            <w:pPr>
              <w:pStyle w:val="TableParagraph"/>
              <w:spacing w:line="320" w:lineRule="exact"/>
              <w:ind w:left="161"/>
              <w:rPr>
                <w:sz w:val="28"/>
              </w:rPr>
            </w:pPr>
            <w:r>
              <w:rPr>
                <w:w w:val="105"/>
                <w:sz w:val="28"/>
              </w:rPr>
              <w:t>Figure</w:t>
            </w:r>
            <w:r>
              <w:rPr>
                <w:spacing w:val="27"/>
                <w:w w:val="105"/>
                <w:sz w:val="28"/>
              </w:rPr>
              <w:t xml:space="preserve"> </w:t>
            </w:r>
            <w:r>
              <w:rPr>
                <w:spacing w:val="-5"/>
                <w:w w:val="105"/>
                <w:sz w:val="28"/>
              </w:rPr>
              <w:t>No.</w:t>
            </w:r>
          </w:p>
        </w:tc>
        <w:tc>
          <w:tcPr>
            <w:tcW w:w="5287" w:type="dxa"/>
            <w:tcBorders>
              <w:top w:val="single" w:sz="4" w:space="0" w:color="000000"/>
              <w:bottom w:val="single" w:sz="4" w:space="0" w:color="000000"/>
            </w:tcBorders>
          </w:tcPr>
          <w:p w14:paraId="1E687E22" w14:textId="77777777" w:rsidR="00B67E98" w:rsidRDefault="00FA7FF0">
            <w:pPr>
              <w:pStyle w:val="TableParagraph"/>
              <w:spacing w:line="320" w:lineRule="exact"/>
              <w:ind w:left="151" w:right="72"/>
              <w:jc w:val="center"/>
              <w:rPr>
                <w:sz w:val="28"/>
              </w:rPr>
            </w:pPr>
            <w:r>
              <w:rPr>
                <w:w w:val="105"/>
                <w:sz w:val="28"/>
              </w:rPr>
              <w:t>Figure</w:t>
            </w:r>
            <w:r>
              <w:rPr>
                <w:spacing w:val="18"/>
                <w:w w:val="105"/>
                <w:sz w:val="28"/>
              </w:rPr>
              <w:t xml:space="preserve"> </w:t>
            </w:r>
            <w:r>
              <w:rPr>
                <w:spacing w:val="-2"/>
                <w:w w:val="105"/>
                <w:sz w:val="28"/>
              </w:rPr>
              <w:t>Caption</w:t>
            </w:r>
          </w:p>
        </w:tc>
        <w:tc>
          <w:tcPr>
            <w:tcW w:w="2098" w:type="dxa"/>
            <w:tcBorders>
              <w:top w:val="single" w:sz="4" w:space="0" w:color="000000"/>
              <w:bottom w:val="single" w:sz="4" w:space="0" w:color="000000"/>
              <w:right w:val="single" w:sz="4" w:space="0" w:color="000000"/>
            </w:tcBorders>
          </w:tcPr>
          <w:p w14:paraId="29BB9354" w14:textId="77777777" w:rsidR="00B67E98" w:rsidRDefault="00FA7FF0">
            <w:pPr>
              <w:pStyle w:val="TableParagraph"/>
              <w:spacing w:before="2"/>
              <w:ind w:left="397"/>
              <w:rPr>
                <w:sz w:val="28"/>
              </w:rPr>
            </w:pPr>
            <w:r>
              <w:rPr>
                <w:sz w:val="28"/>
              </w:rPr>
              <w:t>Page</w:t>
            </w:r>
            <w:r>
              <w:rPr>
                <w:spacing w:val="34"/>
                <w:sz w:val="28"/>
              </w:rPr>
              <w:t xml:space="preserve"> </w:t>
            </w:r>
            <w:r>
              <w:rPr>
                <w:spacing w:val="-5"/>
                <w:sz w:val="28"/>
              </w:rPr>
              <w:t>No.</w:t>
            </w:r>
          </w:p>
        </w:tc>
      </w:tr>
      <w:tr w:rsidR="00B67E98" w14:paraId="592EE066" w14:textId="77777777">
        <w:trPr>
          <w:trHeight w:val="549"/>
        </w:trPr>
        <w:tc>
          <w:tcPr>
            <w:tcW w:w="1984" w:type="dxa"/>
            <w:tcBorders>
              <w:top w:val="single" w:sz="4" w:space="0" w:color="000000"/>
              <w:bottom w:val="single" w:sz="4" w:space="0" w:color="000000"/>
            </w:tcBorders>
          </w:tcPr>
          <w:p w14:paraId="236FD624" w14:textId="77777777" w:rsidR="00B67E98" w:rsidRDefault="00FA7FF0">
            <w:pPr>
              <w:pStyle w:val="TableParagraph"/>
              <w:spacing w:line="268" w:lineRule="exact"/>
              <w:ind w:left="13" w:right="151"/>
              <w:jc w:val="center"/>
              <w:rPr>
                <w:sz w:val="24"/>
              </w:rPr>
            </w:pPr>
            <w:r>
              <w:rPr>
                <w:spacing w:val="-5"/>
                <w:w w:val="105"/>
                <w:sz w:val="24"/>
              </w:rPr>
              <w:t>1.1</w:t>
            </w:r>
          </w:p>
        </w:tc>
        <w:tc>
          <w:tcPr>
            <w:tcW w:w="5287" w:type="dxa"/>
            <w:tcBorders>
              <w:top w:val="single" w:sz="4" w:space="0" w:color="000000"/>
              <w:bottom w:val="single" w:sz="4" w:space="0" w:color="000000"/>
            </w:tcBorders>
          </w:tcPr>
          <w:p w14:paraId="1476F8CD" w14:textId="77777777" w:rsidR="00B67E98" w:rsidRDefault="00FA7FF0">
            <w:pPr>
              <w:pStyle w:val="TableParagraph"/>
              <w:spacing w:line="273" w:lineRule="exact"/>
              <w:ind w:left="151"/>
              <w:jc w:val="center"/>
              <w:rPr>
                <w:sz w:val="24"/>
              </w:rPr>
            </w:pPr>
            <w:r>
              <w:rPr>
                <w:sz w:val="24"/>
              </w:rPr>
              <w:t>The</w:t>
            </w:r>
            <w:r>
              <w:rPr>
                <w:spacing w:val="-2"/>
                <w:sz w:val="24"/>
              </w:rPr>
              <w:t xml:space="preserve"> </w:t>
            </w:r>
            <w:r>
              <w:rPr>
                <w:sz w:val="24"/>
              </w:rPr>
              <w:t>working</w:t>
            </w:r>
            <w:r>
              <w:rPr>
                <w:spacing w:val="8"/>
                <w:sz w:val="24"/>
              </w:rPr>
              <w:t xml:space="preserve"> </w:t>
            </w:r>
            <w:r>
              <w:rPr>
                <w:sz w:val="24"/>
              </w:rPr>
              <w:t>of</w:t>
            </w:r>
            <w:r>
              <w:rPr>
                <w:spacing w:val="-2"/>
                <w:sz w:val="24"/>
              </w:rPr>
              <w:t xml:space="preserve"> </w:t>
            </w:r>
            <w:r>
              <w:rPr>
                <w:sz w:val="24"/>
              </w:rPr>
              <w:t>computer</w:t>
            </w:r>
            <w:r>
              <w:rPr>
                <w:spacing w:val="3"/>
                <w:sz w:val="24"/>
              </w:rPr>
              <w:t xml:space="preserve"> </w:t>
            </w:r>
            <w:r>
              <w:rPr>
                <w:sz w:val="24"/>
              </w:rPr>
              <w:t>vision</w:t>
            </w:r>
            <w:r>
              <w:rPr>
                <w:spacing w:val="1"/>
                <w:sz w:val="24"/>
              </w:rPr>
              <w:t xml:space="preserve"> </w:t>
            </w:r>
            <w:r>
              <w:rPr>
                <w:sz w:val="24"/>
              </w:rPr>
              <w:t>on</w:t>
            </w:r>
            <w:r>
              <w:rPr>
                <w:spacing w:val="-2"/>
                <w:sz w:val="24"/>
              </w:rPr>
              <w:t xml:space="preserve"> </w:t>
            </w:r>
            <w:r>
              <w:rPr>
                <w:sz w:val="24"/>
              </w:rPr>
              <w:t>an</w:t>
            </w:r>
            <w:r>
              <w:rPr>
                <w:spacing w:val="-6"/>
                <w:sz w:val="24"/>
              </w:rPr>
              <w:t xml:space="preserve"> </w:t>
            </w:r>
            <w:r>
              <w:rPr>
                <w:spacing w:val="-2"/>
                <w:sz w:val="24"/>
              </w:rPr>
              <w:t>image</w:t>
            </w:r>
          </w:p>
        </w:tc>
        <w:tc>
          <w:tcPr>
            <w:tcW w:w="2098" w:type="dxa"/>
            <w:tcBorders>
              <w:top w:val="single" w:sz="4" w:space="0" w:color="000000"/>
              <w:bottom w:val="single" w:sz="4" w:space="0" w:color="000000"/>
            </w:tcBorders>
          </w:tcPr>
          <w:p w14:paraId="33337C28" w14:textId="77777777" w:rsidR="00B67E98" w:rsidRDefault="00FA7FF0">
            <w:pPr>
              <w:pStyle w:val="TableParagraph"/>
              <w:spacing w:line="268" w:lineRule="exact"/>
              <w:ind w:left="305" w:right="3"/>
              <w:jc w:val="center"/>
              <w:rPr>
                <w:sz w:val="24"/>
              </w:rPr>
            </w:pPr>
            <w:r>
              <w:rPr>
                <w:spacing w:val="-10"/>
                <w:sz w:val="24"/>
              </w:rPr>
              <w:t>2</w:t>
            </w:r>
          </w:p>
        </w:tc>
      </w:tr>
      <w:tr w:rsidR="00B67E98" w14:paraId="119262B4" w14:textId="77777777">
        <w:trPr>
          <w:trHeight w:val="520"/>
        </w:trPr>
        <w:tc>
          <w:tcPr>
            <w:tcW w:w="1984" w:type="dxa"/>
            <w:tcBorders>
              <w:top w:val="single" w:sz="4" w:space="0" w:color="000000"/>
              <w:bottom w:val="single" w:sz="4" w:space="0" w:color="000000"/>
            </w:tcBorders>
          </w:tcPr>
          <w:p w14:paraId="76638909" w14:textId="77777777" w:rsidR="00B67E98" w:rsidRDefault="00FA7FF0">
            <w:pPr>
              <w:pStyle w:val="TableParagraph"/>
              <w:spacing w:line="272" w:lineRule="exact"/>
              <w:ind w:left="15" w:right="151"/>
              <w:jc w:val="center"/>
              <w:rPr>
                <w:sz w:val="25"/>
              </w:rPr>
            </w:pPr>
            <w:r>
              <w:rPr>
                <w:spacing w:val="-2"/>
                <w:sz w:val="25"/>
              </w:rPr>
              <w:t>4.2.1</w:t>
            </w:r>
          </w:p>
        </w:tc>
        <w:tc>
          <w:tcPr>
            <w:tcW w:w="5287" w:type="dxa"/>
            <w:tcBorders>
              <w:top w:val="single" w:sz="4" w:space="0" w:color="000000"/>
              <w:bottom w:val="single" w:sz="4" w:space="0" w:color="000000"/>
            </w:tcBorders>
          </w:tcPr>
          <w:p w14:paraId="638D1242" w14:textId="77777777" w:rsidR="00B67E98" w:rsidRDefault="00FA7FF0">
            <w:pPr>
              <w:pStyle w:val="TableParagraph"/>
              <w:spacing w:before="8"/>
              <w:ind w:left="151" w:right="5"/>
              <w:jc w:val="center"/>
              <w:rPr>
                <w:sz w:val="23"/>
              </w:rPr>
            </w:pPr>
            <w:r>
              <w:rPr>
                <w:w w:val="105"/>
                <w:sz w:val="23"/>
              </w:rPr>
              <w:t>The</w:t>
            </w:r>
            <w:r>
              <w:rPr>
                <w:spacing w:val="-8"/>
                <w:w w:val="105"/>
                <w:sz w:val="23"/>
              </w:rPr>
              <w:t xml:space="preserve"> </w:t>
            </w:r>
            <w:r>
              <w:rPr>
                <w:w w:val="105"/>
                <w:sz w:val="23"/>
              </w:rPr>
              <w:t>detection</w:t>
            </w:r>
            <w:r>
              <w:rPr>
                <w:spacing w:val="-1"/>
                <w:w w:val="105"/>
                <w:sz w:val="23"/>
              </w:rPr>
              <w:t xml:space="preserve"> </w:t>
            </w:r>
            <w:r>
              <w:rPr>
                <w:w w:val="105"/>
                <w:sz w:val="23"/>
              </w:rPr>
              <w:t>of</w:t>
            </w:r>
            <w:r>
              <w:rPr>
                <w:spacing w:val="-4"/>
                <w:w w:val="105"/>
                <w:sz w:val="23"/>
              </w:rPr>
              <w:t xml:space="preserve"> </w:t>
            </w:r>
            <w:r>
              <w:rPr>
                <w:w w:val="105"/>
                <w:sz w:val="23"/>
              </w:rPr>
              <w:t>finger</w:t>
            </w:r>
            <w:r>
              <w:rPr>
                <w:spacing w:val="-3"/>
                <w:w w:val="105"/>
                <w:sz w:val="23"/>
              </w:rPr>
              <w:t xml:space="preserve"> </w:t>
            </w:r>
            <w:r>
              <w:rPr>
                <w:spacing w:val="-2"/>
                <w:w w:val="105"/>
                <w:sz w:val="23"/>
              </w:rPr>
              <w:t>coordinates.</w:t>
            </w:r>
          </w:p>
        </w:tc>
        <w:tc>
          <w:tcPr>
            <w:tcW w:w="2098" w:type="dxa"/>
            <w:tcBorders>
              <w:top w:val="single" w:sz="4" w:space="0" w:color="000000"/>
              <w:bottom w:val="single" w:sz="4" w:space="0" w:color="000000"/>
            </w:tcBorders>
          </w:tcPr>
          <w:p w14:paraId="36024EB6" w14:textId="77777777" w:rsidR="00B67E98" w:rsidRDefault="00FA7FF0">
            <w:pPr>
              <w:pStyle w:val="TableParagraph"/>
              <w:spacing w:line="270" w:lineRule="exact"/>
              <w:ind w:left="305"/>
              <w:jc w:val="center"/>
              <w:rPr>
                <w:sz w:val="24"/>
              </w:rPr>
            </w:pPr>
            <w:r>
              <w:rPr>
                <w:spacing w:val="-5"/>
                <w:sz w:val="24"/>
              </w:rPr>
              <w:t>19</w:t>
            </w:r>
          </w:p>
        </w:tc>
      </w:tr>
      <w:tr w:rsidR="00B67E98" w14:paraId="7003F8E2" w14:textId="77777777">
        <w:trPr>
          <w:trHeight w:val="274"/>
        </w:trPr>
        <w:tc>
          <w:tcPr>
            <w:tcW w:w="1984" w:type="dxa"/>
            <w:tcBorders>
              <w:top w:val="single" w:sz="4" w:space="0" w:color="000000"/>
            </w:tcBorders>
          </w:tcPr>
          <w:p w14:paraId="37E14AEA" w14:textId="77777777" w:rsidR="00B67E98" w:rsidRDefault="00FA7FF0">
            <w:pPr>
              <w:pStyle w:val="TableParagraph"/>
              <w:spacing w:line="255" w:lineRule="exact"/>
              <w:ind w:right="151"/>
              <w:jc w:val="center"/>
              <w:rPr>
                <w:sz w:val="25"/>
              </w:rPr>
            </w:pPr>
            <w:r>
              <w:rPr>
                <w:spacing w:val="-2"/>
                <w:sz w:val="25"/>
              </w:rPr>
              <w:t>4.2.2</w:t>
            </w:r>
          </w:p>
        </w:tc>
        <w:tc>
          <w:tcPr>
            <w:tcW w:w="5287" w:type="dxa"/>
            <w:tcBorders>
              <w:top w:val="single" w:sz="4" w:space="0" w:color="000000"/>
            </w:tcBorders>
          </w:tcPr>
          <w:p w14:paraId="5903BD56" w14:textId="77777777" w:rsidR="00B67E98" w:rsidRDefault="00FA7FF0">
            <w:pPr>
              <w:pStyle w:val="TableParagraph"/>
              <w:spacing w:line="255" w:lineRule="exact"/>
              <w:ind w:left="151" w:right="3"/>
              <w:jc w:val="center"/>
              <w:rPr>
                <w:sz w:val="25"/>
              </w:rPr>
            </w:pPr>
            <w:r>
              <w:rPr>
                <w:spacing w:val="-4"/>
                <w:sz w:val="25"/>
              </w:rPr>
              <w:t>Euclidean</w:t>
            </w:r>
            <w:r>
              <w:rPr>
                <w:spacing w:val="-7"/>
                <w:sz w:val="25"/>
              </w:rPr>
              <w:t xml:space="preserve"> </w:t>
            </w:r>
            <w:r>
              <w:rPr>
                <w:spacing w:val="-4"/>
                <w:sz w:val="25"/>
              </w:rPr>
              <w:t>distance</w:t>
            </w:r>
            <w:r>
              <w:rPr>
                <w:spacing w:val="-7"/>
                <w:sz w:val="25"/>
              </w:rPr>
              <w:t xml:space="preserve"> </w:t>
            </w:r>
            <w:r>
              <w:rPr>
                <w:spacing w:val="-4"/>
                <w:sz w:val="25"/>
              </w:rPr>
              <w:t>Graph</w:t>
            </w:r>
          </w:p>
        </w:tc>
        <w:tc>
          <w:tcPr>
            <w:tcW w:w="2098" w:type="dxa"/>
            <w:tcBorders>
              <w:top w:val="single" w:sz="4" w:space="0" w:color="000000"/>
            </w:tcBorders>
          </w:tcPr>
          <w:p w14:paraId="7F836D45" w14:textId="77777777" w:rsidR="00B67E98" w:rsidRDefault="00FA7FF0">
            <w:pPr>
              <w:pStyle w:val="TableParagraph"/>
              <w:spacing w:line="255" w:lineRule="exact"/>
              <w:ind w:left="305" w:right="3"/>
              <w:jc w:val="center"/>
              <w:rPr>
                <w:sz w:val="24"/>
              </w:rPr>
            </w:pPr>
            <w:r>
              <w:rPr>
                <w:spacing w:val="-5"/>
                <w:sz w:val="24"/>
              </w:rPr>
              <w:t>18</w:t>
            </w:r>
          </w:p>
        </w:tc>
      </w:tr>
    </w:tbl>
    <w:p w14:paraId="636FEA04" w14:textId="77777777" w:rsidR="00B67E98" w:rsidRDefault="00FA7FF0">
      <w:pPr>
        <w:pStyle w:val="BodyText"/>
        <w:spacing w:before="17"/>
        <w:rPr>
          <w:sz w:val="20"/>
        </w:rPr>
      </w:pPr>
      <w:r>
        <w:rPr>
          <w:noProof/>
        </w:rPr>
        <mc:AlternateContent>
          <mc:Choice Requires="wps">
            <w:drawing>
              <wp:anchor distT="0" distB="0" distL="0" distR="0" simplePos="0" relativeHeight="251658256" behindDoc="1" locked="0" layoutInCell="1" allowOverlap="1" wp14:anchorId="6D627F3D" wp14:editId="76B833F4">
                <wp:simplePos x="0" y="0"/>
                <wp:positionH relativeFrom="page">
                  <wp:posOffset>915924</wp:posOffset>
                </wp:positionH>
                <wp:positionV relativeFrom="paragraph">
                  <wp:posOffset>172465</wp:posOffset>
                </wp:positionV>
                <wp:extent cx="5948680" cy="6350"/>
                <wp:effectExtent l="0" t="0" r="0" b="0"/>
                <wp:wrapTopAndBottom/>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8680" cy="6350"/>
                        </a:xfrm>
                        <a:custGeom>
                          <a:avLst/>
                          <a:gdLst/>
                          <a:ahLst/>
                          <a:cxnLst/>
                          <a:rect l="l" t="t" r="r" b="b"/>
                          <a:pathLst>
                            <a:path w="5948680" h="6350">
                              <a:moveTo>
                                <a:pt x="1168908" y="0"/>
                              </a:moveTo>
                              <a:lnTo>
                                <a:pt x="0" y="0"/>
                              </a:lnTo>
                              <a:lnTo>
                                <a:pt x="0" y="6096"/>
                              </a:lnTo>
                              <a:lnTo>
                                <a:pt x="1168908" y="6096"/>
                              </a:lnTo>
                              <a:lnTo>
                                <a:pt x="1168908" y="0"/>
                              </a:lnTo>
                              <a:close/>
                            </a:path>
                            <a:path w="5948680" h="6350">
                              <a:moveTo>
                                <a:pt x="4776216" y="0"/>
                              </a:moveTo>
                              <a:lnTo>
                                <a:pt x="1175004" y="0"/>
                              </a:lnTo>
                              <a:lnTo>
                                <a:pt x="1175004" y="6096"/>
                              </a:lnTo>
                              <a:lnTo>
                                <a:pt x="4776216" y="6096"/>
                              </a:lnTo>
                              <a:lnTo>
                                <a:pt x="4776216" y="0"/>
                              </a:lnTo>
                              <a:close/>
                            </a:path>
                            <a:path w="5948680" h="6350">
                              <a:moveTo>
                                <a:pt x="5948172" y="0"/>
                              </a:moveTo>
                              <a:lnTo>
                                <a:pt x="4780788" y="0"/>
                              </a:lnTo>
                              <a:lnTo>
                                <a:pt x="4780788" y="6096"/>
                              </a:lnTo>
                              <a:lnTo>
                                <a:pt x="5948172" y="6096"/>
                              </a:lnTo>
                              <a:lnTo>
                                <a:pt x="594817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D4BD4F5" id="Graphic 10" o:spid="_x0000_s1026" style="position:absolute;margin-left:72.1pt;margin-top:13.6pt;width:468.4pt;height:.5pt;z-index:-251658224;visibility:visible;mso-wrap-style:square;mso-wrap-distance-left:0;mso-wrap-distance-top:0;mso-wrap-distance-right:0;mso-wrap-distance-bottom:0;mso-position-horizontal:absolute;mso-position-horizontal-relative:page;mso-position-vertical:absolute;mso-position-vertical-relative:text;v-text-anchor:top" coordsize="594868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" path="m1168908,l,,,6096r1168908,l1168908,xem4776216,l1175004,r,6096l4776216,6096r,-6096xem5948172,l4780788,r,6096l5948172,6096r,-6096xe" fillcolor="black" stroked="f">
                <v:path arrowok="t"/>
                <w10:wrap type="topAndBottom" anchorx="page"/>
              </v:shape>
            </w:pict>
          </mc:Fallback>
        </mc:AlternateContent>
      </w:r>
    </w:p>
    <w:p w14:paraId="5771754B" w14:textId="77777777" w:rsidR="00B67E98" w:rsidRDefault="00B67E98">
      <w:pPr>
        <w:pStyle w:val="BodyText"/>
        <w:rPr>
          <w:sz w:val="16"/>
        </w:rPr>
      </w:pPr>
    </w:p>
    <w:p w14:paraId="36AD8FEB" w14:textId="77777777" w:rsidR="00B67E98" w:rsidRDefault="00B67E98">
      <w:pPr>
        <w:pStyle w:val="BodyText"/>
        <w:rPr>
          <w:sz w:val="16"/>
        </w:rPr>
      </w:pPr>
    </w:p>
    <w:p w14:paraId="3B7703C3" w14:textId="77777777" w:rsidR="00B67E98" w:rsidRDefault="00B67E98">
      <w:pPr>
        <w:pStyle w:val="BodyText"/>
        <w:rPr>
          <w:sz w:val="16"/>
        </w:rPr>
      </w:pPr>
    </w:p>
    <w:p w14:paraId="5FD81E10" w14:textId="77777777" w:rsidR="00B67E98" w:rsidRDefault="00B67E98">
      <w:pPr>
        <w:pStyle w:val="BodyText"/>
        <w:rPr>
          <w:sz w:val="16"/>
        </w:rPr>
      </w:pPr>
    </w:p>
    <w:p w14:paraId="01063DEF" w14:textId="77777777" w:rsidR="00B67E98" w:rsidRDefault="00B67E98">
      <w:pPr>
        <w:pStyle w:val="BodyText"/>
        <w:rPr>
          <w:sz w:val="16"/>
        </w:rPr>
      </w:pPr>
    </w:p>
    <w:p w14:paraId="67829F70" w14:textId="77777777" w:rsidR="00B67E98" w:rsidRDefault="00B67E98">
      <w:pPr>
        <w:pStyle w:val="BodyText"/>
        <w:rPr>
          <w:sz w:val="16"/>
        </w:rPr>
      </w:pPr>
    </w:p>
    <w:p w14:paraId="192B6C93" w14:textId="77777777" w:rsidR="00B67E98" w:rsidRDefault="00B67E98">
      <w:pPr>
        <w:pStyle w:val="BodyText"/>
        <w:rPr>
          <w:sz w:val="16"/>
        </w:rPr>
      </w:pPr>
    </w:p>
    <w:p w14:paraId="31F0FD06" w14:textId="77777777" w:rsidR="00B67E98" w:rsidRDefault="00B67E98">
      <w:pPr>
        <w:pStyle w:val="BodyText"/>
        <w:rPr>
          <w:sz w:val="16"/>
        </w:rPr>
      </w:pPr>
    </w:p>
    <w:p w14:paraId="05279CCF" w14:textId="77777777" w:rsidR="00B67E98" w:rsidRDefault="00B67E98">
      <w:pPr>
        <w:pStyle w:val="BodyText"/>
        <w:rPr>
          <w:sz w:val="16"/>
        </w:rPr>
      </w:pPr>
    </w:p>
    <w:p w14:paraId="5BB76B91" w14:textId="77777777" w:rsidR="00B67E98" w:rsidRDefault="00B67E98">
      <w:pPr>
        <w:pStyle w:val="BodyText"/>
        <w:rPr>
          <w:sz w:val="16"/>
        </w:rPr>
      </w:pPr>
    </w:p>
    <w:p w14:paraId="26A686A0" w14:textId="77777777" w:rsidR="00B67E98" w:rsidRDefault="00B67E98">
      <w:pPr>
        <w:pStyle w:val="BodyText"/>
        <w:rPr>
          <w:sz w:val="16"/>
        </w:rPr>
      </w:pPr>
    </w:p>
    <w:p w14:paraId="5D875FA5" w14:textId="77777777" w:rsidR="00B67E98" w:rsidRDefault="00B67E98">
      <w:pPr>
        <w:pStyle w:val="BodyText"/>
        <w:rPr>
          <w:sz w:val="16"/>
        </w:rPr>
      </w:pPr>
    </w:p>
    <w:p w14:paraId="2D6D2DA3" w14:textId="77777777" w:rsidR="00B67E98" w:rsidRDefault="00B67E98">
      <w:pPr>
        <w:pStyle w:val="BodyText"/>
        <w:rPr>
          <w:sz w:val="16"/>
        </w:rPr>
      </w:pPr>
    </w:p>
    <w:p w14:paraId="507C80E2" w14:textId="77777777" w:rsidR="00B67E98" w:rsidRDefault="00B67E98">
      <w:pPr>
        <w:pStyle w:val="BodyText"/>
        <w:rPr>
          <w:sz w:val="16"/>
        </w:rPr>
      </w:pPr>
    </w:p>
    <w:p w14:paraId="5369408E" w14:textId="77777777" w:rsidR="00B67E98" w:rsidRDefault="00B67E98">
      <w:pPr>
        <w:pStyle w:val="BodyText"/>
        <w:rPr>
          <w:sz w:val="16"/>
        </w:rPr>
      </w:pPr>
    </w:p>
    <w:p w14:paraId="07DE7B5B" w14:textId="77777777" w:rsidR="00B67E98" w:rsidRDefault="00B67E98">
      <w:pPr>
        <w:pStyle w:val="BodyText"/>
        <w:rPr>
          <w:sz w:val="16"/>
        </w:rPr>
      </w:pPr>
    </w:p>
    <w:p w14:paraId="7D2EF785" w14:textId="77777777" w:rsidR="00B67E98" w:rsidRDefault="00B67E98">
      <w:pPr>
        <w:pStyle w:val="BodyText"/>
        <w:rPr>
          <w:sz w:val="16"/>
        </w:rPr>
      </w:pPr>
    </w:p>
    <w:p w14:paraId="0DDAA2A1" w14:textId="77777777" w:rsidR="00B67E98" w:rsidRDefault="00B67E98">
      <w:pPr>
        <w:pStyle w:val="BodyText"/>
        <w:rPr>
          <w:sz w:val="16"/>
        </w:rPr>
      </w:pPr>
    </w:p>
    <w:p w14:paraId="179DB0F7" w14:textId="77777777" w:rsidR="00B67E98" w:rsidRDefault="00B67E98">
      <w:pPr>
        <w:pStyle w:val="BodyText"/>
        <w:rPr>
          <w:sz w:val="16"/>
        </w:rPr>
      </w:pPr>
    </w:p>
    <w:p w14:paraId="179AA93B" w14:textId="77777777" w:rsidR="00B67E98" w:rsidRDefault="00B67E98">
      <w:pPr>
        <w:pStyle w:val="BodyText"/>
        <w:rPr>
          <w:sz w:val="16"/>
        </w:rPr>
      </w:pPr>
    </w:p>
    <w:p w14:paraId="235B0A70" w14:textId="77777777" w:rsidR="00B67E98" w:rsidRDefault="00B67E98">
      <w:pPr>
        <w:pStyle w:val="BodyText"/>
        <w:rPr>
          <w:sz w:val="16"/>
        </w:rPr>
      </w:pPr>
    </w:p>
    <w:p w14:paraId="76AC2188" w14:textId="77777777" w:rsidR="00B67E98" w:rsidRDefault="00B67E98">
      <w:pPr>
        <w:pStyle w:val="BodyText"/>
        <w:rPr>
          <w:sz w:val="16"/>
        </w:rPr>
      </w:pPr>
    </w:p>
    <w:p w14:paraId="448F5D1C" w14:textId="77777777" w:rsidR="00B67E98" w:rsidRDefault="00B67E98">
      <w:pPr>
        <w:pStyle w:val="BodyText"/>
        <w:rPr>
          <w:sz w:val="16"/>
        </w:rPr>
      </w:pPr>
    </w:p>
    <w:p w14:paraId="4AF3DB01" w14:textId="77777777" w:rsidR="00B67E98" w:rsidRDefault="00B67E98">
      <w:pPr>
        <w:pStyle w:val="BodyText"/>
        <w:rPr>
          <w:sz w:val="16"/>
        </w:rPr>
      </w:pPr>
    </w:p>
    <w:p w14:paraId="08259B6B" w14:textId="77777777" w:rsidR="00B67E98" w:rsidRDefault="00B67E98">
      <w:pPr>
        <w:pStyle w:val="BodyText"/>
        <w:rPr>
          <w:sz w:val="16"/>
        </w:rPr>
      </w:pPr>
    </w:p>
    <w:p w14:paraId="25C81A7C" w14:textId="77777777" w:rsidR="00B67E98" w:rsidRDefault="00B67E98">
      <w:pPr>
        <w:pStyle w:val="BodyText"/>
        <w:rPr>
          <w:sz w:val="16"/>
        </w:rPr>
      </w:pPr>
    </w:p>
    <w:p w14:paraId="08ACCCE2" w14:textId="77777777" w:rsidR="00B67E98" w:rsidRDefault="00B67E98">
      <w:pPr>
        <w:pStyle w:val="BodyText"/>
        <w:rPr>
          <w:sz w:val="16"/>
        </w:rPr>
      </w:pPr>
    </w:p>
    <w:p w14:paraId="683CB8AA" w14:textId="77777777" w:rsidR="00B67E98" w:rsidRDefault="00B67E98">
      <w:pPr>
        <w:pStyle w:val="BodyText"/>
        <w:rPr>
          <w:sz w:val="16"/>
        </w:rPr>
      </w:pPr>
    </w:p>
    <w:p w14:paraId="7C85454B" w14:textId="77777777" w:rsidR="00B67E98" w:rsidRDefault="00B67E98">
      <w:pPr>
        <w:pStyle w:val="BodyText"/>
        <w:rPr>
          <w:sz w:val="16"/>
        </w:rPr>
      </w:pPr>
    </w:p>
    <w:p w14:paraId="1FC051E6" w14:textId="77777777" w:rsidR="00B67E98" w:rsidRDefault="00B67E98">
      <w:pPr>
        <w:pStyle w:val="BodyText"/>
        <w:rPr>
          <w:sz w:val="16"/>
        </w:rPr>
      </w:pPr>
    </w:p>
    <w:p w14:paraId="30129D94" w14:textId="77777777" w:rsidR="00B67E98" w:rsidRDefault="00B67E98">
      <w:pPr>
        <w:pStyle w:val="BodyText"/>
        <w:rPr>
          <w:sz w:val="16"/>
        </w:rPr>
      </w:pPr>
    </w:p>
    <w:p w14:paraId="5533F302" w14:textId="77777777" w:rsidR="00B67E98" w:rsidRDefault="00B67E98">
      <w:pPr>
        <w:pStyle w:val="BodyText"/>
        <w:rPr>
          <w:sz w:val="16"/>
        </w:rPr>
      </w:pPr>
    </w:p>
    <w:p w14:paraId="44FE6F10" w14:textId="77777777" w:rsidR="00B67E98" w:rsidRDefault="00B67E98">
      <w:pPr>
        <w:pStyle w:val="BodyText"/>
        <w:rPr>
          <w:sz w:val="16"/>
        </w:rPr>
      </w:pPr>
    </w:p>
    <w:p w14:paraId="6FF7A2C2" w14:textId="77777777" w:rsidR="00B67E98" w:rsidRDefault="00B67E98">
      <w:pPr>
        <w:pStyle w:val="BodyText"/>
        <w:rPr>
          <w:sz w:val="16"/>
        </w:rPr>
      </w:pPr>
    </w:p>
    <w:p w14:paraId="0A2BE68A" w14:textId="77777777" w:rsidR="00B67E98" w:rsidRDefault="00B67E98">
      <w:pPr>
        <w:pStyle w:val="BodyText"/>
        <w:rPr>
          <w:sz w:val="16"/>
        </w:rPr>
      </w:pPr>
    </w:p>
    <w:p w14:paraId="5137EB90" w14:textId="77777777" w:rsidR="00B67E98" w:rsidRDefault="00B67E98">
      <w:pPr>
        <w:pStyle w:val="BodyText"/>
        <w:rPr>
          <w:sz w:val="16"/>
        </w:rPr>
      </w:pPr>
    </w:p>
    <w:p w14:paraId="6954CC53" w14:textId="77777777" w:rsidR="00B67E98" w:rsidRDefault="00B67E98">
      <w:pPr>
        <w:pStyle w:val="BodyText"/>
        <w:rPr>
          <w:sz w:val="16"/>
        </w:rPr>
      </w:pPr>
    </w:p>
    <w:p w14:paraId="752F8442" w14:textId="77777777" w:rsidR="00B67E98" w:rsidRDefault="00B67E98">
      <w:pPr>
        <w:pStyle w:val="BodyText"/>
        <w:rPr>
          <w:sz w:val="16"/>
        </w:rPr>
      </w:pPr>
    </w:p>
    <w:p w14:paraId="3AF1DEB3" w14:textId="77777777" w:rsidR="00B67E98" w:rsidRDefault="00B67E98">
      <w:pPr>
        <w:pStyle w:val="BodyText"/>
        <w:rPr>
          <w:sz w:val="16"/>
        </w:rPr>
      </w:pPr>
    </w:p>
    <w:p w14:paraId="6BF94347" w14:textId="77777777" w:rsidR="00B67E98" w:rsidRDefault="00B67E98">
      <w:pPr>
        <w:pStyle w:val="BodyText"/>
        <w:rPr>
          <w:sz w:val="16"/>
        </w:rPr>
      </w:pPr>
    </w:p>
    <w:p w14:paraId="5496FB38" w14:textId="77777777" w:rsidR="00B67E98" w:rsidRDefault="00B67E98">
      <w:pPr>
        <w:pStyle w:val="BodyText"/>
        <w:rPr>
          <w:sz w:val="16"/>
        </w:rPr>
      </w:pPr>
    </w:p>
    <w:p w14:paraId="3F307A12" w14:textId="77777777" w:rsidR="00B67E98" w:rsidRDefault="00B67E98">
      <w:pPr>
        <w:pStyle w:val="BodyText"/>
        <w:rPr>
          <w:sz w:val="16"/>
        </w:rPr>
      </w:pPr>
    </w:p>
    <w:p w14:paraId="41C7DF81" w14:textId="77777777" w:rsidR="00B67E98" w:rsidRDefault="00B67E98">
      <w:pPr>
        <w:pStyle w:val="BodyText"/>
        <w:rPr>
          <w:sz w:val="16"/>
        </w:rPr>
      </w:pPr>
    </w:p>
    <w:p w14:paraId="2BD61EF9" w14:textId="77777777" w:rsidR="00B67E98" w:rsidRDefault="00B67E98">
      <w:pPr>
        <w:pStyle w:val="BodyText"/>
        <w:rPr>
          <w:sz w:val="16"/>
        </w:rPr>
      </w:pPr>
    </w:p>
    <w:p w14:paraId="506EF865" w14:textId="77777777" w:rsidR="00B67E98" w:rsidRDefault="00B67E98">
      <w:pPr>
        <w:pStyle w:val="BodyText"/>
        <w:rPr>
          <w:sz w:val="16"/>
        </w:rPr>
      </w:pPr>
    </w:p>
    <w:p w14:paraId="4C3C0E89" w14:textId="77777777" w:rsidR="00B67E98" w:rsidRDefault="00B67E98">
      <w:pPr>
        <w:pStyle w:val="BodyText"/>
        <w:rPr>
          <w:sz w:val="16"/>
        </w:rPr>
      </w:pPr>
    </w:p>
    <w:p w14:paraId="3706816D" w14:textId="77777777" w:rsidR="00B67E98" w:rsidRDefault="00B67E98">
      <w:pPr>
        <w:pStyle w:val="BodyText"/>
        <w:rPr>
          <w:sz w:val="16"/>
        </w:rPr>
      </w:pPr>
    </w:p>
    <w:p w14:paraId="0F9FFC68" w14:textId="77777777" w:rsidR="00B67E98" w:rsidRDefault="00B67E98">
      <w:pPr>
        <w:pStyle w:val="BodyText"/>
        <w:rPr>
          <w:sz w:val="16"/>
        </w:rPr>
      </w:pPr>
    </w:p>
    <w:p w14:paraId="07A2D20A" w14:textId="77777777" w:rsidR="00B67E98" w:rsidRDefault="00B67E98">
      <w:pPr>
        <w:pStyle w:val="BodyText"/>
        <w:rPr>
          <w:sz w:val="16"/>
        </w:rPr>
      </w:pPr>
    </w:p>
    <w:p w14:paraId="0C607C36" w14:textId="77777777" w:rsidR="00B67E98" w:rsidRDefault="00B67E98">
      <w:pPr>
        <w:pStyle w:val="BodyText"/>
        <w:rPr>
          <w:sz w:val="16"/>
        </w:rPr>
      </w:pPr>
    </w:p>
    <w:p w14:paraId="6C89EE65" w14:textId="77777777" w:rsidR="00B67E98" w:rsidRDefault="00B67E98">
      <w:pPr>
        <w:pStyle w:val="BodyText"/>
        <w:rPr>
          <w:sz w:val="16"/>
        </w:rPr>
      </w:pPr>
    </w:p>
    <w:p w14:paraId="028B7D2D" w14:textId="77777777" w:rsidR="00B67E98" w:rsidRDefault="00B67E98">
      <w:pPr>
        <w:pStyle w:val="BodyText"/>
        <w:spacing w:before="20"/>
        <w:rPr>
          <w:sz w:val="16"/>
        </w:rPr>
      </w:pPr>
    </w:p>
    <w:p w14:paraId="3C4DCACA" w14:textId="77777777" w:rsidR="00B67E98" w:rsidRDefault="00FA7FF0">
      <w:pPr>
        <w:ind w:right="67"/>
        <w:jc w:val="center"/>
        <w:rPr>
          <w:sz w:val="16"/>
        </w:rPr>
      </w:pPr>
      <w:r>
        <w:rPr>
          <w:spacing w:val="-4"/>
          <w:w w:val="125"/>
          <w:sz w:val="16"/>
        </w:rPr>
        <w:t>(Vi)</w:t>
      </w:r>
    </w:p>
    <w:p w14:paraId="0F697E01" w14:textId="77777777" w:rsidR="00B67E98" w:rsidRDefault="00B67E98">
      <w:pPr>
        <w:jc w:val="center"/>
        <w:rPr>
          <w:sz w:val="16"/>
        </w:rPr>
        <w:sectPr w:rsidR="00B67E98">
          <w:footerReference w:type="default" r:id="rId11"/>
          <w:pgSz w:w="12240" w:h="15840"/>
          <w:pgMar w:top="1360" w:right="580" w:bottom="280" w:left="600" w:header="0" w:footer="0" w:gutter="0"/>
          <w:cols w:space="720"/>
        </w:sectPr>
      </w:pPr>
    </w:p>
    <w:p w14:paraId="5D13B5F1" w14:textId="77777777" w:rsidR="00B67E98" w:rsidRDefault="00FA7FF0">
      <w:pPr>
        <w:pStyle w:val="BodyText"/>
        <w:spacing w:before="67"/>
        <w:ind w:left="4035" w:right="4023"/>
        <w:jc w:val="center"/>
      </w:pPr>
      <w:r>
        <w:rPr>
          <w:u w:val="thick"/>
        </w:rPr>
        <w:lastRenderedPageBreak/>
        <w:t>TABLE</w:t>
      </w:r>
      <w:r>
        <w:rPr>
          <w:spacing w:val="14"/>
          <w:u w:val="thick"/>
        </w:rPr>
        <w:t xml:space="preserve"> </w:t>
      </w:r>
      <w:r>
        <w:rPr>
          <w:u w:val="thick"/>
        </w:rPr>
        <w:t>OF</w:t>
      </w:r>
      <w:r>
        <w:rPr>
          <w:spacing w:val="1"/>
          <w:u w:val="thick"/>
        </w:rPr>
        <w:t xml:space="preserve"> </w:t>
      </w:r>
      <w:r>
        <w:rPr>
          <w:spacing w:val="-2"/>
          <w:u w:val="thick"/>
        </w:rPr>
        <w:t>CONTENTS</w:t>
      </w:r>
    </w:p>
    <w:p w14:paraId="5837C6A0" w14:textId="77777777" w:rsidR="00B67E98" w:rsidRDefault="00B67E98">
      <w:pPr>
        <w:pStyle w:val="BodyText"/>
        <w:rPr>
          <w:sz w:val="20"/>
        </w:rPr>
      </w:pPr>
    </w:p>
    <w:p w14:paraId="6ECBCD6D" w14:textId="77777777" w:rsidR="00B67E98" w:rsidRDefault="00B67E98">
      <w:pPr>
        <w:pStyle w:val="BodyText"/>
        <w:spacing w:before="61"/>
        <w:rPr>
          <w:sz w:val="20"/>
        </w:rPr>
      </w:pPr>
    </w:p>
    <w:p w14:paraId="1B94BE9E" w14:textId="77777777" w:rsidR="00B67E98" w:rsidRDefault="00B67E98">
      <w:pPr>
        <w:rPr>
          <w:sz w:val="20"/>
        </w:rPr>
        <w:sectPr w:rsidR="00B67E98">
          <w:footerReference w:type="default" r:id="rId12"/>
          <w:pgSz w:w="12240" w:h="15840"/>
          <w:pgMar w:top="1360" w:right="580" w:bottom="1220" w:left="600" w:header="0" w:footer="1023" w:gutter="0"/>
          <w:pgNumType w:start="7"/>
          <w:cols w:space="720"/>
        </w:sectPr>
      </w:pPr>
    </w:p>
    <w:p w14:paraId="34617C28" w14:textId="77777777" w:rsidR="00B67E98" w:rsidRDefault="00FA7FF0">
      <w:pPr>
        <w:pStyle w:val="BodyText"/>
        <w:spacing w:before="89" w:line="333" w:lineRule="auto"/>
        <w:ind w:left="1562" w:right="1467" w:hanging="60"/>
      </w:pPr>
      <w:r>
        <w:rPr>
          <w:spacing w:val="-2"/>
        </w:rPr>
        <w:t xml:space="preserve">Contents </w:t>
      </w:r>
      <w:r>
        <w:rPr>
          <w:spacing w:val="-4"/>
        </w:rPr>
        <w:t>Title</w:t>
      </w:r>
      <w:r>
        <w:rPr>
          <w:spacing w:val="-6"/>
        </w:rPr>
        <w:t xml:space="preserve"> </w:t>
      </w:r>
      <w:r>
        <w:rPr>
          <w:spacing w:val="-9"/>
        </w:rPr>
        <w:t>Page</w:t>
      </w:r>
    </w:p>
    <w:p w14:paraId="1AE4CC52" w14:textId="77777777" w:rsidR="00B67E98" w:rsidRDefault="00FA7FF0">
      <w:pPr>
        <w:spacing w:line="336" w:lineRule="auto"/>
        <w:ind w:left="1560"/>
        <w:rPr>
          <w:sz w:val="24"/>
        </w:rPr>
      </w:pPr>
      <w:r>
        <w:rPr>
          <w:spacing w:val="-6"/>
          <w:sz w:val="25"/>
        </w:rPr>
        <w:t>Certificate/s</w:t>
      </w:r>
      <w:r>
        <w:rPr>
          <w:spacing w:val="-10"/>
          <w:sz w:val="25"/>
        </w:rPr>
        <w:t xml:space="preserve"> </w:t>
      </w:r>
      <w:r>
        <w:rPr>
          <w:spacing w:val="-6"/>
          <w:sz w:val="25"/>
        </w:rPr>
        <w:t xml:space="preserve">(Supervisor) </w:t>
      </w:r>
      <w:r>
        <w:rPr>
          <w:spacing w:val="-2"/>
          <w:sz w:val="25"/>
        </w:rPr>
        <w:t xml:space="preserve">Declaration </w:t>
      </w:r>
      <w:r>
        <w:rPr>
          <w:spacing w:val="-2"/>
          <w:sz w:val="24"/>
        </w:rPr>
        <w:t>Acknowledgment</w:t>
      </w:r>
    </w:p>
    <w:p w14:paraId="567F2BB2" w14:textId="77777777" w:rsidR="00B67E98" w:rsidRDefault="00FA7FF0">
      <w:pPr>
        <w:spacing w:before="2" w:line="336" w:lineRule="auto"/>
        <w:ind w:left="1559" w:right="652" w:hanging="1"/>
        <w:rPr>
          <w:sz w:val="25"/>
        </w:rPr>
      </w:pPr>
      <w:r>
        <w:rPr>
          <w:sz w:val="25"/>
        </w:rPr>
        <w:t xml:space="preserve">List Of Tables </w:t>
      </w:r>
      <w:r>
        <w:rPr>
          <w:sz w:val="24"/>
        </w:rPr>
        <w:t xml:space="preserve">List of Figures </w:t>
      </w:r>
      <w:r>
        <w:rPr>
          <w:spacing w:val="-6"/>
          <w:sz w:val="25"/>
        </w:rPr>
        <w:t>Table</w:t>
      </w:r>
      <w:r>
        <w:rPr>
          <w:spacing w:val="-10"/>
          <w:sz w:val="25"/>
        </w:rPr>
        <w:t xml:space="preserve"> </w:t>
      </w:r>
      <w:r>
        <w:rPr>
          <w:spacing w:val="-6"/>
          <w:sz w:val="25"/>
        </w:rPr>
        <w:t>of</w:t>
      </w:r>
      <w:r>
        <w:rPr>
          <w:spacing w:val="-10"/>
          <w:sz w:val="25"/>
        </w:rPr>
        <w:t xml:space="preserve"> </w:t>
      </w:r>
      <w:r>
        <w:rPr>
          <w:spacing w:val="-6"/>
          <w:sz w:val="25"/>
        </w:rPr>
        <w:t xml:space="preserve">Contents </w:t>
      </w:r>
      <w:r>
        <w:rPr>
          <w:spacing w:val="-2"/>
          <w:sz w:val="25"/>
        </w:rPr>
        <w:t>Abstract</w:t>
      </w:r>
    </w:p>
    <w:p w14:paraId="67BC378F" w14:textId="77777777" w:rsidR="00B67E98" w:rsidRDefault="00FA7FF0">
      <w:pPr>
        <w:pStyle w:val="BodyText"/>
        <w:spacing w:before="89" w:line="333" w:lineRule="auto"/>
        <w:ind w:left="1420" w:right="1818"/>
        <w:jc w:val="center"/>
      </w:pPr>
      <w:r>
        <w:br w:type="column"/>
      </w:r>
      <w:r>
        <w:rPr>
          <w:spacing w:val="-2"/>
        </w:rPr>
        <w:t>Page</w:t>
      </w:r>
      <w:r>
        <w:rPr>
          <w:spacing w:val="-14"/>
        </w:rPr>
        <w:t xml:space="preserve"> </w:t>
      </w:r>
      <w:r>
        <w:rPr>
          <w:spacing w:val="-2"/>
        </w:rPr>
        <w:t xml:space="preserve">No. </w:t>
      </w:r>
      <w:r>
        <w:rPr>
          <w:spacing w:val="-4"/>
        </w:rPr>
        <w:t>(</w:t>
      </w:r>
      <w:proofErr w:type="spellStart"/>
      <w:r>
        <w:rPr>
          <w:spacing w:val="-4"/>
        </w:rPr>
        <w:t>i</w:t>
      </w:r>
      <w:proofErr w:type="spellEnd"/>
      <w:r>
        <w:rPr>
          <w:spacing w:val="-4"/>
        </w:rPr>
        <w:t>)</w:t>
      </w:r>
    </w:p>
    <w:p w14:paraId="3AAC585E" w14:textId="77777777" w:rsidR="00B67E98" w:rsidRDefault="00FA7FF0">
      <w:pPr>
        <w:pStyle w:val="BodyText"/>
        <w:spacing w:line="280" w:lineRule="exact"/>
        <w:ind w:left="48" w:right="427"/>
        <w:jc w:val="center"/>
      </w:pPr>
      <w:r>
        <w:rPr>
          <w:spacing w:val="-4"/>
        </w:rPr>
        <w:t>(ii)</w:t>
      </w:r>
    </w:p>
    <w:p w14:paraId="00C6EBD0" w14:textId="77777777" w:rsidR="00B67E98" w:rsidRDefault="00FA7FF0">
      <w:pPr>
        <w:pStyle w:val="BodyText"/>
        <w:spacing w:before="111"/>
        <w:ind w:right="427"/>
        <w:jc w:val="center"/>
      </w:pPr>
      <w:r>
        <w:rPr>
          <w:spacing w:val="-2"/>
        </w:rPr>
        <w:t>(iii)</w:t>
      </w:r>
    </w:p>
    <w:p w14:paraId="6A513FFC" w14:textId="77777777" w:rsidR="00B67E98" w:rsidRDefault="00FA7FF0">
      <w:pPr>
        <w:pStyle w:val="BodyText"/>
        <w:spacing w:before="111"/>
        <w:ind w:left="85" w:right="427"/>
        <w:jc w:val="center"/>
      </w:pPr>
      <w:r>
        <w:rPr>
          <w:spacing w:val="-4"/>
        </w:rPr>
        <w:t>(iv)</w:t>
      </w:r>
    </w:p>
    <w:p w14:paraId="4A1093F1" w14:textId="77777777" w:rsidR="00B67E98" w:rsidRDefault="00FA7FF0">
      <w:pPr>
        <w:pStyle w:val="BodyText"/>
        <w:spacing w:before="116"/>
        <w:ind w:left="1420" w:right="1866"/>
        <w:jc w:val="center"/>
      </w:pPr>
      <w:r>
        <w:rPr>
          <w:spacing w:val="-5"/>
        </w:rPr>
        <w:t>(v)</w:t>
      </w:r>
    </w:p>
    <w:p w14:paraId="79087158" w14:textId="77777777" w:rsidR="00B67E98" w:rsidRDefault="00FA7FF0">
      <w:pPr>
        <w:pStyle w:val="BodyText"/>
        <w:spacing w:before="106"/>
        <w:ind w:left="98" w:right="427"/>
        <w:jc w:val="center"/>
      </w:pPr>
      <w:r>
        <w:rPr>
          <w:spacing w:val="-4"/>
        </w:rPr>
        <w:t>(vi)</w:t>
      </w:r>
    </w:p>
    <w:p w14:paraId="53F13348" w14:textId="77777777" w:rsidR="00B67E98" w:rsidRDefault="00FA7FF0">
      <w:pPr>
        <w:pStyle w:val="BodyText"/>
        <w:spacing w:before="111"/>
        <w:ind w:left="1487" w:right="1818"/>
        <w:jc w:val="center"/>
      </w:pPr>
      <w:r>
        <w:rPr>
          <w:spacing w:val="-2"/>
        </w:rPr>
        <w:t>(vii)</w:t>
      </w:r>
    </w:p>
    <w:p w14:paraId="674923CD" w14:textId="77777777" w:rsidR="00B67E98" w:rsidRDefault="00FA7FF0">
      <w:pPr>
        <w:pStyle w:val="BodyText"/>
        <w:spacing w:before="111"/>
        <w:ind w:left="1500" w:right="1818"/>
        <w:jc w:val="center"/>
      </w:pPr>
      <w:r>
        <w:rPr>
          <w:spacing w:val="-2"/>
        </w:rPr>
        <w:t>(viii)</w:t>
      </w:r>
    </w:p>
    <w:p w14:paraId="7BEF56B8" w14:textId="77777777" w:rsidR="00B67E98" w:rsidRDefault="00B67E98">
      <w:pPr>
        <w:jc w:val="center"/>
        <w:sectPr w:rsidR="00B67E98">
          <w:type w:val="continuous"/>
          <w:pgSz w:w="12240" w:h="15840"/>
          <w:pgMar w:top="1440" w:right="580" w:bottom="1240" w:left="600" w:header="0" w:footer="1023" w:gutter="0"/>
          <w:cols w:num="2" w:space="720" w:equalWidth="0">
            <w:col w:w="4008" w:space="2741"/>
            <w:col w:w="4311"/>
          </w:cols>
        </w:sectPr>
      </w:pPr>
    </w:p>
    <w:sdt>
      <w:sdtPr>
        <w:id w:val="1857538867"/>
        <w:docPartObj>
          <w:docPartGallery w:val="Table of Contents"/>
          <w:docPartUnique/>
        </w:docPartObj>
      </w:sdtPr>
      <w:sdtEndPr/>
      <w:sdtContent>
        <w:p w14:paraId="27DEDC96" w14:textId="77777777" w:rsidR="00B67E98" w:rsidRDefault="00FA7FF0">
          <w:pPr>
            <w:pStyle w:val="TOC2"/>
            <w:numPr>
              <w:ilvl w:val="0"/>
              <w:numId w:val="21"/>
            </w:numPr>
            <w:tabs>
              <w:tab w:val="left" w:pos="1859"/>
              <w:tab w:val="right" w:pos="9018"/>
            </w:tabs>
            <w:spacing w:before="393"/>
            <w:ind w:left="1859" w:hanging="252"/>
          </w:pPr>
          <w:r>
            <w:rPr>
              <w:noProof/>
            </w:rPr>
            <mc:AlternateContent>
              <mc:Choice Requires="wps">
                <w:drawing>
                  <wp:anchor distT="0" distB="0" distL="0" distR="0" simplePos="0" relativeHeight="251658246" behindDoc="1" locked="0" layoutInCell="1" allowOverlap="1" wp14:anchorId="13AE0DF5" wp14:editId="175A1C4A">
                    <wp:simplePos x="0" y="0"/>
                    <wp:positionH relativeFrom="page">
                      <wp:posOffset>304800</wp:posOffset>
                    </wp:positionH>
                    <wp:positionV relativeFrom="page">
                      <wp:posOffset>304799</wp:posOffset>
                    </wp:positionV>
                    <wp:extent cx="7176770" cy="9462770"/>
                    <wp:effectExtent l="0" t="0" r="0" b="0"/>
                    <wp:wrapNone/>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76770" cy="9462770"/>
                            </a:xfrm>
                            <a:custGeom>
                              <a:avLst/>
                              <a:gdLst/>
                              <a:ahLst/>
                              <a:cxnLst/>
                              <a:rect l="l" t="t" r="r" b="b"/>
                              <a:pathLst>
                                <a:path w="7176770" h="9462770">
                                  <a:moveTo>
                                    <a:pt x="7170420" y="9456420"/>
                                  </a:moveTo>
                                  <a:lnTo>
                                    <a:pt x="0" y="9456420"/>
                                  </a:lnTo>
                                  <a:lnTo>
                                    <a:pt x="0" y="9462516"/>
                                  </a:lnTo>
                                  <a:lnTo>
                                    <a:pt x="7170420" y="9462516"/>
                                  </a:lnTo>
                                  <a:lnTo>
                                    <a:pt x="7170420" y="9456420"/>
                                  </a:lnTo>
                                  <a:close/>
                                </a:path>
                                <a:path w="7176770" h="9462770">
                                  <a:moveTo>
                                    <a:pt x="7170420" y="0"/>
                                  </a:moveTo>
                                  <a:lnTo>
                                    <a:pt x="0" y="0"/>
                                  </a:lnTo>
                                  <a:lnTo>
                                    <a:pt x="0" y="6096"/>
                                  </a:lnTo>
                                  <a:lnTo>
                                    <a:pt x="7170420" y="6096"/>
                                  </a:lnTo>
                                  <a:lnTo>
                                    <a:pt x="7170420" y="0"/>
                                  </a:lnTo>
                                  <a:close/>
                                </a:path>
                                <a:path w="7176770" h="9462770">
                                  <a:moveTo>
                                    <a:pt x="7176516" y="6096"/>
                                  </a:moveTo>
                                  <a:lnTo>
                                    <a:pt x="7170420" y="6096"/>
                                  </a:lnTo>
                                  <a:lnTo>
                                    <a:pt x="7170420" y="9456420"/>
                                  </a:lnTo>
                                  <a:lnTo>
                                    <a:pt x="7176516" y="9456420"/>
                                  </a:lnTo>
                                  <a:lnTo>
                                    <a:pt x="7176516" y="6096"/>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97208D7" id="Graphic 12" o:spid="_x0000_s1026" style="position:absolute;margin-left:24pt;margin-top:24pt;width:565.1pt;height:745.1pt;z-index:-251658234;visibility:visible;mso-wrap-style:square;mso-wrap-distance-left:0;mso-wrap-distance-top:0;mso-wrap-distance-right:0;mso-wrap-distance-bottom:0;mso-position-horizontal:absolute;mso-position-horizontal-relative:page;mso-position-vertical:absolute;mso-position-vertical-relative:page;v-text-anchor:top" coordsize="7176770,94627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" path="m7170420,9456420l,9456420r,6096l7170420,9462516r,-6096xem7170420,l,,,6096r7170420,l7170420,xem7176516,6096r-6096,l7170420,9456420r6096,l7176516,6096xe" fillcolor="black" stroked="f">
                    <v:path arrowok="t"/>
                    <w10:wrap anchorx="page" anchory="page"/>
                  </v:shape>
                </w:pict>
              </mc:Fallback>
            </mc:AlternateContent>
          </w:r>
          <w:hyperlink w:anchor="_TOC_250006" w:history="1">
            <w:r w:rsidR="00B67E98">
              <w:rPr>
                <w:spacing w:val="-2"/>
              </w:rPr>
              <w:t>Introduction</w:t>
            </w:r>
            <w:r w:rsidR="00B67E98">
              <w:tab/>
            </w:r>
            <w:r w:rsidR="00B67E98">
              <w:rPr>
                <w:spacing w:val="-5"/>
              </w:rPr>
              <w:t>1-</w:t>
            </w:r>
            <w:r w:rsidR="00B67E98">
              <w:rPr>
                <w:spacing w:val="-8"/>
              </w:rPr>
              <w:t>3</w:t>
            </w:r>
          </w:hyperlink>
        </w:p>
        <w:p w14:paraId="2BC13731" w14:textId="77777777" w:rsidR="00B67E98" w:rsidRDefault="00B67E98">
          <w:pPr>
            <w:pStyle w:val="TOC2"/>
            <w:numPr>
              <w:ilvl w:val="0"/>
              <w:numId w:val="21"/>
            </w:numPr>
            <w:tabs>
              <w:tab w:val="left" w:pos="1861"/>
              <w:tab w:val="right" w:pos="9095"/>
            </w:tabs>
            <w:ind w:left="1861" w:hanging="240"/>
          </w:pPr>
          <w:hyperlink w:anchor="_TOC_250005" w:history="1">
            <w:r>
              <w:t>Literature</w:t>
            </w:r>
            <w:r>
              <w:rPr>
                <w:spacing w:val="72"/>
              </w:rPr>
              <w:t xml:space="preserve"> </w:t>
            </w:r>
            <w:r>
              <w:rPr>
                <w:spacing w:val="-2"/>
              </w:rPr>
              <w:t>Review</w:t>
            </w:r>
            <w:r>
              <w:tab/>
            </w:r>
            <w:r>
              <w:rPr>
                <w:spacing w:val="-5"/>
              </w:rPr>
              <w:t>4-</w:t>
            </w:r>
            <w:r>
              <w:rPr>
                <w:w w:val="90"/>
              </w:rPr>
              <w:t>15</w:t>
            </w:r>
          </w:hyperlink>
        </w:p>
        <w:p w14:paraId="2E6F1E54" w14:textId="77777777" w:rsidR="00B67E98" w:rsidRDefault="00FA7FF0">
          <w:pPr>
            <w:pStyle w:val="TOC4"/>
            <w:numPr>
              <w:ilvl w:val="1"/>
              <w:numId w:val="21"/>
            </w:numPr>
            <w:tabs>
              <w:tab w:val="left" w:pos="2460"/>
              <w:tab w:val="right" w:pos="9088"/>
            </w:tabs>
            <w:ind w:left="2460" w:hanging="359"/>
          </w:pPr>
          <w:r>
            <w:rPr>
              <w:w w:val="90"/>
            </w:rPr>
            <w:t>Literature</w:t>
          </w:r>
          <w:r>
            <w:rPr>
              <w:spacing w:val="13"/>
            </w:rPr>
            <w:t xml:space="preserve"> </w:t>
          </w:r>
          <w:r>
            <w:rPr>
              <w:spacing w:val="-2"/>
            </w:rPr>
            <w:t>Review</w:t>
          </w:r>
          <w:r>
            <w:tab/>
          </w:r>
          <w:r>
            <w:rPr>
              <w:spacing w:val="-5"/>
            </w:rPr>
            <w:t>4-</w:t>
          </w:r>
          <w:r>
            <w:rPr>
              <w:w w:val="90"/>
            </w:rPr>
            <w:t>11</w:t>
          </w:r>
        </w:p>
        <w:p w14:paraId="77EB59F3" w14:textId="77777777" w:rsidR="00B67E98" w:rsidRDefault="00FA7FF0">
          <w:pPr>
            <w:pStyle w:val="TOC4"/>
            <w:numPr>
              <w:ilvl w:val="1"/>
              <w:numId w:val="21"/>
            </w:numPr>
            <w:tabs>
              <w:tab w:val="left" w:pos="2461"/>
              <w:tab w:val="right" w:pos="9150"/>
            </w:tabs>
            <w:spacing w:before="104"/>
            <w:ind w:left="2461" w:hanging="360"/>
          </w:pPr>
          <w:r>
            <w:rPr>
              <w:w w:val="90"/>
            </w:rPr>
            <w:t>Comparative</w:t>
          </w:r>
          <w:r>
            <w:rPr>
              <w:spacing w:val="15"/>
            </w:rPr>
            <w:t xml:space="preserve"> </w:t>
          </w:r>
          <w:r>
            <w:rPr>
              <w:w w:val="90"/>
            </w:rPr>
            <w:t>study</w:t>
          </w:r>
          <w:r>
            <w:rPr>
              <w:spacing w:val="2"/>
            </w:rPr>
            <w:t xml:space="preserve"> </w:t>
          </w:r>
          <w:r>
            <w:rPr>
              <w:w w:val="90"/>
            </w:rPr>
            <w:t>(Of</w:t>
          </w:r>
          <w:r>
            <w:t xml:space="preserve"> </w:t>
          </w:r>
          <w:r>
            <w:rPr>
              <w:w w:val="90"/>
            </w:rPr>
            <w:t>different</w:t>
          </w:r>
          <w:r>
            <w:rPr>
              <w:spacing w:val="18"/>
            </w:rPr>
            <w:t xml:space="preserve"> </w:t>
          </w:r>
          <w:r>
            <w:rPr>
              <w:w w:val="90"/>
            </w:rPr>
            <w:t>papers</w:t>
          </w:r>
          <w:r>
            <w:rPr>
              <w:spacing w:val="13"/>
            </w:rPr>
            <w:t xml:space="preserve"> </w:t>
          </w:r>
          <w:r>
            <w:rPr>
              <w:w w:val="90"/>
            </w:rPr>
            <w:t>by</w:t>
          </w:r>
          <w:r>
            <w:rPr>
              <w:spacing w:val="2"/>
            </w:rPr>
            <w:t xml:space="preserve"> </w:t>
          </w:r>
          <w:r>
            <w:rPr>
              <w:w w:val="90"/>
            </w:rPr>
            <w:t>using</w:t>
          </w:r>
          <w:r>
            <w:rPr>
              <w:spacing w:val="3"/>
            </w:rPr>
            <w:t xml:space="preserve"> </w:t>
          </w:r>
          <w:r>
            <w:rPr>
              <w:spacing w:val="-2"/>
              <w:w w:val="90"/>
            </w:rPr>
            <w:t>Table)</w:t>
          </w:r>
          <w:r>
            <w:tab/>
          </w:r>
          <w:r>
            <w:rPr>
              <w:spacing w:val="-5"/>
            </w:rPr>
            <w:t>12-</w:t>
          </w:r>
          <w:r>
            <w:rPr>
              <w:w w:val="90"/>
            </w:rPr>
            <w:t>14</w:t>
          </w:r>
        </w:p>
        <w:p w14:paraId="1AE6AC87" w14:textId="77777777" w:rsidR="00B67E98" w:rsidRDefault="00B67E98">
          <w:pPr>
            <w:pStyle w:val="TOC1"/>
            <w:numPr>
              <w:ilvl w:val="0"/>
              <w:numId w:val="21"/>
            </w:numPr>
            <w:tabs>
              <w:tab w:val="left" w:pos="1799"/>
              <w:tab w:val="right" w:pos="9018"/>
            </w:tabs>
            <w:spacing w:before="104"/>
            <w:ind w:left="1799" w:hanging="245"/>
          </w:pPr>
          <w:hyperlink w:anchor="_TOC_250004" w:history="1">
            <w:r>
              <w:t>Research</w:t>
            </w:r>
            <w:r>
              <w:rPr>
                <w:spacing w:val="29"/>
              </w:rPr>
              <w:t xml:space="preserve"> </w:t>
            </w:r>
            <w:r>
              <w:rPr>
                <w:spacing w:val="-5"/>
              </w:rPr>
              <w:t>Gap</w:t>
            </w:r>
            <w:r>
              <w:tab/>
            </w:r>
            <w:r>
              <w:rPr>
                <w:spacing w:val="-5"/>
              </w:rPr>
              <w:t>15</w:t>
            </w:r>
          </w:hyperlink>
        </w:p>
        <w:p w14:paraId="1E75643A" w14:textId="77777777" w:rsidR="00B67E98" w:rsidRDefault="00B67E98">
          <w:pPr>
            <w:pStyle w:val="TOC1"/>
            <w:numPr>
              <w:ilvl w:val="0"/>
              <w:numId w:val="21"/>
            </w:numPr>
            <w:tabs>
              <w:tab w:val="left" w:pos="1804"/>
              <w:tab w:val="right" w:pos="9202"/>
            </w:tabs>
            <w:ind w:left="1804" w:hanging="239"/>
          </w:pPr>
          <w:hyperlink w:anchor="_TOC_250003" w:history="1">
            <w:r>
              <w:t>Proposed</w:t>
            </w:r>
            <w:r>
              <w:rPr>
                <w:spacing w:val="25"/>
              </w:rPr>
              <w:t xml:space="preserve"> </w:t>
            </w:r>
            <w:r>
              <w:rPr>
                <w:spacing w:val="-4"/>
                <w:w w:val="95"/>
              </w:rPr>
              <w:t>Work</w:t>
            </w:r>
            <w:r>
              <w:tab/>
            </w:r>
            <w:r>
              <w:rPr>
                <w:spacing w:val="-5"/>
              </w:rPr>
              <w:t>16-</w:t>
            </w:r>
            <w:r>
              <w:rPr>
                <w:w w:val="90"/>
              </w:rPr>
              <w:t>19</w:t>
            </w:r>
          </w:hyperlink>
        </w:p>
        <w:p w14:paraId="1892CCDB" w14:textId="77777777" w:rsidR="00B67E98" w:rsidRDefault="00B67E98">
          <w:pPr>
            <w:pStyle w:val="TOC5"/>
            <w:numPr>
              <w:ilvl w:val="1"/>
              <w:numId w:val="21"/>
            </w:numPr>
            <w:tabs>
              <w:tab w:val="left" w:pos="2524"/>
              <w:tab w:val="right" w:pos="9047"/>
            </w:tabs>
            <w:spacing w:before="116"/>
            <w:ind w:left="2524" w:hanging="364"/>
          </w:pPr>
          <w:hyperlink w:anchor="_TOC_250002" w:history="1">
            <w:r>
              <w:rPr>
                <w:spacing w:val="-6"/>
              </w:rPr>
              <w:t>Problem</w:t>
            </w:r>
            <w:r>
              <w:rPr>
                <w:spacing w:val="-1"/>
              </w:rPr>
              <w:t xml:space="preserve"> </w:t>
            </w:r>
            <w:r>
              <w:rPr>
                <w:spacing w:val="-2"/>
              </w:rPr>
              <w:t>Statement</w:t>
            </w:r>
            <w:r>
              <w:tab/>
            </w:r>
            <w:r>
              <w:rPr>
                <w:spacing w:val="-5"/>
              </w:rPr>
              <w:t>16</w:t>
            </w:r>
          </w:hyperlink>
        </w:p>
        <w:p w14:paraId="52C9A17C" w14:textId="77777777" w:rsidR="00B67E98" w:rsidRDefault="00B67E98">
          <w:pPr>
            <w:pStyle w:val="TOC5"/>
            <w:tabs>
              <w:tab w:val="right" w:pos="9182"/>
            </w:tabs>
            <w:ind w:firstLine="0"/>
          </w:pPr>
          <w:hyperlink w:anchor="_TOC_250001" w:history="1">
            <w:r>
              <w:rPr>
                <w:w w:val="95"/>
              </w:rPr>
              <w:t>42</w:t>
            </w:r>
            <w:r>
              <w:rPr>
                <w:spacing w:val="-1"/>
                <w:w w:val="95"/>
              </w:rPr>
              <w:t xml:space="preserve"> </w:t>
            </w:r>
            <w:r>
              <w:rPr>
                <w:w w:val="95"/>
              </w:rPr>
              <w:t>Proposed</w:t>
            </w:r>
            <w:r>
              <w:rPr>
                <w:spacing w:val="11"/>
              </w:rPr>
              <w:t xml:space="preserve"> </w:t>
            </w:r>
            <w:r>
              <w:rPr>
                <w:spacing w:val="-2"/>
                <w:w w:val="95"/>
              </w:rPr>
              <w:t>Approach</w:t>
            </w:r>
            <w:r>
              <w:tab/>
            </w:r>
            <w:r>
              <w:rPr>
                <w:spacing w:val="-5"/>
              </w:rPr>
              <w:t>16-</w:t>
            </w:r>
            <w:r>
              <w:rPr>
                <w:w w:val="90"/>
              </w:rPr>
              <w:t>19</w:t>
            </w:r>
          </w:hyperlink>
        </w:p>
        <w:p w14:paraId="1C44E72B" w14:textId="77777777" w:rsidR="00B67E98" w:rsidRDefault="00FA7FF0">
          <w:pPr>
            <w:pStyle w:val="TOC1"/>
            <w:numPr>
              <w:ilvl w:val="0"/>
              <w:numId w:val="21"/>
            </w:numPr>
            <w:tabs>
              <w:tab w:val="left" w:pos="1799"/>
              <w:tab w:val="right" w:pos="9163"/>
            </w:tabs>
            <w:ind w:left="1799" w:hanging="242"/>
          </w:pPr>
          <w:r>
            <w:t>Conclusion</w:t>
          </w:r>
          <w:r>
            <w:rPr>
              <w:spacing w:val="39"/>
            </w:rPr>
            <w:t xml:space="preserve"> </w:t>
          </w:r>
          <w:r>
            <w:t>and</w:t>
          </w:r>
          <w:r>
            <w:rPr>
              <w:spacing w:val="25"/>
            </w:rPr>
            <w:t xml:space="preserve"> </w:t>
          </w:r>
          <w:r>
            <w:t>Future</w:t>
          </w:r>
          <w:r>
            <w:rPr>
              <w:spacing w:val="16"/>
            </w:rPr>
            <w:t xml:space="preserve"> </w:t>
          </w:r>
          <w:r>
            <w:rPr>
              <w:spacing w:val="-4"/>
            </w:rPr>
            <w:t>Work</w:t>
          </w:r>
          <w:r>
            <w:tab/>
          </w:r>
          <w:r>
            <w:rPr>
              <w:spacing w:val="-5"/>
            </w:rPr>
            <w:t>20-</w:t>
          </w:r>
          <w:r>
            <w:rPr>
              <w:w w:val="90"/>
            </w:rPr>
            <w:t>21</w:t>
          </w:r>
        </w:p>
        <w:p w14:paraId="1A651D49" w14:textId="77777777" w:rsidR="00B67E98" w:rsidRDefault="00FA7FF0">
          <w:pPr>
            <w:pStyle w:val="TOC6"/>
            <w:numPr>
              <w:ilvl w:val="1"/>
              <w:numId w:val="20"/>
            </w:numPr>
            <w:tabs>
              <w:tab w:val="left" w:pos="2643"/>
              <w:tab w:val="right" w:pos="9028"/>
            </w:tabs>
            <w:ind w:left="2643" w:hanging="363"/>
          </w:pPr>
          <w:r>
            <w:rPr>
              <w:spacing w:val="-2"/>
            </w:rPr>
            <w:t>Conclusion</w:t>
          </w:r>
          <w:r>
            <w:tab/>
          </w:r>
          <w:r>
            <w:rPr>
              <w:spacing w:val="-5"/>
            </w:rPr>
            <w:t>20</w:t>
          </w:r>
        </w:p>
        <w:p w14:paraId="342149FE" w14:textId="77777777" w:rsidR="00B67E98" w:rsidRDefault="00FA7FF0">
          <w:pPr>
            <w:pStyle w:val="TOC6"/>
            <w:numPr>
              <w:ilvl w:val="1"/>
              <w:numId w:val="20"/>
            </w:numPr>
            <w:tabs>
              <w:tab w:val="left" w:pos="2644"/>
              <w:tab w:val="right" w:pos="9235"/>
            </w:tabs>
            <w:spacing w:before="110"/>
            <w:ind w:left="2644" w:hanging="364"/>
          </w:pPr>
          <w:r>
            <w:rPr>
              <w:w w:val="95"/>
            </w:rPr>
            <w:t>Future</w:t>
          </w:r>
          <w:r>
            <w:rPr>
              <w:spacing w:val="-2"/>
              <w:w w:val="95"/>
            </w:rPr>
            <w:t xml:space="preserve"> </w:t>
          </w:r>
          <w:r>
            <w:rPr>
              <w:spacing w:val="-4"/>
            </w:rPr>
            <w:t>Work</w:t>
          </w:r>
          <w:r>
            <w:tab/>
          </w:r>
          <w:r>
            <w:rPr>
              <w:spacing w:val="-5"/>
            </w:rPr>
            <w:t>20-</w:t>
          </w:r>
          <w:r>
            <w:rPr>
              <w:w w:val="90"/>
            </w:rPr>
            <w:t>21</w:t>
          </w:r>
        </w:p>
        <w:p w14:paraId="7C207242" w14:textId="77777777" w:rsidR="00B67E98" w:rsidRDefault="00B67E98">
          <w:pPr>
            <w:pStyle w:val="TOC3"/>
            <w:tabs>
              <w:tab w:val="right" w:pos="9240"/>
            </w:tabs>
          </w:pPr>
          <w:hyperlink w:anchor="_TOC_250000" w:history="1">
            <w:r>
              <w:rPr>
                <w:spacing w:val="-2"/>
              </w:rPr>
              <w:t>References</w:t>
            </w:r>
            <w:r>
              <w:tab/>
            </w:r>
            <w:r>
              <w:rPr>
                <w:spacing w:val="-5"/>
              </w:rPr>
              <w:t>22-</w:t>
            </w:r>
            <w:r>
              <w:rPr>
                <w:w w:val="90"/>
              </w:rPr>
              <w:t>23</w:t>
            </w:r>
          </w:hyperlink>
        </w:p>
      </w:sdtContent>
    </w:sdt>
    <w:p w14:paraId="03CC37C8" w14:textId="77777777" w:rsidR="00B67E98" w:rsidRDefault="00B67E98">
      <w:pPr>
        <w:sectPr w:rsidR="00B67E98">
          <w:type w:val="continuous"/>
          <w:pgSz w:w="12240" w:h="15840"/>
          <w:pgMar w:top="1440" w:right="580" w:bottom="1240" w:left="600" w:header="0" w:footer="1023" w:gutter="0"/>
          <w:cols w:space="720"/>
        </w:sectPr>
      </w:pPr>
    </w:p>
    <w:p w14:paraId="4C84930D" w14:textId="77777777" w:rsidR="00B67E98" w:rsidRDefault="00B67E98">
      <w:pPr>
        <w:pStyle w:val="BodyText"/>
        <w:spacing w:before="97"/>
        <w:rPr>
          <w:sz w:val="34"/>
          <w:szCs w:val="34"/>
        </w:rPr>
      </w:pPr>
    </w:p>
    <w:p w14:paraId="150A37B0" w14:textId="77777777" w:rsidR="00B67E98" w:rsidRDefault="00FA7FF0">
      <w:pPr>
        <w:ind w:right="106"/>
        <w:jc w:val="center"/>
        <w:rPr>
          <w:sz w:val="34"/>
        </w:rPr>
      </w:pPr>
      <w:r>
        <w:rPr>
          <w:spacing w:val="-2"/>
          <w:w w:val="105"/>
          <w:sz w:val="34"/>
        </w:rPr>
        <w:t>ABSTRACT</w:t>
      </w:r>
    </w:p>
    <w:p w14:paraId="440705DF" w14:textId="77777777" w:rsidR="00B67E98" w:rsidRDefault="00B67E98">
      <w:pPr>
        <w:pStyle w:val="BodyText"/>
        <w:spacing w:before="295"/>
        <w:rPr>
          <w:sz w:val="34"/>
        </w:rPr>
      </w:pPr>
    </w:p>
    <w:p w14:paraId="0A96C697" w14:textId="4162F281" w:rsidR="005B5081" w:rsidRPr="005B5081" w:rsidRDefault="005B5081" w:rsidP="005B5081">
      <w:pPr>
        <w:spacing w:line="360" w:lineRule="auto"/>
        <w:rPr>
          <w:sz w:val="25"/>
          <w:szCs w:val="25"/>
        </w:rPr>
      </w:pPr>
      <w:r w:rsidRPr="005B5081">
        <w:rPr>
          <w:sz w:val="25"/>
          <w:szCs w:val="25"/>
        </w:rPr>
        <w:t>The project titled "Yield Prediction Using Soil and Weather Data" aims to develop a predictive model for crop yield by analyzing soil properties and weather conditions. Crop yield prediction is essential in agriculture, as it enables farmers, agronomists, and policymakers to make data-driven decisions regarding crop management, resource allocation, and food security. By combining soil parameters such as nutrient content, pH, and moisture levels with weather variables like temperature, rainfall, and humidity, the project seeks to capture the complex interactions influencing crop productivity.</w:t>
      </w:r>
    </w:p>
    <w:p w14:paraId="554D4015" w14:textId="77777777" w:rsidR="005B5081" w:rsidRPr="005B5081" w:rsidRDefault="005B5081" w:rsidP="005B5081">
      <w:pPr>
        <w:spacing w:line="360" w:lineRule="auto"/>
        <w:rPr>
          <w:sz w:val="25"/>
          <w:szCs w:val="25"/>
        </w:rPr>
      </w:pPr>
    </w:p>
    <w:p w14:paraId="0FA04C6F" w14:textId="77777777" w:rsidR="005B5081" w:rsidRPr="005B5081" w:rsidRDefault="005B5081" w:rsidP="005B5081">
      <w:pPr>
        <w:spacing w:line="360" w:lineRule="auto"/>
        <w:rPr>
          <w:sz w:val="25"/>
          <w:szCs w:val="25"/>
        </w:rPr>
      </w:pPr>
      <w:r w:rsidRPr="005B5081">
        <w:rPr>
          <w:sz w:val="25"/>
          <w:szCs w:val="25"/>
        </w:rPr>
        <w:t>The methodology involves data collection from various sources, including soil testing laboratories, meteorological stations, and online agricultural databases, followed by preprocessing steps like data cleaning and feature engineering. Key models for yield prediction include machine learning techniques such as Random Forest and Support Vector Machines, as well as deep learning models like Recurrent Neural Networks and Long Short-Term Memory networks, which are particularly suited to handling time-series data. The model’s effectiveness will be evaluated based on metrics like Mean Absolute Error and Root Mean Squared Error.</w:t>
      </w:r>
    </w:p>
    <w:p w14:paraId="13A0F9E5" w14:textId="77777777" w:rsidR="005B5081" w:rsidRPr="005B5081" w:rsidRDefault="005B5081" w:rsidP="005B5081">
      <w:pPr>
        <w:spacing w:line="360" w:lineRule="auto"/>
        <w:rPr>
          <w:sz w:val="25"/>
          <w:szCs w:val="25"/>
        </w:rPr>
      </w:pPr>
    </w:p>
    <w:p w14:paraId="0EF59C8F" w14:textId="50DE2C98" w:rsidR="00B67E98" w:rsidRPr="005B5081" w:rsidRDefault="005B5081" w:rsidP="005B5081">
      <w:pPr>
        <w:spacing w:line="360" w:lineRule="auto"/>
        <w:jc w:val="both"/>
        <w:rPr>
          <w:sz w:val="24"/>
          <w:szCs w:val="24"/>
        </w:rPr>
        <w:sectPr w:rsidR="00B67E98" w:rsidRPr="005B5081" w:rsidSect="006110BB">
          <w:pgSz w:w="12240" w:h="15840"/>
          <w:pgMar w:top="1440" w:right="1440" w:bottom="1440" w:left="1440" w:header="0" w:footer="1023" w:gutter="0"/>
          <w:cols w:space="720"/>
          <w:docGrid w:linePitch="299"/>
        </w:sectPr>
      </w:pPr>
      <w:r w:rsidRPr="005B5081">
        <w:rPr>
          <w:sz w:val="25"/>
          <w:szCs w:val="25"/>
        </w:rPr>
        <w:t>This project anticipates challenges such as regional variability in soil and weather, temporal complexities in crop growth, and potential limitations in data quality and availability. However, with a successful model, it is expected to provide reliable yield forecasts, improve resource management, and support decision-making processes in agriculture. Future directions may include integrating Internet of Things (IoT) devices for real-time data collection and adapting the model to different crops and regions, thereby contributing to precision agriculture and sustainable farming practices. Ultimately, this project aims to enhance agricultural efficiency and support global food security by advancing predictive capabilities in crop yield management</w:t>
      </w:r>
      <w:r w:rsidRPr="005B5081">
        <w:rPr>
          <w:sz w:val="28"/>
          <w:szCs w:val="28"/>
        </w:rPr>
        <w:t>.</w:t>
      </w:r>
    </w:p>
    <w:p w14:paraId="7F83D12B" w14:textId="5BF158AD" w:rsidR="00B67E98" w:rsidRPr="009D0B26" w:rsidRDefault="00FA7FF0" w:rsidP="009D0B26">
      <w:pPr>
        <w:pStyle w:val="Heading1"/>
        <w:tabs>
          <w:tab w:val="left" w:pos="4238"/>
        </w:tabs>
        <w:spacing w:before="71"/>
        <w:ind w:left="3117"/>
        <w:rPr>
          <w:b w:val="0"/>
          <w:bCs w:val="0"/>
          <w:sz w:val="34"/>
          <w:szCs w:val="34"/>
          <w:u w:val="none"/>
        </w:rPr>
      </w:pPr>
      <w:r>
        <w:rPr>
          <w:noProof/>
        </w:rPr>
        <w:lastRenderedPageBreak/>
        <mc:AlternateContent>
          <mc:Choice Requires="wps">
            <w:drawing>
              <wp:anchor distT="0" distB="0" distL="0" distR="0" simplePos="0" relativeHeight="251658247" behindDoc="1" locked="0" layoutInCell="1" allowOverlap="1" wp14:anchorId="7C6AF19C" wp14:editId="2DC3DF90">
                <wp:simplePos x="0" y="0"/>
                <wp:positionH relativeFrom="page">
                  <wp:posOffset>304800</wp:posOffset>
                </wp:positionH>
                <wp:positionV relativeFrom="page">
                  <wp:posOffset>304799</wp:posOffset>
                </wp:positionV>
                <wp:extent cx="7176770" cy="9462770"/>
                <wp:effectExtent l="0" t="0" r="0" b="0"/>
                <wp:wrapNone/>
                <wp:docPr id="14" name="Graphic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76770" cy="9462770"/>
                        </a:xfrm>
                        <a:custGeom>
                          <a:avLst/>
                          <a:gdLst/>
                          <a:ahLst/>
                          <a:cxnLst/>
                          <a:rect l="l" t="t" r="r" b="b"/>
                          <a:pathLst>
                            <a:path w="7176770" h="9462770">
                              <a:moveTo>
                                <a:pt x="7170420" y="9456420"/>
                              </a:moveTo>
                              <a:lnTo>
                                <a:pt x="0" y="9456420"/>
                              </a:lnTo>
                              <a:lnTo>
                                <a:pt x="0" y="9462516"/>
                              </a:lnTo>
                              <a:lnTo>
                                <a:pt x="7170420" y="9462516"/>
                              </a:lnTo>
                              <a:lnTo>
                                <a:pt x="7170420" y="9456420"/>
                              </a:lnTo>
                              <a:close/>
                            </a:path>
                            <a:path w="7176770" h="9462770">
                              <a:moveTo>
                                <a:pt x="7170420" y="0"/>
                              </a:moveTo>
                              <a:lnTo>
                                <a:pt x="0" y="0"/>
                              </a:lnTo>
                              <a:lnTo>
                                <a:pt x="0" y="6096"/>
                              </a:lnTo>
                              <a:lnTo>
                                <a:pt x="7170420" y="6096"/>
                              </a:lnTo>
                              <a:lnTo>
                                <a:pt x="7170420" y="0"/>
                              </a:lnTo>
                              <a:close/>
                            </a:path>
                            <a:path w="7176770" h="9462770">
                              <a:moveTo>
                                <a:pt x="7176516" y="6096"/>
                              </a:moveTo>
                              <a:lnTo>
                                <a:pt x="7170420" y="6096"/>
                              </a:lnTo>
                              <a:lnTo>
                                <a:pt x="7170420" y="9456420"/>
                              </a:lnTo>
                              <a:lnTo>
                                <a:pt x="7176516" y="9456420"/>
                              </a:lnTo>
                              <a:lnTo>
                                <a:pt x="7176516" y="6096"/>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156CAD9" id="Graphic 14" o:spid="_x0000_s1026" style="position:absolute;margin-left:24pt;margin-top:24pt;width:565.1pt;height:745.1pt;z-index:-251658233;visibility:visible;mso-wrap-style:square;mso-wrap-distance-left:0;mso-wrap-distance-top:0;mso-wrap-distance-right:0;mso-wrap-distance-bottom:0;mso-position-horizontal:absolute;mso-position-horizontal-relative:page;mso-position-vertical:absolute;mso-position-vertical-relative:page;v-text-anchor:top" coordsize="7176770,94627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" path="m7170420,9456420l,9456420r,6096l7170420,9462516r,-6096xem7170420,l,,,6096r7170420,l7170420,xem7176516,6096r-6096,l7170420,9456420r6096,l7176516,6096xe" fillcolor="black" stroked="f">
                <v:path arrowok="t"/>
                <w10:wrap anchorx="page" anchory="page"/>
              </v:shape>
            </w:pict>
          </mc:Fallback>
        </mc:AlternateContent>
      </w:r>
      <w:r w:rsidRPr="009D0B26">
        <w:rPr>
          <w:b w:val="0"/>
          <w:bCs w:val="0"/>
          <w:spacing w:val="-2"/>
          <w:sz w:val="34"/>
          <w:szCs w:val="34"/>
          <w:u w:val="none"/>
        </w:rPr>
        <w:t>INTRODUCTION</w:t>
      </w:r>
    </w:p>
    <w:p w14:paraId="7EFC59CD" w14:textId="3B38A710" w:rsidR="00B67E98" w:rsidRDefault="00FA7FF0">
      <w:pPr>
        <w:spacing w:before="321" w:line="345" w:lineRule="auto"/>
        <w:ind w:left="838" w:right="1027" w:hanging="9"/>
        <w:jc w:val="both"/>
        <w:rPr>
          <w:i/>
          <w:sz w:val="25"/>
        </w:rPr>
      </w:pPr>
      <w:r>
        <w:rPr>
          <w:i/>
          <w:spacing w:val="-4"/>
          <w:sz w:val="25"/>
        </w:rPr>
        <w:t>“</w:t>
      </w:r>
      <w:r w:rsidR="009917E7" w:rsidRPr="009917E7">
        <w:rPr>
          <w:i/>
          <w:spacing w:val="-4"/>
          <w:sz w:val="25"/>
        </w:rPr>
        <w:t>"Empowering farmers through data-driven insights, we can transform agriculture—one field at a time—for a sustainable, productive, and resilient future."</w:t>
      </w:r>
      <w:r>
        <w:rPr>
          <w:i/>
          <w:spacing w:val="-2"/>
          <w:sz w:val="25"/>
        </w:rPr>
        <w:t>.</w:t>
      </w:r>
    </w:p>
    <w:p w14:paraId="320DFEFD" w14:textId="77777777" w:rsidR="00B67E98" w:rsidRDefault="00B67E98">
      <w:pPr>
        <w:pStyle w:val="BodyText"/>
        <w:spacing w:before="128"/>
        <w:rPr>
          <w:i/>
        </w:rPr>
      </w:pPr>
    </w:p>
    <w:p w14:paraId="67B9FE3E" w14:textId="77777777" w:rsidR="009917E7" w:rsidRDefault="009917E7">
      <w:pPr>
        <w:pStyle w:val="BodyText"/>
        <w:spacing w:before="128"/>
        <w:rPr>
          <w:i/>
        </w:rPr>
      </w:pPr>
    </w:p>
    <w:p w14:paraId="382F2A7E" w14:textId="77777777" w:rsidR="009917E7" w:rsidRDefault="009917E7" w:rsidP="009917E7">
      <w:pPr>
        <w:spacing w:line="276" w:lineRule="auto"/>
        <w:jc w:val="both"/>
        <w:rPr>
          <w:sz w:val="25"/>
          <w:szCs w:val="25"/>
          <w:lang w:val="en-IN"/>
        </w:rPr>
      </w:pPr>
      <w:r w:rsidRPr="009917E7">
        <w:rPr>
          <w:sz w:val="25"/>
          <w:szCs w:val="25"/>
          <w:lang w:val="en-IN"/>
        </w:rPr>
        <w:t xml:space="preserve">Agricultural production has always been a key determinant of human survival and economic development. As global population grows and climate conditions become more unpredictable, the demand for efficient and sustainable agricultural practices becomes even more critical. Modern agriculture now faces challenges such as extreme weather conditions, soil degradation, and resource constraints. These factors make yield prediction a challenging yet essential </w:t>
      </w:r>
      <w:proofErr w:type="spellStart"/>
      <w:r w:rsidRPr="009917E7">
        <w:rPr>
          <w:sz w:val="25"/>
          <w:szCs w:val="25"/>
          <w:lang w:val="en-IN"/>
        </w:rPr>
        <w:t>endeavor</w:t>
      </w:r>
      <w:proofErr w:type="spellEnd"/>
      <w:r w:rsidRPr="009917E7">
        <w:rPr>
          <w:sz w:val="25"/>
          <w:szCs w:val="25"/>
          <w:lang w:val="en-IN"/>
        </w:rPr>
        <w:t xml:space="preserve"> for farmers, agronomists, and policymakers who need to make data-informed decisions for optimal crop production.</w:t>
      </w:r>
    </w:p>
    <w:p w14:paraId="3CE3C6D9" w14:textId="77777777" w:rsidR="009917E7" w:rsidRPr="009917E7" w:rsidRDefault="009917E7" w:rsidP="009917E7">
      <w:pPr>
        <w:spacing w:line="276" w:lineRule="auto"/>
        <w:jc w:val="both"/>
        <w:rPr>
          <w:sz w:val="25"/>
          <w:szCs w:val="25"/>
          <w:lang w:val="en-IN"/>
        </w:rPr>
      </w:pPr>
    </w:p>
    <w:p w14:paraId="047DFC91" w14:textId="77777777" w:rsidR="009917E7" w:rsidRPr="009917E7" w:rsidRDefault="009917E7" w:rsidP="009917E7">
      <w:pPr>
        <w:spacing w:line="276" w:lineRule="auto"/>
        <w:jc w:val="both"/>
        <w:rPr>
          <w:sz w:val="25"/>
          <w:szCs w:val="25"/>
          <w:lang w:val="en-IN"/>
        </w:rPr>
      </w:pPr>
      <w:r w:rsidRPr="009917E7">
        <w:rPr>
          <w:sz w:val="25"/>
          <w:szCs w:val="25"/>
          <w:lang w:val="en-IN"/>
        </w:rPr>
        <w:t>With the advancement of technology, particularly in the field of IoT (Internet of Things), it is now possible to collect vast amounts of real-time data from the field. In this project, titled “Yield Prediction Using Soil and Weather Data,” we leverage IoT technology to develop a system that can predict crop yields based on soil and weather parameters. The core objective of the project is to provide accurate predictions to aid farmers and agricultural stakeholders in managing resources efficiently and increasing productivity.</w:t>
      </w:r>
    </w:p>
    <w:p w14:paraId="0128AB26" w14:textId="77777777" w:rsidR="00B67E98" w:rsidRDefault="00B67E98">
      <w:pPr>
        <w:spacing w:line="345" w:lineRule="auto"/>
        <w:jc w:val="both"/>
      </w:pPr>
    </w:p>
    <w:p w14:paraId="46CD9EF9" w14:textId="77777777" w:rsidR="006110BB" w:rsidRDefault="006110BB" w:rsidP="009917E7">
      <w:pPr>
        <w:spacing w:line="360" w:lineRule="auto"/>
        <w:jc w:val="both"/>
      </w:pPr>
    </w:p>
    <w:p w14:paraId="273F2E91" w14:textId="5FA7E373" w:rsidR="009917E7" w:rsidRPr="002B344A" w:rsidRDefault="009917E7" w:rsidP="009917E7">
      <w:pPr>
        <w:spacing w:line="360" w:lineRule="auto"/>
        <w:jc w:val="both"/>
        <w:rPr>
          <w:b/>
          <w:bCs/>
          <w:sz w:val="32"/>
          <w:szCs w:val="32"/>
          <w:lang w:val="en-IN"/>
        </w:rPr>
      </w:pPr>
      <w:r w:rsidRPr="002B344A">
        <w:rPr>
          <w:b/>
          <w:bCs/>
          <w:sz w:val="32"/>
          <w:szCs w:val="32"/>
          <w:lang w:val="en-IN"/>
        </w:rPr>
        <w:t>Project Goals</w:t>
      </w:r>
    </w:p>
    <w:p w14:paraId="1AF8CC17" w14:textId="77777777" w:rsidR="009917E7" w:rsidRPr="009917E7" w:rsidRDefault="009917E7" w:rsidP="009917E7">
      <w:pPr>
        <w:spacing w:line="360" w:lineRule="auto"/>
        <w:jc w:val="both"/>
        <w:rPr>
          <w:sz w:val="25"/>
          <w:szCs w:val="25"/>
          <w:lang w:val="en-IN"/>
        </w:rPr>
      </w:pPr>
      <w:r w:rsidRPr="009917E7">
        <w:rPr>
          <w:sz w:val="25"/>
          <w:szCs w:val="25"/>
          <w:lang w:val="en-IN"/>
        </w:rPr>
        <w:t xml:space="preserve">The main goal of this IoT-based yield prediction system is to gather real-time data related to soil and weather conditions and use predictive </w:t>
      </w:r>
      <w:proofErr w:type="spellStart"/>
      <w:r w:rsidRPr="009917E7">
        <w:rPr>
          <w:sz w:val="25"/>
          <w:szCs w:val="25"/>
          <w:lang w:val="en-IN"/>
        </w:rPr>
        <w:t>modeling</w:t>
      </w:r>
      <w:proofErr w:type="spellEnd"/>
      <w:r w:rsidRPr="009917E7">
        <w:rPr>
          <w:sz w:val="25"/>
          <w:szCs w:val="25"/>
          <w:lang w:val="en-IN"/>
        </w:rPr>
        <w:t xml:space="preserve"> to estimate crop yield accurately. The benefits include:</w:t>
      </w:r>
    </w:p>
    <w:p w14:paraId="55BA52FD" w14:textId="79ED9DA1" w:rsidR="009917E7" w:rsidRPr="006110BB" w:rsidRDefault="009917E7" w:rsidP="006110BB">
      <w:pPr>
        <w:pStyle w:val="ListParagraph"/>
        <w:numPr>
          <w:ilvl w:val="0"/>
          <w:numId w:val="28"/>
        </w:numPr>
        <w:spacing w:line="360" w:lineRule="auto"/>
        <w:jc w:val="both"/>
        <w:rPr>
          <w:sz w:val="25"/>
          <w:szCs w:val="25"/>
          <w:lang w:val="en-IN"/>
        </w:rPr>
      </w:pPr>
      <w:r w:rsidRPr="006110BB">
        <w:rPr>
          <w:b/>
          <w:bCs/>
          <w:sz w:val="25"/>
          <w:szCs w:val="25"/>
          <w:lang w:val="en-IN"/>
        </w:rPr>
        <w:t>Optimized Resource Usage</w:t>
      </w:r>
      <w:r w:rsidRPr="006110BB">
        <w:rPr>
          <w:sz w:val="25"/>
          <w:szCs w:val="25"/>
          <w:lang w:val="en-IN"/>
        </w:rPr>
        <w:t>: By accurately predicting yield, farmers can allocate resources like water, fertilizer, and labo</w:t>
      </w:r>
      <w:r w:rsidR="002B344A">
        <w:rPr>
          <w:sz w:val="25"/>
          <w:szCs w:val="25"/>
          <w:lang w:val="en-IN"/>
        </w:rPr>
        <w:t>u</w:t>
      </w:r>
      <w:r w:rsidRPr="006110BB">
        <w:rPr>
          <w:sz w:val="25"/>
          <w:szCs w:val="25"/>
          <w:lang w:val="en-IN"/>
        </w:rPr>
        <w:t>r more efficiently.</w:t>
      </w:r>
    </w:p>
    <w:p w14:paraId="680E9C6F" w14:textId="77777777" w:rsidR="009917E7" w:rsidRPr="006110BB" w:rsidRDefault="009917E7" w:rsidP="006110BB">
      <w:pPr>
        <w:pStyle w:val="ListParagraph"/>
        <w:numPr>
          <w:ilvl w:val="0"/>
          <w:numId w:val="28"/>
        </w:numPr>
        <w:spacing w:line="360" w:lineRule="auto"/>
        <w:jc w:val="both"/>
        <w:rPr>
          <w:sz w:val="25"/>
          <w:szCs w:val="25"/>
          <w:lang w:val="en-IN"/>
        </w:rPr>
      </w:pPr>
      <w:r w:rsidRPr="006110BB">
        <w:rPr>
          <w:b/>
          <w:bCs/>
          <w:sz w:val="25"/>
          <w:szCs w:val="25"/>
          <w:lang w:val="en-IN"/>
        </w:rPr>
        <w:t>Sustainable Farming Practices</w:t>
      </w:r>
      <w:r w:rsidRPr="006110BB">
        <w:rPr>
          <w:sz w:val="25"/>
          <w:szCs w:val="25"/>
          <w:lang w:val="en-IN"/>
        </w:rPr>
        <w:t>: Better predictions lead to more sustainable practices by reducing unnecessary interventions that could harm the environment.</w:t>
      </w:r>
    </w:p>
    <w:p w14:paraId="13943714" w14:textId="77777777" w:rsidR="009917E7" w:rsidRPr="006110BB" w:rsidRDefault="009917E7" w:rsidP="006110BB">
      <w:pPr>
        <w:pStyle w:val="ListParagraph"/>
        <w:numPr>
          <w:ilvl w:val="0"/>
          <w:numId w:val="28"/>
        </w:numPr>
        <w:spacing w:line="360" w:lineRule="auto"/>
        <w:jc w:val="both"/>
        <w:rPr>
          <w:sz w:val="25"/>
          <w:szCs w:val="25"/>
          <w:lang w:val="en-IN"/>
        </w:rPr>
      </w:pPr>
      <w:r w:rsidRPr="006110BB">
        <w:rPr>
          <w:b/>
          <w:bCs/>
          <w:sz w:val="25"/>
          <w:szCs w:val="25"/>
          <w:lang w:val="en-IN"/>
        </w:rPr>
        <w:t>Risk Mitigation</w:t>
      </w:r>
      <w:r w:rsidRPr="006110BB">
        <w:rPr>
          <w:sz w:val="25"/>
          <w:szCs w:val="25"/>
          <w:lang w:val="en-IN"/>
        </w:rPr>
        <w:t>: Farmers can anticipate adverse weather impacts and make preparations to minimize losses.</w:t>
      </w:r>
    </w:p>
    <w:p w14:paraId="1C8012DA" w14:textId="03429E7A" w:rsidR="009917E7" w:rsidRPr="00E00312" w:rsidRDefault="009917E7" w:rsidP="00E00312">
      <w:pPr>
        <w:spacing w:line="360" w:lineRule="auto"/>
        <w:ind w:left="-478"/>
        <w:jc w:val="both"/>
        <w:rPr>
          <w:lang w:val="en-IN"/>
        </w:rPr>
        <w:sectPr w:rsidR="009917E7" w:rsidRPr="00E00312" w:rsidSect="006110BB">
          <w:footerReference w:type="default" r:id="rId13"/>
          <w:pgSz w:w="12240" w:h="15840"/>
          <w:pgMar w:top="1440" w:right="1440" w:bottom="1440" w:left="1440" w:header="0" w:footer="0" w:gutter="0"/>
          <w:cols w:space="720"/>
          <w:docGrid w:linePitch="299"/>
        </w:sectPr>
      </w:pPr>
    </w:p>
    <w:p w14:paraId="5D355FBA" w14:textId="77777777" w:rsidR="009917E7" w:rsidRPr="002B344A" w:rsidRDefault="009917E7" w:rsidP="009917E7">
      <w:pPr>
        <w:pStyle w:val="BodyText"/>
        <w:spacing w:before="1"/>
        <w:rPr>
          <w:b/>
          <w:bCs/>
          <w:sz w:val="32"/>
          <w:szCs w:val="32"/>
          <w:lang w:val="en-IN"/>
        </w:rPr>
      </w:pPr>
      <w:r w:rsidRPr="002B344A">
        <w:rPr>
          <w:b/>
          <w:bCs/>
          <w:sz w:val="32"/>
          <w:szCs w:val="32"/>
          <w:lang w:val="en-IN"/>
        </w:rPr>
        <w:lastRenderedPageBreak/>
        <w:t>System Architecture</w:t>
      </w:r>
    </w:p>
    <w:p w14:paraId="0F007F74" w14:textId="77777777" w:rsidR="009917E7" w:rsidRPr="009917E7" w:rsidRDefault="009917E7" w:rsidP="009917E7">
      <w:pPr>
        <w:pStyle w:val="BodyText"/>
        <w:spacing w:before="1"/>
        <w:rPr>
          <w:b/>
          <w:bCs/>
          <w:lang w:val="en-IN"/>
        </w:rPr>
      </w:pPr>
    </w:p>
    <w:p w14:paraId="63A64985" w14:textId="77777777" w:rsidR="009917E7" w:rsidRDefault="009917E7" w:rsidP="009917E7">
      <w:pPr>
        <w:pStyle w:val="BodyText"/>
        <w:spacing w:before="1" w:line="360" w:lineRule="auto"/>
        <w:rPr>
          <w:lang w:val="en-IN"/>
        </w:rPr>
      </w:pPr>
      <w:r w:rsidRPr="009917E7">
        <w:rPr>
          <w:lang w:val="en-IN"/>
        </w:rPr>
        <w:t>The system’s architecture consists of the following components:</w:t>
      </w:r>
    </w:p>
    <w:p w14:paraId="5367EAC9" w14:textId="77777777" w:rsidR="009917E7" w:rsidRPr="009917E7" w:rsidRDefault="009917E7" w:rsidP="009917E7">
      <w:pPr>
        <w:pStyle w:val="BodyText"/>
        <w:spacing w:before="1" w:line="360" w:lineRule="auto"/>
        <w:rPr>
          <w:lang w:val="en-IN"/>
        </w:rPr>
      </w:pPr>
    </w:p>
    <w:p w14:paraId="7D5F632E" w14:textId="77777777" w:rsidR="009917E7" w:rsidRDefault="009917E7" w:rsidP="009917E7">
      <w:pPr>
        <w:pStyle w:val="BodyText"/>
        <w:numPr>
          <w:ilvl w:val="0"/>
          <w:numId w:val="23"/>
        </w:numPr>
        <w:spacing w:before="1" w:line="360" w:lineRule="auto"/>
        <w:rPr>
          <w:lang w:val="en-IN"/>
        </w:rPr>
      </w:pPr>
      <w:r w:rsidRPr="009917E7">
        <w:rPr>
          <w:b/>
          <w:bCs/>
          <w:sz w:val="32"/>
          <w:szCs w:val="32"/>
          <w:lang w:val="en-IN"/>
        </w:rPr>
        <w:t>IoT Sensors</w:t>
      </w:r>
      <w:r w:rsidRPr="009917E7">
        <w:rPr>
          <w:lang w:val="en-IN"/>
        </w:rPr>
        <w:t>: A network of IoT sensors is deployed in the fields to collect various types of data, including soil moisture, soil temperature, air temperature, humidity, and other weather-related parameters.</w:t>
      </w:r>
    </w:p>
    <w:p w14:paraId="16A93B65" w14:textId="77777777" w:rsidR="009917E7" w:rsidRPr="009917E7" w:rsidRDefault="009917E7" w:rsidP="009917E7">
      <w:pPr>
        <w:pStyle w:val="BodyText"/>
        <w:spacing w:before="1" w:line="360" w:lineRule="auto"/>
        <w:rPr>
          <w:lang w:val="en-IN"/>
        </w:rPr>
      </w:pPr>
    </w:p>
    <w:p w14:paraId="71438ADB" w14:textId="420BB32C" w:rsidR="009917E7" w:rsidRDefault="009917E7" w:rsidP="009917E7">
      <w:pPr>
        <w:pStyle w:val="BodyText"/>
        <w:numPr>
          <w:ilvl w:val="0"/>
          <w:numId w:val="23"/>
        </w:numPr>
        <w:spacing w:before="1" w:line="360" w:lineRule="auto"/>
        <w:rPr>
          <w:lang w:val="en-IN"/>
        </w:rPr>
      </w:pPr>
      <w:r w:rsidRPr="009917E7">
        <w:rPr>
          <w:b/>
          <w:bCs/>
          <w:sz w:val="32"/>
          <w:szCs w:val="32"/>
          <w:lang w:val="en-IN"/>
        </w:rPr>
        <w:t>Data Collection and Transmission</w:t>
      </w:r>
      <w:r w:rsidRPr="009917E7">
        <w:rPr>
          <w:lang w:val="en-IN"/>
        </w:rPr>
        <w:t>: The collected data is transmitted to a central server through wireless communication protocols, such as LoRa or NB-IoT, which enable efficient long-range data transmission.</w:t>
      </w:r>
    </w:p>
    <w:p w14:paraId="5F42095B" w14:textId="77777777" w:rsidR="009917E7" w:rsidRPr="009917E7" w:rsidRDefault="009917E7" w:rsidP="009917E7">
      <w:pPr>
        <w:pStyle w:val="BodyText"/>
        <w:spacing w:before="1" w:line="360" w:lineRule="auto"/>
        <w:rPr>
          <w:lang w:val="en-IN"/>
        </w:rPr>
      </w:pPr>
    </w:p>
    <w:p w14:paraId="1F544523" w14:textId="77777777" w:rsidR="009917E7" w:rsidRDefault="009917E7" w:rsidP="009917E7">
      <w:pPr>
        <w:pStyle w:val="BodyText"/>
        <w:numPr>
          <w:ilvl w:val="0"/>
          <w:numId w:val="23"/>
        </w:numPr>
        <w:spacing w:before="1" w:line="360" w:lineRule="auto"/>
        <w:rPr>
          <w:lang w:val="en-IN"/>
        </w:rPr>
      </w:pPr>
      <w:r w:rsidRPr="009917E7">
        <w:rPr>
          <w:b/>
          <w:bCs/>
          <w:sz w:val="32"/>
          <w:szCs w:val="32"/>
          <w:lang w:val="en-IN"/>
        </w:rPr>
        <w:t>Data Processing and Analysis</w:t>
      </w:r>
      <w:r w:rsidRPr="009917E7">
        <w:rPr>
          <w:lang w:val="en-IN"/>
        </w:rPr>
        <w:t xml:space="preserve">: On the server side, data from sensors is processed and </w:t>
      </w:r>
      <w:proofErr w:type="spellStart"/>
      <w:r w:rsidRPr="009917E7">
        <w:rPr>
          <w:lang w:val="en-IN"/>
        </w:rPr>
        <w:t>analyzed</w:t>
      </w:r>
      <w:proofErr w:type="spellEnd"/>
      <w:r w:rsidRPr="009917E7">
        <w:rPr>
          <w:lang w:val="en-IN"/>
        </w:rPr>
        <w:t xml:space="preserve"> using machine learning algorithms to identify patterns and trends.</w:t>
      </w:r>
    </w:p>
    <w:p w14:paraId="3BD65EBE" w14:textId="77777777" w:rsidR="009917E7" w:rsidRPr="009917E7" w:rsidRDefault="009917E7" w:rsidP="009917E7">
      <w:pPr>
        <w:pStyle w:val="BodyText"/>
        <w:spacing w:before="1" w:line="360" w:lineRule="auto"/>
        <w:rPr>
          <w:lang w:val="en-IN"/>
        </w:rPr>
      </w:pPr>
    </w:p>
    <w:p w14:paraId="7EED18FE" w14:textId="77777777" w:rsidR="009917E7" w:rsidRDefault="009917E7" w:rsidP="009917E7">
      <w:pPr>
        <w:pStyle w:val="BodyText"/>
        <w:numPr>
          <w:ilvl w:val="0"/>
          <w:numId w:val="23"/>
        </w:numPr>
        <w:spacing w:before="1" w:line="360" w:lineRule="auto"/>
        <w:rPr>
          <w:lang w:val="en-IN"/>
        </w:rPr>
      </w:pPr>
      <w:r w:rsidRPr="009917E7">
        <w:rPr>
          <w:b/>
          <w:bCs/>
          <w:sz w:val="32"/>
          <w:szCs w:val="32"/>
          <w:lang w:val="en-IN"/>
        </w:rPr>
        <w:t>Prediction Model</w:t>
      </w:r>
      <w:r w:rsidRPr="009917E7">
        <w:rPr>
          <w:lang w:val="en-IN"/>
        </w:rPr>
        <w:t>: The processed data is fed into a machine learning model, such as regression or neural network algorithms, to make predictions about crop yield based on the current conditions.</w:t>
      </w:r>
    </w:p>
    <w:p w14:paraId="3EC7F5DD" w14:textId="77777777" w:rsidR="009917E7" w:rsidRPr="009917E7" w:rsidRDefault="009917E7" w:rsidP="009917E7">
      <w:pPr>
        <w:pStyle w:val="BodyText"/>
        <w:spacing w:before="1" w:line="360" w:lineRule="auto"/>
        <w:rPr>
          <w:lang w:val="en-IN"/>
        </w:rPr>
      </w:pPr>
    </w:p>
    <w:p w14:paraId="49B08F1E" w14:textId="77777777" w:rsidR="00B67E98" w:rsidRDefault="009917E7" w:rsidP="009917E7">
      <w:pPr>
        <w:pStyle w:val="BodyText"/>
        <w:numPr>
          <w:ilvl w:val="0"/>
          <w:numId w:val="23"/>
        </w:numPr>
        <w:spacing w:before="1" w:line="360" w:lineRule="auto"/>
        <w:rPr>
          <w:lang w:val="en-IN"/>
        </w:rPr>
      </w:pPr>
      <w:r w:rsidRPr="009917E7">
        <w:rPr>
          <w:b/>
          <w:bCs/>
          <w:sz w:val="32"/>
          <w:szCs w:val="32"/>
          <w:lang w:val="en-IN"/>
        </w:rPr>
        <w:t>User Interface</w:t>
      </w:r>
      <w:r w:rsidRPr="009917E7">
        <w:rPr>
          <w:lang w:val="en-IN"/>
        </w:rPr>
        <w:t>: The final yield predictions and data insights are accessible through a user-friendly interface, allowing farmers and other stakeholders to view real-time updates and prediction</w:t>
      </w:r>
      <w:r>
        <w:rPr>
          <w:lang w:val="en-IN"/>
        </w:rPr>
        <w:t>.</w:t>
      </w:r>
    </w:p>
    <w:p w14:paraId="6A68BB71" w14:textId="77777777" w:rsidR="009917E7" w:rsidRDefault="009917E7" w:rsidP="009917E7">
      <w:pPr>
        <w:pStyle w:val="BodyText"/>
        <w:spacing w:before="1" w:line="360" w:lineRule="auto"/>
        <w:rPr>
          <w:lang w:val="en-IN"/>
        </w:rPr>
      </w:pPr>
    </w:p>
    <w:p w14:paraId="28D7D046" w14:textId="77777777" w:rsidR="009917E7" w:rsidRDefault="009917E7" w:rsidP="009917E7">
      <w:pPr>
        <w:pStyle w:val="BodyText"/>
        <w:spacing w:before="1" w:line="360" w:lineRule="auto"/>
        <w:rPr>
          <w:lang w:val="en-IN"/>
        </w:rPr>
      </w:pPr>
    </w:p>
    <w:p w14:paraId="7A5DC71F" w14:textId="77777777" w:rsidR="009917E7" w:rsidRPr="002B344A" w:rsidRDefault="009917E7" w:rsidP="009917E7">
      <w:pPr>
        <w:spacing w:line="345" w:lineRule="auto"/>
        <w:jc w:val="both"/>
        <w:rPr>
          <w:b/>
          <w:bCs/>
          <w:sz w:val="32"/>
          <w:szCs w:val="32"/>
          <w:lang w:val="en-IN"/>
        </w:rPr>
      </w:pPr>
      <w:r w:rsidRPr="002B344A">
        <w:rPr>
          <w:b/>
          <w:bCs/>
          <w:sz w:val="32"/>
          <w:szCs w:val="32"/>
          <w:lang w:val="en-IN"/>
        </w:rPr>
        <w:t>Suggested Visual Elements</w:t>
      </w:r>
    </w:p>
    <w:p w14:paraId="7AACEB37" w14:textId="77777777" w:rsidR="009917E7" w:rsidRPr="009917E7" w:rsidRDefault="009917E7" w:rsidP="00FC601A">
      <w:pPr>
        <w:spacing w:line="360" w:lineRule="auto"/>
        <w:jc w:val="both"/>
        <w:rPr>
          <w:sz w:val="25"/>
          <w:szCs w:val="25"/>
          <w:lang w:val="en-IN"/>
        </w:rPr>
      </w:pPr>
      <w:r w:rsidRPr="009917E7">
        <w:rPr>
          <w:sz w:val="25"/>
          <w:szCs w:val="25"/>
          <w:lang w:val="en-IN"/>
        </w:rPr>
        <w:t>To make this project visually engaging, here are some images that can represent different components and features of the system:</w:t>
      </w:r>
    </w:p>
    <w:p w14:paraId="56C8A007" w14:textId="77777777" w:rsidR="009917E7" w:rsidRPr="009917E7" w:rsidRDefault="009917E7" w:rsidP="00FC601A">
      <w:pPr>
        <w:numPr>
          <w:ilvl w:val="0"/>
          <w:numId w:val="24"/>
        </w:numPr>
        <w:spacing w:line="360" w:lineRule="auto"/>
        <w:jc w:val="both"/>
        <w:rPr>
          <w:sz w:val="25"/>
          <w:szCs w:val="25"/>
          <w:lang w:val="en-IN"/>
        </w:rPr>
      </w:pPr>
      <w:r w:rsidRPr="002B344A">
        <w:rPr>
          <w:b/>
          <w:bCs/>
          <w:sz w:val="25"/>
          <w:szCs w:val="25"/>
          <w:lang w:val="en-IN"/>
        </w:rPr>
        <w:t>System Architecture Diagram</w:t>
      </w:r>
      <w:r w:rsidRPr="009917E7">
        <w:rPr>
          <w:sz w:val="32"/>
          <w:szCs w:val="32"/>
          <w:lang w:val="en-IN"/>
        </w:rPr>
        <w:t>:</w:t>
      </w:r>
      <w:r w:rsidRPr="009917E7">
        <w:rPr>
          <w:sz w:val="25"/>
          <w:szCs w:val="25"/>
          <w:lang w:val="en-IN"/>
        </w:rPr>
        <w:t xml:space="preserve"> An image showing the entire architecture, including </w:t>
      </w:r>
      <w:r w:rsidRPr="009917E7">
        <w:rPr>
          <w:sz w:val="25"/>
          <w:szCs w:val="25"/>
          <w:lang w:val="en-IN"/>
        </w:rPr>
        <w:lastRenderedPageBreak/>
        <w:t>IoT sensors, data collection, data processing, prediction model, and user interface. This will illustrate the flow of data and the role of each component.</w:t>
      </w:r>
    </w:p>
    <w:p w14:paraId="69B020E8" w14:textId="77777777" w:rsidR="009917E7" w:rsidRPr="009917E7" w:rsidRDefault="009917E7" w:rsidP="00FC601A">
      <w:pPr>
        <w:numPr>
          <w:ilvl w:val="0"/>
          <w:numId w:val="24"/>
        </w:numPr>
        <w:spacing w:line="360" w:lineRule="auto"/>
        <w:jc w:val="both"/>
        <w:rPr>
          <w:sz w:val="25"/>
          <w:szCs w:val="25"/>
          <w:lang w:val="en-IN"/>
        </w:rPr>
      </w:pPr>
      <w:r w:rsidRPr="002B344A">
        <w:rPr>
          <w:b/>
          <w:bCs/>
          <w:sz w:val="25"/>
          <w:szCs w:val="25"/>
          <w:lang w:val="en-IN"/>
        </w:rPr>
        <w:t>IoT Sensors in the Field</w:t>
      </w:r>
      <w:r w:rsidRPr="009917E7">
        <w:rPr>
          <w:sz w:val="25"/>
          <w:szCs w:val="25"/>
          <w:lang w:val="en-IN"/>
        </w:rPr>
        <w:t>: A close-up image of various IoT sensors embedded in a field, capturing soil and weather conditions. It could show sensors measuring soil moisture, temperature, and other variables.</w:t>
      </w:r>
    </w:p>
    <w:p w14:paraId="24EB417E" w14:textId="77777777" w:rsidR="009917E7" w:rsidRPr="009917E7" w:rsidRDefault="009917E7" w:rsidP="00FC601A">
      <w:pPr>
        <w:numPr>
          <w:ilvl w:val="0"/>
          <w:numId w:val="24"/>
        </w:numPr>
        <w:spacing w:line="360" w:lineRule="auto"/>
        <w:jc w:val="both"/>
        <w:rPr>
          <w:sz w:val="25"/>
          <w:szCs w:val="25"/>
          <w:lang w:val="en-IN"/>
        </w:rPr>
      </w:pPr>
      <w:r w:rsidRPr="002B344A">
        <w:rPr>
          <w:b/>
          <w:bCs/>
          <w:sz w:val="25"/>
          <w:szCs w:val="25"/>
          <w:lang w:val="en-IN"/>
        </w:rPr>
        <w:t>Data Flow Process</w:t>
      </w:r>
      <w:r w:rsidRPr="009917E7">
        <w:rPr>
          <w:sz w:val="25"/>
          <w:szCs w:val="25"/>
          <w:lang w:val="en-IN"/>
        </w:rPr>
        <w:t>: An image visualizing the data flow from IoT sensors to a central processing unit, and finally, to the user interface. This diagram could emphasize real-time data collection and transmission.</w:t>
      </w:r>
    </w:p>
    <w:p w14:paraId="703C571C" w14:textId="77777777" w:rsidR="009917E7" w:rsidRDefault="009917E7" w:rsidP="00FC601A">
      <w:pPr>
        <w:numPr>
          <w:ilvl w:val="0"/>
          <w:numId w:val="24"/>
        </w:numPr>
        <w:spacing w:line="360" w:lineRule="auto"/>
        <w:jc w:val="both"/>
        <w:rPr>
          <w:sz w:val="25"/>
          <w:szCs w:val="25"/>
          <w:lang w:val="en-IN"/>
        </w:rPr>
      </w:pPr>
      <w:r w:rsidRPr="002B344A">
        <w:rPr>
          <w:b/>
          <w:bCs/>
          <w:sz w:val="25"/>
          <w:szCs w:val="25"/>
          <w:lang w:val="en-IN"/>
        </w:rPr>
        <w:t>Predictive Model Visualization</w:t>
      </w:r>
      <w:r w:rsidRPr="009917E7">
        <w:rPr>
          <w:sz w:val="32"/>
          <w:szCs w:val="32"/>
          <w:lang w:val="en-IN"/>
        </w:rPr>
        <w:t>:</w:t>
      </w:r>
      <w:r w:rsidRPr="009917E7">
        <w:rPr>
          <w:sz w:val="25"/>
          <w:szCs w:val="25"/>
          <w:lang w:val="en-IN"/>
        </w:rPr>
        <w:t xml:space="preserve"> A graph or model representation that shows how different factors (like temperature, moisture) correlate with yield prediction. This image could also represent the machine learning model’s output.</w:t>
      </w:r>
    </w:p>
    <w:p w14:paraId="001D4155" w14:textId="77777777" w:rsidR="00FC601A" w:rsidRDefault="00FC601A" w:rsidP="00FC601A">
      <w:pPr>
        <w:spacing w:line="360" w:lineRule="auto"/>
        <w:jc w:val="both"/>
        <w:rPr>
          <w:sz w:val="25"/>
          <w:szCs w:val="25"/>
          <w:lang w:val="en-IN"/>
        </w:rPr>
      </w:pPr>
    </w:p>
    <w:p w14:paraId="694089FB" w14:textId="77777777" w:rsidR="00FC601A" w:rsidRDefault="00FC601A" w:rsidP="00FC601A">
      <w:pPr>
        <w:spacing w:line="360" w:lineRule="auto"/>
        <w:jc w:val="both"/>
        <w:rPr>
          <w:sz w:val="25"/>
          <w:szCs w:val="25"/>
          <w:lang w:val="en-IN"/>
        </w:rPr>
      </w:pPr>
    </w:p>
    <w:p w14:paraId="050788BB" w14:textId="77777777" w:rsidR="00FC601A" w:rsidRPr="00FC601A" w:rsidRDefault="00FC601A" w:rsidP="00FC601A">
      <w:pPr>
        <w:spacing w:line="360" w:lineRule="auto"/>
        <w:jc w:val="both"/>
        <w:rPr>
          <w:sz w:val="40"/>
          <w:szCs w:val="40"/>
          <w:lang w:val="en-IN"/>
        </w:rPr>
      </w:pPr>
      <w:r w:rsidRPr="002B344A">
        <w:rPr>
          <w:b/>
          <w:bCs/>
          <w:sz w:val="32"/>
          <w:szCs w:val="32"/>
          <w:lang w:val="en-IN"/>
        </w:rPr>
        <w:t>Scope of the Project</w:t>
      </w:r>
      <w:r w:rsidRPr="00FC601A">
        <w:rPr>
          <w:b/>
          <w:bCs/>
          <w:sz w:val="40"/>
          <w:szCs w:val="40"/>
          <w:lang w:val="en-IN"/>
        </w:rPr>
        <w:t>:</w:t>
      </w:r>
    </w:p>
    <w:p w14:paraId="0D152070" w14:textId="77777777" w:rsidR="00FC601A" w:rsidRPr="00FC601A" w:rsidRDefault="00FC601A" w:rsidP="00FC601A">
      <w:pPr>
        <w:numPr>
          <w:ilvl w:val="0"/>
          <w:numId w:val="25"/>
        </w:numPr>
        <w:spacing w:line="360" w:lineRule="auto"/>
        <w:jc w:val="both"/>
        <w:rPr>
          <w:sz w:val="25"/>
          <w:szCs w:val="25"/>
          <w:lang w:val="en-IN"/>
        </w:rPr>
      </w:pPr>
      <w:r w:rsidRPr="00FC601A">
        <w:rPr>
          <w:sz w:val="25"/>
          <w:szCs w:val="25"/>
          <w:lang w:val="en-IN"/>
        </w:rPr>
        <w:t>Collect real-time soil and weather data via IoT sensors.</w:t>
      </w:r>
    </w:p>
    <w:p w14:paraId="7E8A2C7E" w14:textId="77777777" w:rsidR="00FC601A" w:rsidRPr="00FC601A" w:rsidRDefault="00FC601A" w:rsidP="00FC601A">
      <w:pPr>
        <w:numPr>
          <w:ilvl w:val="0"/>
          <w:numId w:val="25"/>
        </w:numPr>
        <w:spacing w:line="360" w:lineRule="auto"/>
        <w:jc w:val="both"/>
        <w:rPr>
          <w:sz w:val="25"/>
          <w:szCs w:val="25"/>
          <w:lang w:val="en-IN"/>
        </w:rPr>
      </w:pPr>
      <w:r w:rsidRPr="00FC601A">
        <w:rPr>
          <w:sz w:val="25"/>
          <w:szCs w:val="25"/>
          <w:lang w:val="en-IN"/>
        </w:rPr>
        <w:t>Transmit data securely to a central server.</w:t>
      </w:r>
    </w:p>
    <w:p w14:paraId="15D9ECBD" w14:textId="77777777" w:rsidR="00FC601A" w:rsidRPr="00FC601A" w:rsidRDefault="00FC601A" w:rsidP="00FC601A">
      <w:pPr>
        <w:numPr>
          <w:ilvl w:val="0"/>
          <w:numId w:val="25"/>
        </w:numPr>
        <w:spacing w:line="360" w:lineRule="auto"/>
        <w:jc w:val="both"/>
        <w:rPr>
          <w:sz w:val="25"/>
          <w:szCs w:val="25"/>
          <w:lang w:val="en-IN"/>
        </w:rPr>
      </w:pPr>
      <w:r w:rsidRPr="00FC601A">
        <w:rPr>
          <w:sz w:val="25"/>
          <w:szCs w:val="25"/>
          <w:lang w:val="en-IN"/>
        </w:rPr>
        <w:t>Develop a machine learning model for yield prediction.</w:t>
      </w:r>
    </w:p>
    <w:p w14:paraId="645BD803" w14:textId="77777777" w:rsidR="00FC601A" w:rsidRPr="00FC601A" w:rsidRDefault="00FC601A" w:rsidP="00FC601A">
      <w:pPr>
        <w:numPr>
          <w:ilvl w:val="0"/>
          <w:numId w:val="25"/>
        </w:numPr>
        <w:spacing w:line="360" w:lineRule="auto"/>
        <w:jc w:val="both"/>
        <w:rPr>
          <w:sz w:val="25"/>
          <w:szCs w:val="25"/>
          <w:lang w:val="en-IN"/>
        </w:rPr>
      </w:pPr>
      <w:r w:rsidRPr="00FC601A">
        <w:rPr>
          <w:sz w:val="25"/>
          <w:szCs w:val="25"/>
          <w:lang w:val="en-IN"/>
        </w:rPr>
        <w:t>Create a user-friendly interface for data access.</w:t>
      </w:r>
    </w:p>
    <w:p w14:paraId="327AE4A0" w14:textId="77777777" w:rsidR="00FC601A" w:rsidRPr="00FC601A" w:rsidRDefault="00FC601A" w:rsidP="00FC601A">
      <w:pPr>
        <w:numPr>
          <w:ilvl w:val="0"/>
          <w:numId w:val="25"/>
        </w:numPr>
        <w:spacing w:line="360" w:lineRule="auto"/>
        <w:jc w:val="both"/>
        <w:rPr>
          <w:sz w:val="25"/>
          <w:szCs w:val="25"/>
          <w:lang w:val="en-IN"/>
        </w:rPr>
      </w:pPr>
      <w:r w:rsidRPr="00FC601A">
        <w:rPr>
          <w:sz w:val="25"/>
          <w:szCs w:val="25"/>
          <w:lang w:val="en-IN"/>
        </w:rPr>
        <w:t>Ensure scalability for different crops and regions.</w:t>
      </w:r>
    </w:p>
    <w:p w14:paraId="2FA1996E" w14:textId="77777777" w:rsidR="00FC601A" w:rsidRPr="00FC601A" w:rsidRDefault="00FC601A" w:rsidP="00FC601A">
      <w:pPr>
        <w:numPr>
          <w:ilvl w:val="0"/>
          <w:numId w:val="25"/>
        </w:numPr>
        <w:spacing w:line="360" w:lineRule="auto"/>
        <w:jc w:val="both"/>
        <w:rPr>
          <w:sz w:val="25"/>
          <w:szCs w:val="25"/>
          <w:lang w:val="en-IN"/>
        </w:rPr>
      </w:pPr>
      <w:r w:rsidRPr="00FC601A">
        <w:rPr>
          <w:sz w:val="25"/>
          <w:szCs w:val="25"/>
          <w:lang w:val="en-IN"/>
        </w:rPr>
        <w:t>Continuously refine predictions with new data.</w:t>
      </w:r>
    </w:p>
    <w:p w14:paraId="7B4D734B" w14:textId="77777777" w:rsidR="00FC601A" w:rsidRPr="009917E7" w:rsidRDefault="00FC601A" w:rsidP="00FC601A">
      <w:pPr>
        <w:spacing w:line="360" w:lineRule="auto"/>
        <w:jc w:val="both"/>
        <w:rPr>
          <w:sz w:val="25"/>
          <w:szCs w:val="25"/>
          <w:lang w:val="en-IN"/>
        </w:rPr>
      </w:pPr>
    </w:p>
    <w:p w14:paraId="1CC8A9AA" w14:textId="77777777" w:rsidR="00FC601A" w:rsidRDefault="00FC601A" w:rsidP="009917E7">
      <w:pPr>
        <w:pStyle w:val="BodyText"/>
        <w:spacing w:before="72"/>
        <w:rPr>
          <w:b/>
          <w:bCs/>
          <w:lang w:val="en-IN"/>
        </w:rPr>
      </w:pPr>
    </w:p>
    <w:p w14:paraId="7977E802" w14:textId="77777777" w:rsidR="00FC601A" w:rsidRDefault="00FC601A" w:rsidP="009917E7">
      <w:pPr>
        <w:pStyle w:val="BodyText"/>
        <w:spacing w:before="72"/>
        <w:rPr>
          <w:b/>
          <w:bCs/>
          <w:lang w:val="en-IN"/>
        </w:rPr>
      </w:pPr>
    </w:p>
    <w:p w14:paraId="62C64225" w14:textId="77777777" w:rsidR="00FC601A" w:rsidRDefault="00FC601A" w:rsidP="009917E7">
      <w:pPr>
        <w:pStyle w:val="BodyText"/>
        <w:spacing w:before="72"/>
        <w:rPr>
          <w:b/>
          <w:bCs/>
          <w:lang w:val="en-IN"/>
        </w:rPr>
      </w:pPr>
    </w:p>
    <w:p w14:paraId="4E7077D1" w14:textId="080C813A" w:rsidR="009917E7" w:rsidRDefault="00FA7FF0" w:rsidP="009917E7">
      <w:pPr>
        <w:pStyle w:val="BodyText"/>
        <w:spacing w:before="72"/>
      </w:pPr>
      <w:r>
        <w:rPr>
          <w:noProof/>
        </w:rPr>
        <mc:AlternateContent>
          <mc:Choice Requires="wps">
            <w:drawing>
              <wp:anchor distT="0" distB="0" distL="0" distR="0" simplePos="0" relativeHeight="251658240" behindDoc="1" locked="0" layoutInCell="1" allowOverlap="1" wp14:anchorId="2866A21F" wp14:editId="04664F84">
                <wp:simplePos x="0" y="0"/>
                <wp:positionH relativeFrom="page">
                  <wp:posOffset>304800</wp:posOffset>
                </wp:positionH>
                <wp:positionV relativeFrom="page">
                  <wp:posOffset>304799</wp:posOffset>
                </wp:positionV>
                <wp:extent cx="7176770" cy="9462770"/>
                <wp:effectExtent l="0" t="0" r="0" b="0"/>
                <wp:wrapNone/>
                <wp:docPr id="18" name="Graphic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76770" cy="9462770"/>
                        </a:xfrm>
                        <a:custGeom>
                          <a:avLst/>
                          <a:gdLst/>
                          <a:ahLst/>
                          <a:cxnLst/>
                          <a:rect l="l" t="t" r="r" b="b"/>
                          <a:pathLst>
                            <a:path w="7176770" h="9462770">
                              <a:moveTo>
                                <a:pt x="7170420" y="9456420"/>
                              </a:moveTo>
                              <a:lnTo>
                                <a:pt x="0" y="9456420"/>
                              </a:lnTo>
                              <a:lnTo>
                                <a:pt x="0" y="9462516"/>
                              </a:lnTo>
                              <a:lnTo>
                                <a:pt x="7170420" y="9462516"/>
                              </a:lnTo>
                              <a:lnTo>
                                <a:pt x="7170420" y="9456420"/>
                              </a:lnTo>
                              <a:close/>
                            </a:path>
                            <a:path w="7176770" h="9462770">
                              <a:moveTo>
                                <a:pt x="7170420" y="0"/>
                              </a:moveTo>
                              <a:lnTo>
                                <a:pt x="0" y="0"/>
                              </a:lnTo>
                              <a:lnTo>
                                <a:pt x="0" y="6096"/>
                              </a:lnTo>
                              <a:lnTo>
                                <a:pt x="7170420" y="6096"/>
                              </a:lnTo>
                              <a:lnTo>
                                <a:pt x="7170420" y="0"/>
                              </a:lnTo>
                              <a:close/>
                            </a:path>
                            <a:path w="7176770" h="9462770">
                              <a:moveTo>
                                <a:pt x="7176516" y="6096"/>
                              </a:moveTo>
                              <a:lnTo>
                                <a:pt x="7170420" y="6096"/>
                              </a:lnTo>
                              <a:lnTo>
                                <a:pt x="7170420" y="9456420"/>
                              </a:lnTo>
                              <a:lnTo>
                                <a:pt x="7176516" y="9456420"/>
                              </a:lnTo>
                              <a:lnTo>
                                <a:pt x="7176516" y="6096"/>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9C4ADB5" id="Graphic 18" o:spid="_x0000_s1026" style="position:absolute;margin-left:24pt;margin-top:24pt;width:565.1pt;height:745.1pt;z-index:-251658240;visibility:visible;mso-wrap-style:square;mso-wrap-distance-left:0;mso-wrap-distance-top:0;mso-wrap-distance-right:0;mso-wrap-distance-bottom:0;mso-position-horizontal:absolute;mso-position-horizontal-relative:page;mso-position-vertical:absolute;mso-position-vertical-relative:page;v-text-anchor:top" coordsize="7176770,94627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" path="m7170420,9456420l,9456420r,6096l7170420,9462516r,-6096xem7170420,l,,,6096r7170420,l7170420,xem7176516,6096r-6096,l7170420,9456420r6096,l7176516,6096xe" fillcolor="black" stroked="f">
                <v:path arrowok="t"/>
                <w10:wrap anchorx="page" anchory="page"/>
              </v:shape>
            </w:pict>
          </mc:Fallback>
        </mc:AlternateContent>
      </w:r>
    </w:p>
    <w:p w14:paraId="707276DB" w14:textId="77777777" w:rsidR="009917E7" w:rsidRDefault="009917E7">
      <w:pPr>
        <w:spacing w:line="345" w:lineRule="auto"/>
        <w:jc w:val="both"/>
      </w:pPr>
    </w:p>
    <w:p w14:paraId="29C2470C" w14:textId="77777777" w:rsidR="009917E7" w:rsidRDefault="009917E7">
      <w:pPr>
        <w:spacing w:line="345" w:lineRule="auto"/>
        <w:jc w:val="both"/>
        <w:sectPr w:rsidR="009917E7" w:rsidSect="00E00312">
          <w:footerReference w:type="default" r:id="rId14"/>
          <w:pgSz w:w="12240" w:h="15840"/>
          <w:pgMar w:top="1440" w:right="1440" w:bottom="1440" w:left="1440" w:header="0" w:footer="1050" w:gutter="0"/>
          <w:cols w:space="720"/>
          <w:docGrid w:linePitch="299"/>
        </w:sectPr>
      </w:pPr>
    </w:p>
    <w:p w14:paraId="1D2C50E8" w14:textId="0ABA451C" w:rsidR="00B67E98" w:rsidRPr="002B344A" w:rsidRDefault="00FA7FF0" w:rsidP="00AE0D94">
      <w:pPr>
        <w:pStyle w:val="Heading1"/>
        <w:tabs>
          <w:tab w:val="left" w:pos="3805"/>
        </w:tabs>
        <w:rPr>
          <w:b w:val="0"/>
          <w:bCs w:val="0"/>
          <w:u w:val="none"/>
        </w:rPr>
      </w:pPr>
      <w:r w:rsidRPr="002B344A">
        <w:rPr>
          <w:b w:val="0"/>
          <w:bCs w:val="0"/>
          <w:noProof/>
          <w:u w:val="none"/>
        </w:rPr>
        <w:lastRenderedPageBreak/>
        <mc:AlternateContent>
          <mc:Choice Requires="wps">
            <w:drawing>
              <wp:anchor distT="0" distB="0" distL="0" distR="0" simplePos="0" relativeHeight="251658248" behindDoc="1" locked="0" layoutInCell="1" allowOverlap="1" wp14:anchorId="64051CAB" wp14:editId="3329C249">
                <wp:simplePos x="0" y="0"/>
                <wp:positionH relativeFrom="page">
                  <wp:posOffset>304800</wp:posOffset>
                </wp:positionH>
                <wp:positionV relativeFrom="page">
                  <wp:posOffset>304799</wp:posOffset>
                </wp:positionV>
                <wp:extent cx="7176770" cy="9462770"/>
                <wp:effectExtent l="0" t="0" r="0" b="0"/>
                <wp:wrapNone/>
                <wp:docPr id="19" name="Graphic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76770" cy="9462770"/>
                        </a:xfrm>
                        <a:custGeom>
                          <a:avLst/>
                          <a:gdLst/>
                          <a:ahLst/>
                          <a:cxnLst/>
                          <a:rect l="l" t="t" r="r" b="b"/>
                          <a:pathLst>
                            <a:path w="7176770" h="9462770">
                              <a:moveTo>
                                <a:pt x="7170420" y="9456420"/>
                              </a:moveTo>
                              <a:lnTo>
                                <a:pt x="0" y="9456420"/>
                              </a:lnTo>
                              <a:lnTo>
                                <a:pt x="0" y="9462516"/>
                              </a:lnTo>
                              <a:lnTo>
                                <a:pt x="7170420" y="9462516"/>
                              </a:lnTo>
                              <a:lnTo>
                                <a:pt x="7170420" y="9456420"/>
                              </a:lnTo>
                              <a:close/>
                            </a:path>
                            <a:path w="7176770" h="9462770">
                              <a:moveTo>
                                <a:pt x="7170420" y="0"/>
                              </a:moveTo>
                              <a:lnTo>
                                <a:pt x="0" y="0"/>
                              </a:lnTo>
                              <a:lnTo>
                                <a:pt x="0" y="6096"/>
                              </a:lnTo>
                              <a:lnTo>
                                <a:pt x="7170420" y="6096"/>
                              </a:lnTo>
                              <a:lnTo>
                                <a:pt x="7170420" y="0"/>
                              </a:lnTo>
                              <a:close/>
                            </a:path>
                            <a:path w="7176770" h="9462770">
                              <a:moveTo>
                                <a:pt x="7176516" y="6096"/>
                              </a:moveTo>
                              <a:lnTo>
                                <a:pt x="7170420" y="6096"/>
                              </a:lnTo>
                              <a:lnTo>
                                <a:pt x="7170420" y="9456420"/>
                              </a:lnTo>
                              <a:lnTo>
                                <a:pt x="7176516" y="9456420"/>
                              </a:lnTo>
                              <a:lnTo>
                                <a:pt x="7176516" y="6096"/>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1AB34B3" id="Graphic 19" o:spid="_x0000_s1026" style="position:absolute;margin-left:24pt;margin-top:24pt;width:565.1pt;height:745.1pt;z-index:-251658232;visibility:visible;mso-wrap-style:square;mso-wrap-distance-left:0;mso-wrap-distance-top:0;mso-wrap-distance-right:0;mso-wrap-distance-bottom:0;mso-position-horizontal:absolute;mso-position-horizontal-relative:page;mso-position-vertical:absolute;mso-position-vertical-relative:page;v-text-anchor:top" coordsize="7176770,94627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" path="m7170420,9456420l,9456420r,6096l7170420,9462516r,-6096xem7170420,l,,,6096r7170420,l7170420,xem7176516,6096r-6096,l7170420,9456420r6096,l7176516,6096xe" fillcolor="black" stroked="f">
                <v:path arrowok="t"/>
                <w10:wrap anchorx="page" anchory="page"/>
              </v:shape>
            </w:pict>
          </mc:Fallback>
        </mc:AlternateContent>
      </w:r>
      <w:bookmarkStart w:id="1" w:name="_TOC_250005"/>
      <w:r w:rsidRPr="002B344A">
        <w:rPr>
          <w:b w:val="0"/>
          <w:bCs w:val="0"/>
          <w:spacing w:val="-2"/>
          <w:u w:val="none"/>
        </w:rPr>
        <w:t>LITERATURE</w:t>
      </w:r>
      <w:r w:rsidRPr="002B344A">
        <w:rPr>
          <w:b w:val="0"/>
          <w:bCs w:val="0"/>
          <w:spacing w:val="28"/>
          <w:u w:val="none"/>
        </w:rPr>
        <w:t xml:space="preserve"> </w:t>
      </w:r>
      <w:bookmarkEnd w:id="1"/>
      <w:r w:rsidRPr="002B344A">
        <w:rPr>
          <w:b w:val="0"/>
          <w:bCs w:val="0"/>
          <w:spacing w:val="-2"/>
          <w:u w:val="none"/>
        </w:rPr>
        <w:t>REVIEW</w:t>
      </w:r>
    </w:p>
    <w:p w14:paraId="48289AF0" w14:textId="77777777" w:rsidR="00B67E98" w:rsidRDefault="00B67E98">
      <w:pPr>
        <w:pStyle w:val="BodyText"/>
        <w:spacing w:before="346"/>
        <w:rPr>
          <w:b/>
          <w:sz w:val="32"/>
        </w:rPr>
      </w:pPr>
    </w:p>
    <w:p w14:paraId="64B945D4" w14:textId="36E84A16" w:rsidR="00FC601A" w:rsidRPr="00FC601A" w:rsidRDefault="00FC601A" w:rsidP="0006177F">
      <w:pPr>
        <w:pStyle w:val="BodyText"/>
        <w:spacing w:before="149" w:line="360" w:lineRule="auto"/>
        <w:jc w:val="both"/>
      </w:pPr>
      <w:r w:rsidRPr="00781C2C">
        <w:rPr>
          <w:b/>
          <w:bCs/>
        </w:rPr>
        <w:t>Hossein Zare, Tobias KD Weber, Joachim Ingwersen, Wolfgang Nowak, Sebastian Gayler, and Thilo Streck (2024),</w:t>
      </w:r>
      <w:r w:rsidRPr="00FC601A">
        <w:t xml:space="preserve"> conducted an in-depth study on crop yield prediction using a multi-model ensemble with data assimilation techniques. Their research focused on integrating leaf area index (LAI) data derived from satellite remote sensing into three process-based crop models (CERES, GECROS, SPASS) and their combined ensemble. The methodology utilized particle filtering (PF) to manage uncertainties in agronomic inputs such as weather, soil hydraulic properties, and nitrogen fertilization. The results demonstrated that integrating LAI data significantly improved the precision and accuracy of yield predictions in GECROS, SPASS, and the ensemble, with notable reductions in yield bias. The study emphasized the challenges posed by model input variability and the advantages of multi-model approaches for regional yield forecasts. Future research recommendations include refining regional model calibration and exploring optimized weighting schemes for ensembles.</w:t>
      </w:r>
    </w:p>
    <w:p w14:paraId="7341EA97" w14:textId="77777777" w:rsidR="00FC601A" w:rsidRPr="00FC601A" w:rsidRDefault="00FC601A" w:rsidP="00FC601A">
      <w:pPr>
        <w:pStyle w:val="BodyText"/>
        <w:spacing w:before="149" w:line="360" w:lineRule="auto"/>
        <w:jc w:val="center"/>
      </w:pPr>
    </w:p>
    <w:p w14:paraId="0221908C" w14:textId="30629204" w:rsidR="00B67E98" w:rsidRPr="00FC601A" w:rsidRDefault="00FC601A" w:rsidP="00FC601A">
      <w:pPr>
        <w:spacing w:line="360" w:lineRule="auto"/>
        <w:jc w:val="both"/>
        <w:rPr>
          <w:sz w:val="25"/>
          <w:szCs w:val="25"/>
        </w:rPr>
        <w:sectPr w:rsidR="00B67E98" w:rsidRPr="00FC601A" w:rsidSect="00FC601A">
          <w:pgSz w:w="12240" w:h="15840"/>
          <w:pgMar w:top="1440" w:right="1440" w:bottom="1440" w:left="1440" w:header="0" w:footer="1050" w:gutter="0"/>
          <w:cols w:space="720"/>
          <w:docGrid w:linePitch="299"/>
        </w:sectPr>
      </w:pPr>
      <w:proofErr w:type="spellStart"/>
      <w:r w:rsidRPr="00781C2C">
        <w:rPr>
          <w:b/>
          <w:bCs/>
          <w:sz w:val="25"/>
          <w:szCs w:val="25"/>
        </w:rPr>
        <w:t>Ravesa</w:t>
      </w:r>
      <w:proofErr w:type="spellEnd"/>
      <w:r w:rsidRPr="00781C2C">
        <w:rPr>
          <w:b/>
          <w:bCs/>
          <w:sz w:val="25"/>
          <w:szCs w:val="25"/>
        </w:rPr>
        <w:t xml:space="preserve"> Akhter and Shabir Ahmad Sofi (2022) </w:t>
      </w:r>
      <w:r w:rsidRPr="00FC601A">
        <w:rPr>
          <w:sz w:val="25"/>
          <w:szCs w:val="25"/>
        </w:rPr>
        <w:t>examined the application of IoT data analytics and machine learning in precision agriculture to enhance productivity and address food security challenges. Their research highlighted the implementation of IoT-based systems in apple orchards of Kashmir for early disease prediction. This approach involved deploying sensors to collect real-time data and applying machine learning algorithms for predictive analytics. The paper discussed the potential of IoT and data analytics to revolutionize traditional farming practices, leading to improved crop management and resource efficiency. The authors identified barriers such as technical limitations, data security concerns, and the need for training farmers to adopt advanced technologies. They emphasized the importance of integrating data from diverse sources for more comprehensive analysis and better decision-making in agricultural practices.</w:t>
      </w:r>
    </w:p>
    <w:p w14:paraId="7E3C45C2" w14:textId="77777777" w:rsidR="0006177F" w:rsidRDefault="0006177F" w:rsidP="0006177F">
      <w:pPr>
        <w:spacing w:line="345" w:lineRule="auto"/>
        <w:jc w:val="both"/>
      </w:pPr>
    </w:p>
    <w:p w14:paraId="694D13A4" w14:textId="77777777" w:rsidR="0006177F" w:rsidRPr="0006177F" w:rsidRDefault="0006177F" w:rsidP="0006177F">
      <w:pPr>
        <w:spacing w:line="360" w:lineRule="auto"/>
        <w:jc w:val="both"/>
        <w:rPr>
          <w:sz w:val="25"/>
          <w:szCs w:val="25"/>
        </w:rPr>
      </w:pPr>
      <w:r w:rsidRPr="00781C2C">
        <w:rPr>
          <w:b/>
          <w:bCs/>
          <w:sz w:val="25"/>
          <w:szCs w:val="25"/>
        </w:rPr>
        <w:t>Tarek Alahmad, Miklós Neményi, and Anikó Nyéki (2023)</w:t>
      </w:r>
      <w:r w:rsidRPr="0006177F">
        <w:rPr>
          <w:sz w:val="25"/>
          <w:szCs w:val="25"/>
        </w:rPr>
        <w:t xml:space="preserve"> explored the transformative role of IoT sensors and big data in precision crop production. Their review underscored how combining these technologies can optimize resource use, reduce waste, and enhance yield stability. The paper elaborated on the critical need for big data analytics to process the vast amounts of information gathered by IoT sensors and the importance of predictive decision-making in farming. Challenges highlighted included managing unstructured data, ensuring data security, and creating robust infrastructures for IoT implementation. The authors recommended adopting </w:t>
      </w:r>
      <w:proofErr w:type="spellStart"/>
      <w:r w:rsidRPr="0006177F">
        <w:rPr>
          <w:sz w:val="25"/>
          <w:szCs w:val="25"/>
        </w:rPr>
        <w:t>multisensor</w:t>
      </w:r>
      <w:proofErr w:type="spellEnd"/>
      <w:r w:rsidRPr="0006177F">
        <w:rPr>
          <w:sz w:val="25"/>
          <w:szCs w:val="25"/>
        </w:rPr>
        <w:t xml:space="preserve"> data fusion for accurate, real-time agricultural insights and emphasized that integrating AI and IoT could propel precision agriculture forward by enabling efficient resource management and environmental sustainability.</w:t>
      </w:r>
    </w:p>
    <w:p w14:paraId="4CF777A2" w14:textId="77777777" w:rsidR="0006177F" w:rsidRPr="0006177F" w:rsidRDefault="0006177F" w:rsidP="0006177F">
      <w:pPr>
        <w:spacing w:line="360" w:lineRule="auto"/>
        <w:jc w:val="both"/>
        <w:rPr>
          <w:sz w:val="25"/>
          <w:szCs w:val="25"/>
        </w:rPr>
      </w:pPr>
    </w:p>
    <w:p w14:paraId="12DE19FA" w14:textId="4CB561C2" w:rsidR="00B67E98" w:rsidRPr="0006177F" w:rsidRDefault="0006177F" w:rsidP="0006177F">
      <w:pPr>
        <w:spacing w:line="360" w:lineRule="auto"/>
        <w:jc w:val="both"/>
        <w:rPr>
          <w:sz w:val="25"/>
          <w:szCs w:val="25"/>
        </w:rPr>
        <w:sectPr w:rsidR="00B67E98" w:rsidRPr="0006177F" w:rsidSect="0006177F">
          <w:pgSz w:w="12240" w:h="15840"/>
          <w:pgMar w:top="1440" w:right="1440" w:bottom="1440" w:left="1440" w:header="0" w:footer="1050" w:gutter="0"/>
          <w:cols w:space="720"/>
          <w:docGrid w:linePitch="299"/>
        </w:sectPr>
      </w:pPr>
      <w:r w:rsidRPr="00217F40">
        <w:rPr>
          <w:b/>
          <w:bCs/>
          <w:sz w:val="25"/>
          <w:szCs w:val="25"/>
        </w:rPr>
        <w:t xml:space="preserve">Waleed K. </w:t>
      </w:r>
      <w:proofErr w:type="spellStart"/>
      <w:r w:rsidRPr="00217F40">
        <w:rPr>
          <w:b/>
          <w:bCs/>
          <w:sz w:val="25"/>
          <w:szCs w:val="25"/>
        </w:rPr>
        <w:t>Alazzai</w:t>
      </w:r>
      <w:proofErr w:type="spellEnd"/>
      <w:r w:rsidRPr="00217F40">
        <w:rPr>
          <w:b/>
          <w:bCs/>
          <w:sz w:val="25"/>
          <w:szCs w:val="25"/>
        </w:rPr>
        <w:t xml:space="preserve">, </w:t>
      </w:r>
      <w:proofErr w:type="spellStart"/>
      <w:r w:rsidRPr="00217F40">
        <w:rPr>
          <w:b/>
          <w:bCs/>
          <w:sz w:val="25"/>
          <w:szCs w:val="25"/>
        </w:rPr>
        <w:t>Baydaa</w:t>
      </w:r>
      <w:proofErr w:type="spellEnd"/>
      <w:r w:rsidRPr="00217F40">
        <w:rPr>
          <w:b/>
          <w:bCs/>
          <w:sz w:val="25"/>
          <w:szCs w:val="25"/>
        </w:rPr>
        <w:t xml:space="preserve"> Sh. Z. Abood, Hassan M. Al-</w:t>
      </w:r>
      <w:proofErr w:type="spellStart"/>
      <w:r w:rsidRPr="00217F40">
        <w:rPr>
          <w:b/>
          <w:bCs/>
          <w:sz w:val="25"/>
          <w:szCs w:val="25"/>
        </w:rPr>
        <w:t>Jawahry</w:t>
      </w:r>
      <w:proofErr w:type="spellEnd"/>
      <w:r w:rsidRPr="00217F40">
        <w:rPr>
          <w:b/>
          <w:bCs/>
          <w:sz w:val="25"/>
          <w:szCs w:val="25"/>
        </w:rPr>
        <w:t>, and Mohammed Kadhim Obaid (2024)</w:t>
      </w:r>
      <w:r w:rsidRPr="0006177F">
        <w:rPr>
          <w:sz w:val="25"/>
          <w:szCs w:val="25"/>
        </w:rPr>
        <w:t xml:space="preserve"> conducted a comprehensive review on the role of AI and IoT in precision farming. Their study emphasized how these technologies are transforming modern agriculture by providing real-time data, improving decision-making, and increasing productivity. The paper discussed the deployment of AI algorithms and IoT sensors for monitoring crop growth, optimizing irrigation, and enhancing resource utilization. The authors highlighted practical applications such as the use of drones for aerial data collection and GIS tools for spatial analysis. Despite these advancements, the study also pointed out challenges like connectivity issues, integration complexity, and the need for upskilling the agricultural workforce. The authors concluded that continuous innovation and collaboration across technological and agricultural sectors are essential to address these challenges and advance precision farming practices.</w:t>
      </w:r>
    </w:p>
    <w:p w14:paraId="6504560B" w14:textId="77C15F24" w:rsidR="0006177F" w:rsidRPr="0006177F" w:rsidRDefault="0006177F" w:rsidP="00071062">
      <w:pPr>
        <w:spacing w:line="360" w:lineRule="auto"/>
        <w:jc w:val="both"/>
        <w:rPr>
          <w:sz w:val="25"/>
          <w:szCs w:val="25"/>
        </w:rPr>
      </w:pPr>
      <w:r w:rsidRPr="00781C2C">
        <w:rPr>
          <w:b/>
          <w:bCs/>
          <w:sz w:val="25"/>
          <w:szCs w:val="25"/>
        </w:rPr>
        <w:lastRenderedPageBreak/>
        <w:t xml:space="preserve">Waleed K. </w:t>
      </w:r>
      <w:proofErr w:type="spellStart"/>
      <w:r w:rsidRPr="00781C2C">
        <w:rPr>
          <w:b/>
          <w:bCs/>
          <w:sz w:val="25"/>
          <w:szCs w:val="25"/>
        </w:rPr>
        <w:t>Alazzai</w:t>
      </w:r>
      <w:proofErr w:type="spellEnd"/>
      <w:r w:rsidRPr="00781C2C">
        <w:rPr>
          <w:b/>
          <w:bCs/>
          <w:sz w:val="25"/>
          <w:szCs w:val="25"/>
        </w:rPr>
        <w:t xml:space="preserve">, </w:t>
      </w:r>
      <w:proofErr w:type="spellStart"/>
      <w:r w:rsidRPr="00781C2C">
        <w:rPr>
          <w:b/>
          <w:bCs/>
          <w:sz w:val="25"/>
          <w:szCs w:val="25"/>
        </w:rPr>
        <w:t>Baydaa</w:t>
      </w:r>
      <w:proofErr w:type="spellEnd"/>
      <w:r w:rsidRPr="00781C2C">
        <w:rPr>
          <w:b/>
          <w:bCs/>
          <w:sz w:val="25"/>
          <w:szCs w:val="25"/>
        </w:rPr>
        <w:t xml:space="preserve"> Sh. Z. Abood, Hassan M. Al-</w:t>
      </w:r>
      <w:proofErr w:type="spellStart"/>
      <w:r w:rsidRPr="00781C2C">
        <w:rPr>
          <w:b/>
          <w:bCs/>
          <w:sz w:val="25"/>
          <w:szCs w:val="25"/>
        </w:rPr>
        <w:t>Jawahry</w:t>
      </w:r>
      <w:proofErr w:type="spellEnd"/>
      <w:r w:rsidRPr="00781C2C">
        <w:rPr>
          <w:b/>
          <w:bCs/>
          <w:sz w:val="25"/>
          <w:szCs w:val="25"/>
        </w:rPr>
        <w:t xml:space="preserve">, and Mohammed Kadhim Obaid </w:t>
      </w:r>
      <w:r w:rsidR="00E24D19">
        <w:rPr>
          <w:b/>
          <w:bCs/>
          <w:sz w:val="25"/>
          <w:szCs w:val="25"/>
        </w:rPr>
        <w:t xml:space="preserve">et </w:t>
      </w:r>
      <w:proofErr w:type="gramStart"/>
      <w:r w:rsidR="00E24D19">
        <w:rPr>
          <w:b/>
          <w:bCs/>
          <w:sz w:val="25"/>
          <w:szCs w:val="25"/>
        </w:rPr>
        <w:t>al,</w:t>
      </w:r>
      <w:r w:rsidRPr="00781C2C">
        <w:rPr>
          <w:b/>
          <w:bCs/>
          <w:sz w:val="25"/>
          <w:szCs w:val="25"/>
        </w:rPr>
        <w:t>(</w:t>
      </w:r>
      <w:proofErr w:type="gramEnd"/>
      <w:r w:rsidRPr="00781C2C">
        <w:rPr>
          <w:b/>
          <w:bCs/>
          <w:sz w:val="25"/>
          <w:szCs w:val="25"/>
        </w:rPr>
        <w:t>2024),</w:t>
      </w:r>
      <w:r w:rsidRPr="0006177F">
        <w:rPr>
          <w:sz w:val="25"/>
          <w:szCs w:val="25"/>
        </w:rPr>
        <w:t xml:space="preserve"> Artificial Intelligence (AI) and the Internet of Things (IoT) are transforming modern agricultural practices through precision farming. This study emphasizes the integration of advanced technologies, including remote sensing, Geographic Information Systems (GIS), and IoT, in addressing challenges like declining resources and increasing population demands. The authors first discuss the basic concepts of AI and IoT in agriculture, highlighting their applications in crop monitoring, resource optimization, and data-driven decision-making. They review specific AI and IoT tools, such as satellite imaging and automated machinery, that enhance efficiency in water usage, fertilization, and pest control. They also cover practical applications in various regions, demonstrating how technology-based precision farming can improve productivity and environmental sustainability. Despite these advances, challenges like connectivity issues, high implementation costs, and integration complexity remain. Future research is recommended to focus on overcoming these challenges, potentially through improved connectivity infrastructure and cost-effective solutions, which could expand the accessibility of precision agriculture technologies​.</w:t>
      </w:r>
    </w:p>
    <w:p w14:paraId="7265E3D2" w14:textId="77777777" w:rsidR="0006177F" w:rsidRPr="0006177F" w:rsidRDefault="0006177F" w:rsidP="00071062">
      <w:pPr>
        <w:spacing w:line="360" w:lineRule="auto"/>
        <w:jc w:val="both"/>
        <w:rPr>
          <w:sz w:val="25"/>
          <w:szCs w:val="25"/>
        </w:rPr>
      </w:pPr>
    </w:p>
    <w:p w14:paraId="49E1EAD8" w14:textId="5805751B" w:rsidR="0006177F" w:rsidRPr="0006177F" w:rsidRDefault="0006177F" w:rsidP="00071062">
      <w:pPr>
        <w:spacing w:line="360" w:lineRule="auto"/>
        <w:jc w:val="both"/>
        <w:rPr>
          <w:sz w:val="25"/>
          <w:szCs w:val="25"/>
        </w:rPr>
      </w:pPr>
      <w:r w:rsidRPr="00781C2C">
        <w:rPr>
          <w:b/>
          <w:bCs/>
          <w:sz w:val="25"/>
          <w:szCs w:val="25"/>
        </w:rPr>
        <w:t>Hassan R. El-</w:t>
      </w:r>
      <w:proofErr w:type="spellStart"/>
      <w:r w:rsidRPr="00781C2C">
        <w:rPr>
          <w:b/>
          <w:bCs/>
          <w:sz w:val="25"/>
          <w:szCs w:val="25"/>
        </w:rPr>
        <w:t>Ramady</w:t>
      </w:r>
      <w:proofErr w:type="spellEnd"/>
      <w:r w:rsidRPr="00781C2C">
        <w:rPr>
          <w:b/>
          <w:bCs/>
          <w:sz w:val="25"/>
          <w:szCs w:val="25"/>
        </w:rPr>
        <w:t xml:space="preserve">, Tarek A. </w:t>
      </w:r>
      <w:proofErr w:type="spellStart"/>
      <w:r w:rsidRPr="00781C2C">
        <w:rPr>
          <w:b/>
          <w:bCs/>
          <w:sz w:val="25"/>
          <w:szCs w:val="25"/>
        </w:rPr>
        <w:t>Alshaal</w:t>
      </w:r>
      <w:proofErr w:type="spellEnd"/>
      <w:r w:rsidRPr="00781C2C">
        <w:rPr>
          <w:b/>
          <w:bCs/>
          <w:sz w:val="25"/>
          <w:szCs w:val="25"/>
        </w:rPr>
        <w:t>, Megahed M. Amer, Éva Domokos-</w:t>
      </w:r>
      <w:proofErr w:type="spellStart"/>
      <w:r w:rsidRPr="00781C2C">
        <w:rPr>
          <w:b/>
          <w:bCs/>
          <w:sz w:val="25"/>
          <w:szCs w:val="25"/>
        </w:rPr>
        <w:t>Szabolcsy</w:t>
      </w:r>
      <w:proofErr w:type="spellEnd"/>
      <w:r w:rsidRPr="00781C2C">
        <w:rPr>
          <w:b/>
          <w:bCs/>
          <w:sz w:val="25"/>
          <w:szCs w:val="25"/>
        </w:rPr>
        <w:t>, et al</w:t>
      </w:r>
      <w:r w:rsidR="00E24D19">
        <w:rPr>
          <w:b/>
          <w:bCs/>
          <w:sz w:val="25"/>
          <w:szCs w:val="25"/>
        </w:rPr>
        <w:t>,</w:t>
      </w:r>
      <w:r w:rsidRPr="00781C2C">
        <w:rPr>
          <w:b/>
          <w:bCs/>
          <w:sz w:val="25"/>
          <w:szCs w:val="25"/>
        </w:rPr>
        <w:t xml:space="preserve"> (2014)</w:t>
      </w:r>
      <w:r w:rsidRPr="0006177F">
        <w:rPr>
          <w:sz w:val="25"/>
          <w:szCs w:val="25"/>
        </w:rPr>
        <w:t>, Soil health is critical for sustainable agriculture and crop productivity, and this paper emphasizes the role of soil quality management in plant nutrition. The authors focus on integrated nutrient management (INM), which includes methods such as reduced tillage, crop rotation, and the use of organic fertilizers to maintain soil health. The study discusses the complexity of soil as a dynamic ecosystem, examining key soil properties such as physical, chemical, and biological indicators that impact plant growth. The authors review various soil management techniques, including the application of green manure and cover crops, to enhance soil organic matter, increase nutrient retention, and support beneficial soil microorganisms. They note the challenges of quantifying soil health due to variations in soil types and the need for location-specific practices. The study recommends a focus on improving soil organic content to bolster agricultural productivity and sustainability. Future directions include refining soil health indicators and exploring new INM techniques to support sustainable food production​.</w:t>
      </w:r>
    </w:p>
    <w:p w14:paraId="7AFB4E89" w14:textId="77777777" w:rsidR="0006177F" w:rsidRPr="0006177F" w:rsidRDefault="0006177F" w:rsidP="00071062">
      <w:pPr>
        <w:spacing w:line="360" w:lineRule="auto"/>
        <w:jc w:val="both"/>
        <w:rPr>
          <w:sz w:val="25"/>
          <w:szCs w:val="25"/>
        </w:rPr>
      </w:pPr>
    </w:p>
    <w:p w14:paraId="3B66A501" w14:textId="2A399487" w:rsidR="0006177F" w:rsidRPr="0006177F" w:rsidRDefault="0006177F" w:rsidP="00071062">
      <w:pPr>
        <w:spacing w:line="360" w:lineRule="auto"/>
        <w:jc w:val="both"/>
        <w:rPr>
          <w:sz w:val="25"/>
          <w:szCs w:val="25"/>
        </w:rPr>
      </w:pPr>
      <w:r w:rsidRPr="00E24D19">
        <w:rPr>
          <w:b/>
          <w:bCs/>
          <w:sz w:val="25"/>
          <w:szCs w:val="25"/>
        </w:rPr>
        <w:t>Sarita Tripathy and Shaswati Patra (2020)</w:t>
      </w:r>
      <w:r w:rsidRPr="0006177F">
        <w:rPr>
          <w:sz w:val="25"/>
          <w:szCs w:val="25"/>
        </w:rPr>
        <w:t>, IoT-based precision agriculture is gaining traction as a solution for improving crop yield and monitoring various environmental factors in agriculture. This review outlines the structure and functionality of IoT in agriculture, detailing its three-layer system (perception, network, and application layers) which facilitates data collection and analysis. The authors discuss the application of IoT in monitoring soil moisture, temperature, and humidity, which enables real-time decisions to optimize water usage, improve fertilization, and reduce waste. They also cover the implementation of IoT in tracking livestock, managing farm vehicles, and overseeing crop health, illustrating IoT’s role in smart farming. However, they identify challenges such as the need for stable connectivity in rural areas and the high costs associated with IoT devices and infrastructure. The authors suggest that future research should focus on improving connectivity and reducing costs, allowing broader adoption of IoT in agriculture for efficient, sustainable farming practices​.</w:t>
      </w:r>
    </w:p>
    <w:p w14:paraId="6BD4F938" w14:textId="77777777" w:rsidR="0006177F" w:rsidRPr="0006177F" w:rsidRDefault="0006177F" w:rsidP="00071062">
      <w:pPr>
        <w:spacing w:line="360" w:lineRule="auto"/>
        <w:jc w:val="both"/>
        <w:rPr>
          <w:sz w:val="25"/>
          <w:szCs w:val="25"/>
        </w:rPr>
      </w:pPr>
    </w:p>
    <w:p w14:paraId="6FECDE16" w14:textId="77777777" w:rsidR="00B67E98" w:rsidRDefault="0006177F" w:rsidP="00071062">
      <w:pPr>
        <w:spacing w:line="360" w:lineRule="auto"/>
        <w:jc w:val="both"/>
        <w:rPr>
          <w:sz w:val="25"/>
          <w:szCs w:val="25"/>
        </w:rPr>
      </w:pPr>
      <w:r w:rsidRPr="00E24D19">
        <w:rPr>
          <w:b/>
          <w:bCs/>
          <w:sz w:val="25"/>
          <w:szCs w:val="25"/>
        </w:rPr>
        <w:t xml:space="preserve">Pavithra Mahesh and Rajkumar </w:t>
      </w:r>
      <w:proofErr w:type="spellStart"/>
      <w:r w:rsidRPr="00E24D19">
        <w:rPr>
          <w:b/>
          <w:bCs/>
          <w:sz w:val="25"/>
          <w:szCs w:val="25"/>
        </w:rPr>
        <w:t>Soundrapandiyan</w:t>
      </w:r>
      <w:proofErr w:type="spellEnd"/>
      <w:r w:rsidRPr="00E24D19">
        <w:rPr>
          <w:b/>
          <w:bCs/>
          <w:sz w:val="25"/>
          <w:szCs w:val="25"/>
        </w:rPr>
        <w:t xml:space="preserve"> (2024)</w:t>
      </w:r>
      <w:r w:rsidRPr="0006177F">
        <w:rPr>
          <w:sz w:val="25"/>
          <w:szCs w:val="25"/>
        </w:rPr>
        <w:t xml:space="preserve">, Machine learning algorithms are becoming essential for crop yield prediction, addressing challenges in agriculture related to climate variability and market demand. This study evaluates gradient-based machine learning algorithms, including </w:t>
      </w:r>
      <w:proofErr w:type="spellStart"/>
      <w:r w:rsidRPr="0006177F">
        <w:rPr>
          <w:sz w:val="25"/>
          <w:szCs w:val="25"/>
        </w:rPr>
        <w:t>CatBoost</w:t>
      </w:r>
      <w:proofErr w:type="spellEnd"/>
      <w:r w:rsidRPr="0006177F">
        <w:rPr>
          <w:sz w:val="25"/>
          <w:szCs w:val="25"/>
        </w:rPr>
        <w:t xml:space="preserve">, </w:t>
      </w:r>
      <w:proofErr w:type="spellStart"/>
      <w:r w:rsidRPr="0006177F">
        <w:rPr>
          <w:sz w:val="25"/>
          <w:szCs w:val="25"/>
        </w:rPr>
        <w:t>LightGBM</w:t>
      </w:r>
      <w:proofErr w:type="spellEnd"/>
      <w:r w:rsidRPr="0006177F">
        <w:rPr>
          <w:sz w:val="25"/>
          <w:szCs w:val="25"/>
        </w:rPr>
        <w:t xml:space="preserve">, and </w:t>
      </w:r>
      <w:proofErr w:type="spellStart"/>
      <w:r w:rsidRPr="0006177F">
        <w:rPr>
          <w:sz w:val="25"/>
          <w:szCs w:val="25"/>
        </w:rPr>
        <w:t>XGBoost</w:t>
      </w:r>
      <w:proofErr w:type="spellEnd"/>
      <w:r w:rsidRPr="0006177F">
        <w:rPr>
          <w:sz w:val="25"/>
          <w:szCs w:val="25"/>
        </w:rPr>
        <w:t xml:space="preserve">, for accurately predicting crop yields by analyzing parameters like temperature, rainfall, and pesticide use. The authors first explain the importance of crop yield prediction for strategic agricultural planning, particularly in optimizing crop selection and resource allocation. They highlight the strengths of gradient-based models in achieving high accuracy rates, with </w:t>
      </w:r>
      <w:proofErr w:type="spellStart"/>
      <w:r w:rsidRPr="0006177F">
        <w:rPr>
          <w:sz w:val="25"/>
          <w:szCs w:val="25"/>
        </w:rPr>
        <w:t>CatBoost</w:t>
      </w:r>
      <w:proofErr w:type="spellEnd"/>
      <w:r w:rsidRPr="0006177F">
        <w:rPr>
          <w:sz w:val="25"/>
          <w:szCs w:val="25"/>
        </w:rPr>
        <w:t xml:space="preserve"> showing superior performance in yield predictions. This research identifies the limitations of machine learning in agriculture, such as the need for extensive datasets and computational resources. Future directions proposed include refining algorithms to handle data variability, integrating IoT for real-time data collection, and enhancing model interpretability to aid decision-making for farmers and agricultural planners​.</w:t>
      </w:r>
    </w:p>
    <w:p w14:paraId="3EC932AB" w14:textId="77777777" w:rsidR="0006177F" w:rsidRDefault="0006177F" w:rsidP="00071062">
      <w:pPr>
        <w:spacing w:line="360" w:lineRule="auto"/>
        <w:jc w:val="both"/>
        <w:rPr>
          <w:sz w:val="25"/>
          <w:szCs w:val="25"/>
        </w:rPr>
      </w:pPr>
    </w:p>
    <w:p w14:paraId="57AB7641" w14:textId="77777777" w:rsidR="0006177F" w:rsidRPr="0006177F" w:rsidRDefault="0006177F" w:rsidP="00071062">
      <w:pPr>
        <w:spacing w:line="360" w:lineRule="auto"/>
        <w:jc w:val="both"/>
        <w:rPr>
          <w:sz w:val="25"/>
          <w:szCs w:val="25"/>
        </w:rPr>
      </w:pPr>
      <w:r w:rsidRPr="00E24D19">
        <w:rPr>
          <w:b/>
          <w:bCs/>
          <w:sz w:val="25"/>
          <w:szCs w:val="25"/>
        </w:rPr>
        <w:t xml:space="preserve">Ahmed M. S. Kheir, Ajit Govind, Vinay Nangia, Mina Devkota, </w:t>
      </w:r>
      <w:proofErr w:type="spellStart"/>
      <w:r w:rsidRPr="00E24D19">
        <w:rPr>
          <w:b/>
          <w:bCs/>
          <w:sz w:val="25"/>
          <w:szCs w:val="25"/>
        </w:rPr>
        <w:t>Abdelrazek</w:t>
      </w:r>
      <w:proofErr w:type="spellEnd"/>
      <w:r w:rsidRPr="00E24D19">
        <w:rPr>
          <w:b/>
          <w:bCs/>
          <w:sz w:val="25"/>
          <w:szCs w:val="25"/>
        </w:rPr>
        <w:t xml:space="preserve"> </w:t>
      </w:r>
      <w:proofErr w:type="spellStart"/>
      <w:r w:rsidRPr="00E24D19">
        <w:rPr>
          <w:b/>
          <w:bCs/>
          <w:sz w:val="25"/>
          <w:szCs w:val="25"/>
        </w:rPr>
        <w:t>Elnashar</w:t>
      </w:r>
      <w:proofErr w:type="spellEnd"/>
      <w:r w:rsidRPr="00E24D19">
        <w:rPr>
          <w:b/>
          <w:bCs/>
          <w:sz w:val="25"/>
          <w:szCs w:val="25"/>
        </w:rPr>
        <w:t xml:space="preserve">, </w:t>
      </w:r>
      <w:proofErr w:type="spellStart"/>
      <w:r w:rsidRPr="00E24D19">
        <w:rPr>
          <w:b/>
          <w:bCs/>
          <w:sz w:val="25"/>
          <w:szCs w:val="25"/>
        </w:rPr>
        <w:t>Mohie</w:t>
      </w:r>
      <w:proofErr w:type="spellEnd"/>
      <w:r w:rsidRPr="00E24D19">
        <w:rPr>
          <w:b/>
          <w:bCs/>
          <w:sz w:val="25"/>
          <w:szCs w:val="25"/>
        </w:rPr>
        <w:t xml:space="preserve"> </w:t>
      </w:r>
      <w:proofErr w:type="spellStart"/>
      <w:r w:rsidRPr="00E24D19">
        <w:rPr>
          <w:b/>
          <w:bCs/>
          <w:sz w:val="25"/>
          <w:szCs w:val="25"/>
        </w:rPr>
        <w:t>ElDin</w:t>
      </w:r>
      <w:proofErr w:type="spellEnd"/>
      <w:r w:rsidRPr="00E24D19">
        <w:rPr>
          <w:b/>
          <w:bCs/>
          <w:sz w:val="25"/>
          <w:szCs w:val="25"/>
        </w:rPr>
        <w:t xml:space="preserve"> Omar, Til Feike (2024),</w:t>
      </w:r>
      <w:r w:rsidRPr="0006177F">
        <w:rPr>
          <w:sz w:val="25"/>
          <w:szCs w:val="25"/>
        </w:rPr>
        <w:t xml:space="preserve"> Automated machine learning (</w:t>
      </w:r>
      <w:proofErr w:type="spellStart"/>
      <w:r w:rsidRPr="0006177F">
        <w:rPr>
          <w:sz w:val="25"/>
          <w:szCs w:val="25"/>
        </w:rPr>
        <w:t>AutoML</w:t>
      </w:r>
      <w:proofErr w:type="spellEnd"/>
      <w:r w:rsidRPr="0006177F">
        <w:rPr>
          <w:sz w:val="25"/>
          <w:szCs w:val="25"/>
        </w:rPr>
        <w:t xml:space="preserve">) has </w:t>
      </w:r>
      <w:r w:rsidRPr="0006177F">
        <w:rPr>
          <w:sz w:val="25"/>
          <w:szCs w:val="25"/>
        </w:rPr>
        <w:lastRenderedPageBreak/>
        <w:t xml:space="preserve">demonstrated significant promise for agricultural applications, particularly in crop yield prediction. In their study, the authors discuss how </w:t>
      </w:r>
      <w:proofErr w:type="spellStart"/>
      <w:r w:rsidRPr="0006177F">
        <w:rPr>
          <w:sz w:val="25"/>
          <w:szCs w:val="25"/>
        </w:rPr>
        <w:t>AutoML</w:t>
      </w:r>
      <w:proofErr w:type="spellEnd"/>
      <w:r w:rsidRPr="0006177F">
        <w:rPr>
          <w:sz w:val="25"/>
          <w:szCs w:val="25"/>
        </w:rPr>
        <w:t xml:space="preserve"> integrates diverse datasets, including remote sensing, soil characteristics, and climate data, to predict wheat yield in Egypt. They highlight the advantages of </w:t>
      </w:r>
      <w:proofErr w:type="spellStart"/>
      <w:r w:rsidRPr="0006177F">
        <w:rPr>
          <w:sz w:val="25"/>
          <w:szCs w:val="25"/>
        </w:rPr>
        <w:t>AutoML's</w:t>
      </w:r>
      <w:proofErr w:type="spellEnd"/>
      <w:r w:rsidRPr="0006177F">
        <w:rPr>
          <w:sz w:val="25"/>
          <w:szCs w:val="25"/>
        </w:rPr>
        <w:t xml:space="preserve"> efficient model optimization, showing how ensemble models enhance accuracy and robustness, making it a low-cost solution suitable for resource-scarce environments. The authors also explore the impact of climate change scenarios, finding notable yield declines under high-emission pathways, which underscores the potential of </w:t>
      </w:r>
      <w:proofErr w:type="spellStart"/>
      <w:r w:rsidRPr="0006177F">
        <w:rPr>
          <w:sz w:val="25"/>
          <w:szCs w:val="25"/>
        </w:rPr>
        <w:t>AutoML</w:t>
      </w:r>
      <w:proofErr w:type="spellEnd"/>
      <w:r w:rsidRPr="0006177F">
        <w:rPr>
          <w:sz w:val="25"/>
          <w:szCs w:val="25"/>
        </w:rPr>
        <w:t xml:space="preserve"> in agricultural adaptation strategies. This research advances the use of </w:t>
      </w:r>
      <w:proofErr w:type="spellStart"/>
      <w:r w:rsidRPr="0006177F">
        <w:rPr>
          <w:sz w:val="25"/>
          <w:szCs w:val="25"/>
        </w:rPr>
        <w:t>AutoML</w:t>
      </w:r>
      <w:proofErr w:type="spellEnd"/>
      <w:r w:rsidRPr="0006177F">
        <w:rPr>
          <w:sz w:val="25"/>
          <w:szCs w:val="25"/>
        </w:rPr>
        <w:t xml:space="preserve"> in precision agriculture, particularly for smallholders who often lack access to high-end computational resources and comprehensive field data. Future work is recommended to refine models further and integrate additional data types to enhance prediction accuracy under changing climate conditions.</w:t>
      </w:r>
    </w:p>
    <w:p w14:paraId="67E47287" w14:textId="77777777" w:rsidR="0006177F" w:rsidRPr="0006177F" w:rsidRDefault="0006177F" w:rsidP="00071062">
      <w:pPr>
        <w:spacing w:line="360" w:lineRule="auto"/>
        <w:jc w:val="both"/>
        <w:rPr>
          <w:sz w:val="25"/>
          <w:szCs w:val="25"/>
        </w:rPr>
      </w:pPr>
    </w:p>
    <w:p w14:paraId="1761EEF6" w14:textId="77777777" w:rsidR="0006177F" w:rsidRDefault="0006177F" w:rsidP="00071062">
      <w:pPr>
        <w:spacing w:line="360" w:lineRule="auto"/>
        <w:jc w:val="both"/>
        <w:rPr>
          <w:sz w:val="25"/>
          <w:szCs w:val="25"/>
        </w:rPr>
      </w:pPr>
      <w:r w:rsidRPr="00E24D19">
        <w:rPr>
          <w:b/>
          <w:bCs/>
          <w:sz w:val="25"/>
          <w:szCs w:val="25"/>
        </w:rPr>
        <w:t xml:space="preserve">Astri </w:t>
      </w:r>
      <w:proofErr w:type="spellStart"/>
      <w:r w:rsidRPr="00E24D19">
        <w:rPr>
          <w:b/>
          <w:bCs/>
          <w:sz w:val="25"/>
          <w:szCs w:val="25"/>
        </w:rPr>
        <w:t>Idayu</w:t>
      </w:r>
      <w:proofErr w:type="spellEnd"/>
      <w:r w:rsidRPr="00E24D19">
        <w:rPr>
          <w:b/>
          <w:bCs/>
          <w:sz w:val="25"/>
          <w:szCs w:val="25"/>
        </w:rPr>
        <w:t xml:space="preserve"> </w:t>
      </w:r>
      <w:proofErr w:type="spellStart"/>
      <w:r w:rsidRPr="00E24D19">
        <w:rPr>
          <w:b/>
          <w:bCs/>
          <w:sz w:val="25"/>
          <w:szCs w:val="25"/>
        </w:rPr>
        <w:t>Athesan</w:t>
      </w:r>
      <w:proofErr w:type="spellEnd"/>
      <w:r w:rsidRPr="00E24D19">
        <w:rPr>
          <w:b/>
          <w:bCs/>
          <w:sz w:val="25"/>
          <w:szCs w:val="25"/>
        </w:rPr>
        <w:t xml:space="preserve">, Mohd Faizul </w:t>
      </w:r>
      <w:proofErr w:type="spellStart"/>
      <w:r w:rsidRPr="00E24D19">
        <w:rPr>
          <w:b/>
          <w:bCs/>
          <w:sz w:val="25"/>
          <w:szCs w:val="25"/>
        </w:rPr>
        <w:t>Emizal</w:t>
      </w:r>
      <w:proofErr w:type="spellEnd"/>
      <w:r w:rsidRPr="00E24D19">
        <w:rPr>
          <w:b/>
          <w:bCs/>
          <w:sz w:val="25"/>
          <w:szCs w:val="25"/>
        </w:rPr>
        <w:t xml:space="preserve"> Mohd Ghazi (2024)</w:t>
      </w:r>
      <w:r w:rsidRPr="0006177F">
        <w:rPr>
          <w:sz w:val="25"/>
          <w:szCs w:val="25"/>
        </w:rPr>
        <w:t>, With the growing demands for food security and sustainable agriculture, this study examines smart farming through the use of IoT-based dashboards. The authors investigate various sensors and dashboard design elements aimed at providing real-time, actionable insights for farmers. They emphasize the role of environmental factors like soil moisture, temperature, humidity, and light in optimizing crop management. Their dashboard designs focus on presenting data in clear, easily interpretable formats such as gauge graphs, line charts, and alerts, which enhance decision-making efficiency for farmers. By enabling trend analysis and real-time monitoring, these dashboards help mitigate issues associated with conventional farming and resource constraints, especially in remote areas. The study provides recommendations on IoT sensor choices and visualization techniques for practical and sustainable dashboard solutions. Future research directions include further customization options for farmers and expanded functionality for predictive analytics, which could enhance precision in resource management.</w:t>
      </w:r>
    </w:p>
    <w:p w14:paraId="1361B00C" w14:textId="77777777" w:rsidR="0006177F" w:rsidRDefault="0006177F" w:rsidP="00071062">
      <w:pPr>
        <w:spacing w:line="360" w:lineRule="auto"/>
        <w:jc w:val="both"/>
        <w:rPr>
          <w:sz w:val="25"/>
          <w:szCs w:val="25"/>
        </w:rPr>
      </w:pPr>
    </w:p>
    <w:p w14:paraId="0EE867C7" w14:textId="77777777" w:rsidR="0006177F" w:rsidRDefault="0006177F" w:rsidP="00071062">
      <w:pPr>
        <w:spacing w:line="360" w:lineRule="auto"/>
        <w:jc w:val="both"/>
        <w:rPr>
          <w:sz w:val="25"/>
          <w:szCs w:val="25"/>
        </w:rPr>
      </w:pPr>
    </w:p>
    <w:p w14:paraId="2B42744E" w14:textId="77777777" w:rsidR="0006177F" w:rsidRPr="0006177F" w:rsidRDefault="0006177F" w:rsidP="00071062">
      <w:pPr>
        <w:spacing w:line="360" w:lineRule="auto"/>
        <w:jc w:val="both"/>
        <w:rPr>
          <w:sz w:val="25"/>
          <w:szCs w:val="25"/>
        </w:rPr>
      </w:pPr>
      <w:r w:rsidRPr="00E24D19">
        <w:rPr>
          <w:b/>
          <w:bCs/>
          <w:sz w:val="25"/>
          <w:szCs w:val="25"/>
        </w:rPr>
        <w:t xml:space="preserve">M. G. </w:t>
      </w:r>
      <w:proofErr w:type="spellStart"/>
      <w:r w:rsidRPr="00E24D19">
        <w:rPr>
          <w:b/>
          <w:bCs/>
          <w:sz w:val="25"/>
          <w:szCs w:val="25"/>
        </w:rPr>
        <w:t>Kibblewhite</w:t>
      </w:r>
      <w:proofErr w:type="spellEnd"/>
      <w:r w:rsidRPr="00E24D19">
        <w:rPr>
          <w:b/>
          <w:bCs/>
          <w:sz w:val="25"/>
          <w:szCs w:val="25"/>
        </w:rPr>
        <w:t>, K. Ritz, M. J. Swift (2008),</w:t>
      </w:r>
      <w:r w:rsidRPr="0006177F">
        <w:rPr>
          <w:sz w:val="25"/>
          <w:szCs w:val="25"/>
        </w:rPr>
        <w:t xml:space="preserve"> Soil health is a critical factor in sustainable agriculture, as it supports both crop productivity and essential ecosystem services. This review </w:t>
      </w:r>
      <w:r w:rsidRPr="0006177F">
        <w:rPr>
          <w:sz w:val="25"/>
          <w:szCs w:val="25"/>
        </w:rPr>
        <w:lastRenderedPageBreak/>
        <w:t>defines soil health as a multifaceted attribute, dependent on four core functions: carbon transformations, nutrient cycling, soil structure maintenance, and biological regulation. The authors present a framework for evaluating soil health that incorporates the interactions between soil organisms and the abiotic environment, emphasizing the need to understand these as an integrated system. The review also highlights the challenges of assessing soil health using reductionist approaches, which overlook complex biotic interactions that sustain soil functionality. They discuss how energy flows within the soil system, regulated by factors such as soil organic matter and microbial activity, influence ecosystem services like pest control, water regulation, and nutrient provision. Finally, the authors propose future research on energy flow quantification and the role of keystone species, aiming to enhance our understanding of soil resilience under diverse agricultural management practices.</w:t>
      </w:r>
    </w:p>
    <w:p w14:paraId="2F74AEDA" w14:textId="77777777" w:rsidR="0006177F" w:rsidRPr="0006177F" w:rsidRDefault="0006177F" w:rsidP="00071062">
      <w:pPr>
        <w:spacing w:line="360" w:lineRule="auto"/>
        <w:jc w:val="both"/>
        <w:rPr>
          <w:sz w:val="25"/>
          <w:szCs w:val="25"/>
        </w:rPr>
      </w:pPr>
    </w:p>
    <w:p w14:paraId="344D9C4E" w14:textId="1AA6BC99" w:rsidR="0006177F" w:rsidRDefault="0006177F" w:rsidP="00071062">
      <w:pPr>
        <w:spacing w:line="360" w:lineRule="auto"/>
        <w:jc w:val="both"/>
        <w:rPr>
          <w:sz w:val="25"/>
          <w:szCs w:val="25"/>
        </w:rPr>
      </w:pPr>
      <w:r w:rsidRPr="00E24D19">
        <w:rPr>
          <w:b/>
          <w:bCs/>
          <w:sz w:val="25"/>
          <w:szCs w:val="25"/>
        </w:rPr>
        <w:t>Javaid et al</w:t>
      </w:r>
      <w:r w:rsidR="00BE5E4B">
        <w:rPr>
          <w:b/>
          <w:bCs/>
          <w:sz w:val="25"/>
          <w:szCs w:val="25"/>
        </w:rPr>
        <w:t>,</w:t>
      </w:r>
      <w:r w:rsidRPr="00E24D19">
        <w:rPr>
          <w:b/>
          <w:bCs/>
          <w:sz w:val="25"/>
          <w:szCs w:val="25"/>
        </w:rPr>
        <w:t xml:space="preserve"> (2023)</w:t>
      </w:r>
      <w:r w:rsidRPr="0006177F">
        <w:rPr>
          <w:sz w:val="25"/>
          <w:szCs w:val="25"/>
        </w:rPr>
        <w:t xml:space="preserve"> examine the role of artificial intelligence (AI) technologies, such as machine learning and IoT, in optimizing agricultural operations. Their work highlights applications including soil monitoring, pest control, and yield prediction through data-driven analytics. The study focuses on AI’s role in precision farming, enabling farmers to make real-time, informed decisions that increase efficiency and reduce environmental impact. The authors also discuss how AI enhances resource management and improves agricultural sustainability.</w:t>
      </w:r>
    </w:p>
    <w:p w14:paraId="577B7AB1" w14:textId="77777777" w:rsidR="0006177F" w:rsidRDefault="0006177F" w:rsidP="00071062">
      <w:pPr>
        <w:spacing w:line="360" w:lineRule="auto"/>
        <w:jc w:val="both"/>
        <w:rPr>
          <w:sz w:val="25"/>
          <w:szCs w:val="25"/>
        </w:rPr>
      </w:pPr>
    </w:p>
    <w:p w14:paraId="4F518BD5" w14:textId="77777777" w:rsidR="0006177F" w:rsidRDefault="0006177F" w:rsidP="00071062">
      <w:pPr>
        <w:spacing w:line="360" w:lineRule="auto"/>
        <w:jc w:val="both"/>
        <w:rPr>
          <w:sz w:val="25"/>
          <w:szCs w:val="25"/>
        </w:rPr>
      </w:pPr>
    </w:p>
    <w:p w14:paraId="6C720A66" w14:textId="086A957D" w:rsidR="0006177F" w:rsidRPr="0006177F" w:rsidRDefault="0006177F" w:rsidP="00071062">
      <w:pPr>
        <w:spacing w:line="360" w:lineRule="auto"/>
        <w:jc w:val="both"/>
        <w:rPr>
          <w:sz w:val="25"/>
          <w:szCs w:val="25"/>
        </w:rPr>
      </w:pPr>
      <w:r w:rsidRPr="00E24D19">
        <w:rPr>
          <w:b/>
          <w:bCs/>
          <w:sz w:val="25"/>
          <w:szCs w:val="25"/>
        </w:rPr>
        <w:t>Wei Li and Weiwei He</w:t>
      </w:r>
      <w:r w:rsidR="00BE5E4B">
        <w:rPr>
          <w:b/>
          <w:bCs/>
          <w:sz w:val="25"/>
          <w:szCs w:val="25"/>
        </w:rPr>
        <w:t xml:space="preserve"> et </w:t>
      </w:r>
      <w:proofErr w:type="gramStart"/>
      <w:r w:rsidR="00BE5E4B">
        <w:rPr>
          <w:b/>
          <w:bCs/>
          <w:sz w:val="25"/>
          <w:szCs w:val="25"/>
        </w:rPr>
        <w:t>al,</w:t>
      </w:r>
      <w:r w:rsidRPr="00E24D19">
        <w:rPr>
          <w:b/>
          <w:bCs/>
          <w:sz w:val="25"/>
          <w:szCs w:val="25"/>
        </w:rPr>
        <w:t>(</w:t>
      </w:r>
      <w:proofErr w:type="gramEnd"/>
      <w:r w:rsidRPr="00E24D19">
        <w:rPr>
          <w:b/>
          <w:bCs/>
          <w:sz w:val="25"/>
          <w:szCs w:val="25"/>
        </w:rPr>
        <w:t>2024)</w:t>
      </w:r>
      <w:r w:rsidRPr="0006177F">
        <w:rPr>
          <w:sz w:val="25"/>
          <w:szCs w:val="25"/>
        </w:rPr>
        <w:t xml:space="preserve"> explore the economic impacts of rural e-commerce on farmers’ revenue by promoting market integration and employment growth. Using data from the China Labor-force Dynamic Survey, they find that e-commerce positively affects farmers' income by reducing transaction costs and expanding market access. Additionally, the study highlights the moderating role of transportation infrastructure, which enhances revenue growth through e-commerce-affiliated industries. This research suggests that rural e-commerce can significantly drive income growth and rural development, especially when supported by policy.</w:t>
      </w:r>
    </w:p>
    <w:p w14:paraId="6E05D500" w14:textId="77777777" w:rsidR="0006177F" w:rsidRPr="0006177F" w:rsidRDefault="0006177F" w:rsidP="00071062">
      <w:pPr>
        <w:spacing w:line="360" w:lineRule="auto"/>
        <w:jc w:val="both"/>
        <w:rPr>
          <w:sz w:val="25"/>
          <w:szCs w:val="25"/>
        </w:rPr>
      </w:pPr>
    </w:p>
    <w:p w14:paraId="7D3DD2BB" w14:textId="15C07319" w:rsidR="00B67E98" w:rsidRDefault="0006177F" w:rsidP="00071062">
      <w:pPr>
        <w:spacing w:line="360" w:lineRule="auto"/>
        <w:jc w:val="both"/>
        <w:sectPr w:rsidR="00B67E98" w:rsidSect="00071062">
          <w:pgSz w:w="12240" w:h="15840"/>
          <w:pgMar w:top="1440" w:right="1440" w:bottom="1440" w:left="1440" w:header="0" w:footer="1050" w:gutter="0"/>
          <w:cols w:space="720"/>
          <w:docGrid w:linePitch="299"/>
        </w:sectPr>
      </w:pPr>
      <w:r w:rsidRPr="00E24D19">
        <w:rPr>
          <w:b/>
          <w:bCs/>
          <w:sz w:val="25"/>
          <w:szCs w:val="25"/>
        </w:rPr>
        <w:lastRenderedPageBreak/>
        <w:t>Karthika et al</w:t>
      </w:r>
      <w:r w:rsidR="00BE5E4B">
        <w:rPr>
          <w:b/>
          <w:bCs/>
          <w:sz w:val="25"/>
          <w:szCs w:val="25"/>
        </w:rPr>
        <w:t>,</w:t>
      </w:r>
      <w:r w:rsidRPr="00E24D19">
        <w:rPr>
          <w:b/>
          <w:bCs/>
          <w:sz w:val="25"/>
          <w:szCs w:val="25"/>
        </w:rPr>
        <w:t xml:space="preserve"> (2023)</w:t>
      </w:r>
      <w:r w:rsidRPr="0006177F">
        <w:rPr>
          <w:sz w:val="25"/>
          <w:szCs w:val="25"/>
        </w:rPr>
        <w:t xml:space="preserve"> investigate the use of IoT technology in agriculture, focusing on "smart farming" practices. They discuss the deployment of wireless sensors for monitoring soil moisture, temperature, and crop health, which helps farmers make data-informed decisions on irrigation and fertilization. Their study demonstrates how IoT devices can streamline resource use and enhance productivity, thus contributing to more sustainable and efficient agricultural practices. This work underscores IoT's potential to address critical agricultural challenges and improve food security.</w:t>
      </w:r>
      <w:r w:rsidR="005B72C1">
        <w:t xml:space="preserve"> </w:t>
      </w:r>
    </w:p>
    <w:p w14:paraId="47CA5455" w14:textId="3D474FF6" w:rsidR="00B67E98" w:rsidRDefault="00FA7FF0">
      <w:pPr>
        <w:pStyle w:val="Heading4"/>
        <w:spacing w:before="62"/>
        <w:ind w:left="828" w:firstLine="0"/>
        <w:rPr>
          <w:u w:val="none"/>
        </w:rPr>
      </w:pPr>
      <w:r>
        <w:rPr>
          <w:noProof/>
        </w:rPr>
        <w:lastRenderedPageBreak/>
        <mc:AlternateContent>
          <mc:Choice Requires="wps">
            <w:drawing>
              <wp:anchor distT="0" distB="0" distL="0" distR="0" simplePos="0" relativeHeight="251658249" behindDoc="1" locked="0" layoutInCell="1" allowOverlap="1" wp14:anchorId="2D1859DC" wp14:editId="1A3C1C6C">
                <wp:simplePos x="0" y="0"/>
                <wp:positionH relativeFrom="page">
                  <wp:posOffset>304800</wp:posOffset>
                </wp:positionH>
                <wp:positionV relativeFrom="page">
                  <wp:posOffset>304799</wp:posOffset>
                </wp:positionV>
                <wp:extent cx="7176770" cy="9462770"/>
                <wp:effectExtent l="0" t="0" r="0" b="0"/>
                <wp:wrapNone/>
                <wp:docPr id="27" name="Graphic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76770" cy="9462770"/>
                        </a:xfrm>
                        <a:custGeom>
                          <a:avLst/>
                          <a:gdLst/>
                          <a:ahLst/>
                          <a:cxnLst/>
                          <a:rect l="l" t="t" r="r" b="b"/>
                          <a:pathLst>
                            <a:path w="7176770" h="9462770">
                              <a:moveTo>
                                <a:pt x="7170420" y="9456420"/>
                              </a:moveTo>
                              <a:lnTo>
                                <a:pt x="0" y="9456420"/>
                              </a:lnTo>
                              <a:lnTo>
                                <a:pt x="0" y="9462516"/>
                              </a:lnTo>
                              <a:lnTo>
                                <a:pt x="7170420" y="9462516"/>
                              </a:lnTo>
                              <a:lnTo>
                                <a:pt x="7170420" y="9456420"/>
                              </a:lnTo>
                              <a:close/>
                            </a:path>
                            <a:path w="7176770" h="9462770">
                              <a:moveTo>
                                <a:pt x="7170420" y="0"/>
                              </a:moveTo>
                              <a:lnTo>
                                <a:pt x="0" y="0"/>
                              </a:lnTo>
                              <a:lnTo>
                                <a:pt x="0" y="6096"/>
                              </a:lnTo>
                              <a:lnTo>
                                <a:pt x="7170420" y="6096"/>
                              </a:lnTo>
                              <a:lnTo>
                                <a:pt x="7170420" y="0"/>
                              </a:lnTo>
                              <a:close/>
                            </a:path>
                            <a:path w="7176770" h="9462770">
                              <a:moveTo>
                                <a:pt x="7176516" y="6096"/>
                              </a:moveTo>
                              <a:lnTo>
                                <a:pt x="7170420" y="6096"/>
                              </a:lnTo>
                              <a:lnTo>
                                <a:pt x="7170420" y="9456420"/>
                              </a:lnTo>
                              <a:lnTo>
                                <a:pt x="7176516" y="9456420"/>
                              </a:lnTo>
                              <a:lnTo>
                                <a:pt x="7176516" y="6096"/>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B843AD5" id="Graphic 27" o:spid="_x0000_s1026" style="position:absolute;margin-left:24pt;margin-top:24pt;width:565.1pt;height:745.1pt;z-index:-251658231;visibility:visible;mso-wrap-style:square;mso-wrap-distance-left:0;mso-wrap-distance-top:0;mso-wrap-distance-right:0;mso-wrap-distance-bottom:0;mso-position-horizontal:absolute;mso-position-horizontal-relative:page;mso-position-vertical:absolute;mso-position-vertical-relative:page;v-text-anchor:top" coordsize="7176770,94627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" path="m7170420,9456420l,9456420r,6096l7170420,9462516r,-6096xem7170420,l,,,6096r7170420,l7170420,xem7176516,6096r-6096,l7170420,9456420r6096,l7176516,6096xe" fillcolor="black" stroked="f">
                <v:path arrowok="t"/>
                <w10:wrap anchorx="page" anchory="page"/>
              </v:shape>
            </w:pict>
          </mc:Fallback>
        </mc:AlternateContent>
      </w:r>
      <w:r>
        <w:rPr>
          <w:u w:val="thick" w:color="131313"/>
        </w:rPr>
        <w:t>2.2</w:t>
      </w:r>
      <w:r>
        <w:rPr>
          <w:spacing w:val="-11"/>
          <w:u w:val="thick" w:color="131313"/>
        </w:rPr>
        <w:t xml:space="preserve"> </w:t>
      </w:r>
      <w:r>
        <w:rPr>
          <w:u w:val="thick" w:color="131313"/>
        </w:rPr>
        <w:t>Comparative</w:t>
      </w:r>
      <w:r>
        <w:rPr>
          <w:spacing w:val="17"/>
          <w:u w:val="thick" w:color="131313"/>
        </w:rPr>
        <w:t xml:space="preserve"> </w:t>
      </w:r>
      <w:r>
        <w:rPr>
          <w:u w:val="thick" w:color="131313"/>
        </w:rPr>
        <w:t>stud</w:t>
      </w:r>
      <w:r w:rsidR="0031095C">
        <w:rPr>
          <w:u w:val="thick" w:color="131313"/>
        </w:rPr>
        <w:t>y</w:t>
      </w:r>
      <w:r>
        <w:rPr>
          <w:spacing w:val="13"/>
          <w:u w:val="thick" w:color="131313"/>
        </w:rPr>
        <w:t xml:space="preserve"> </w:t>
      </w:r>
      <w:r>
        <w:rPr>
          <w:u w:val="thick" w:color="131313"/>
        </w:rPr>
        <w:t>Of</w:t>
      </w:r>
      <w:r>
        <w:rPr>
          <w:spacing w:val="-11"/>
          <w:u w:val="thick" w:color="131313"/>
        </w:rPr>
        <w:t xml:space="preserve"> </w:t>
      </w:r>
      <w:r>
        <w:rPr>
          <w:u w:val="thick" w:color="131313"/>
        </w:rPr>
        <w:t>Different</w:t>
      </w:r>
      <w:r>
        <w:rPr>
          <w:spacing w:val="2"/>
          <w:u w:val="thick" w:color="131313"/>
        </w:rPr>
        <w:t xml:space="preserve"> </w:t>
      </w:r>
      <w:r>
        <w:rPr>
          <w:u w:val="thick" w:color="131313"/>
        </w:rPr>
        <w:t>Papers</w:t>
      </w:r>
      <w:r>
        <w:rPr>
          <w:spacing w:val="-5"/>
          <w:u w:val="thick" w:color="131313"/>
        </w:rPr>
        <w:t xml:space="preserve"> </w:t>
      </w:r>
      <w:r>
        <w:rPr>
          <w:u w:val="thick" w:color="131313"/>
        </w:rPr>
        <w:t>by</w:t>
      </w:r>
      <w:r>
        <w:rPr>
          <w:spacing w:val="-10"/>
          <w:u w:val="thick" w:color="131313"/>
        </w:rPr>
        <w:t xml:space="preserve"> </w:t>
      </w:r>
      <w:r>
        <w:rPr>
          <w:u w:val="thick" w:color="131313"/>
        </w:rPr>
        <w:t>using</w:t>
      </w:r>
      <w:r>
        <w:rPr>
          <w:spacing w:val="-6"/>
          <w:u w:val="thick" w:color="131313"/>
        </w:rPr>
        <w:t xml:space="preserve"> </w:t>
      </w:r>
      <w:r>
        <w:rPr>
          <w:spacing w:val="-2"/>
          <w:u w:val="thick" w:color="131313"/>
        </w:rPr>
        <w:t>Table)-</w:t>
      </w:r>
    </w:p>
    <w:p w14:paraId="38121938" w14:textId="77777777" w:rsidR="00B67E98" w:rsidRDefault="00B67E98">
      <w:pPr>
        <w:pStyle w:val="BodyText"/>
        <w:rPr>
          <w:b/>
          <w:sz w:val="20"/>
        </w:rPr>
      </w:pPr>
    </w:p>
    <w:p w14:paraId="295E591B" w14:textId="77777777" w:rsidR="00B67E98" w:rsidRDefault="00B67E98">
      <w:pPr>
        <w:pStyle w:val="BodyText"/>
        <w:rPr>
          <w:b/>
          <w:sz w:val="20"/>
        </w:rPr>
      </w:pPr>
    </w:p>
    <w:p w14:paraId="238D1988" w14:textId="77777777" w:rsidR="00B67E98" w:rsidRDefault="00B67E98">
      <w:pPr>
        <w:pStyle w:val="BodyText"/>
        <w:rPr>
          <w:b/>
          <w:sz w:val="20"/>
        </w:rPr>
      </w:pPr>
    </w:p>
    <w:p w14:paraId="77193D23" w14:textId="77777777" w:rsidR="00B67E98" w:rsidRDefault="00B67E98">
      <w:pPr>
        <w:pStyle w:val="BodyText"/>
        <w:spacing w:before="120"/>
        <w:rPr>
          <w:b/>
          <w:sz w:val="20"/>
        </w:rPr>
      </w:pPr>
    </w:p>
    <w:tbl>
      <w:tblPr>
        <w:tblW w:w="0" w:type="auto"/>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8"/>
        <w:gridCol w:w="1986"/>
        <w:gridCol w:w="2556"/>
        <w:gridCol w:w="2134"/>
        <w:gridCol w:w="2584"/>
        <w:gridCol w:w="882"/>
      </w:tblGrid>
      <w:tr w:rsidR="00B67E98" w14:paraId="302F7E62" w14:textId="77777777">
        <w:trPr>
          <w:trHeight w:val="758"/>
        </w:trPr>
        <w:tc>
          <w:tcPr>
            <w:tcW w:w="2664" w:type="dxa"/>
            <w:gridSpan w:val="2"/>
            <w:tcBorders>
              <w:left w:val="nil"/>
              <w:right w:val="nil"/>
            </w:tcBorders>
          </w:tcPr>
          <w:p w14:paraId="1E4B538A" w14:textId="77777777" w:rsidR="00B67E98" w:rsidRDefault="00FA7FF0">
            <w:pPr>
              <w:pStyle w:val="TableParagraph"/>
              <w:tabs>
                <w:tab w:val="left" w:pos="787"/>
              </w:tabs>
              <w:spacing w:before="6" w:line="230" w:lineRule="auto"/>
              <w:ind w:left="119" w:right="1322" w:hanging="13"/>
              <w:rPr>
                <w:sz w:val="29"/>
              </w:rPr>
            </w:pPr>
            <w:r>
              <w:rPr>
                <w:spacing w:val="-6"/>
                <w:sz w:val="29"/>
              </w:rPr>
              <w:t>S.</w:t>
            </w:r>
            <w:r>
              <w:rPr>
                <w:sz w:val="29"/>
              </w:rPr>
              <w:tab/>
            </w:r>
            <w:r>
              <w:rPr>
                <w:spacing w:val="-2"/>
                <w:sz w:val="29"/>
              </w:rPr>
              <w:t xml:space="preserve">Title </w:t>
            </w:r>
            <w:r>
              <w:rPr>
                <w:spacing w:val="-4"/>
                <w:sz w:val="29"/>
              </w:rPr>
              <w:t>No.</w:t>
            </w:r>
          </w:p>
        </w:tc>
        <w:tc>
          <w:tcPr>
            <w:tcW w:w="2556" w:type="dxa"/>
            <w:tcBorders>
              <w:left w:val="nil"/>
              <w:right w:val="nil"/>
            </w:tcBorders>
          </w:tcPr>
          <w:p w14:paraId="4AD0974B" w14:textId="77777777" w:rsidR="00B67E98" w:rsidRDefault="00FA7FF0">
            <w:pPr>
              <w:pStyle w:val="TableParagraph"/>
              <w:spacing w:line="324" w:lineRule="exact"/>
              <w:ind w:left="112"/>
              <w:rPr>
                <w:sz w:val="29"/>
              </w:rPr>
            </w:pPr>
            <w:r>
              <w:rPr>
                <w:spacing w:val="-2"/>
                <w:w w:val="105"/>
                <w:sz w:val="29"/>
              </w:rPr>
              <w:t>Author</w:t>
            </w:r>
          </w:p>
        </w:tc>
        <w:tc>
          <w:tcPr>
            <w:tcW w:w="2134" w:type="dxa"/>
            <w:tcBorders>
              <w:left w:val="nil"/>
              <w:right w:val="nil"/>
            </w:tcBorders>
          </w:tcPr>
          <w:p w14:paraId="3F4900FF" w14:textId="77777777" w:rsidR="00B67E98" w:rsidRDefault="00FA7FF0">
            <w:pPr>
              <w:pStyle w:val="TableParagraph"/>
              <w:spacing w:line="324" w:lineRule="exact"/>
              <w:ind w:left="110"/>
              <w:rPr>
                <w:b/>
                <w:sz w:val="29"/>
              </w:rPr>
            </w:pPr>
            <w:r>
              <w:rPr>
                <w:b/>
                <w:spacing w:val="-2"/>
                <w:sz w:val="29"/>
              </w:rPr>
              <w:t>Publication</w:t>
            </w:r>
          </w:p>
        </w:tc>
        <w:tc>
          <w:tcPr>
            <w:tcW w:w="2584" w:type="dxa"/>
            <w:tcBorders>
              <w:left w:val="nil"/>
              <w:right w:val="nil"/>
            </w:tcBorders>
          </w:tcPr>
          <w:p w14:paraId="6EB80DED" w14:textId="77777777" w:rsidR="00B67E98" w:rsidRDefault="00FA7FF0">
            <w:pPr>
              <w:pStyle w:val="TableParagraph"/>
              <w:spacing w:line="324" w:lineRule="exact"/>
              <w:ind w:left="108"/>
              <w:rPr>
                <w:b/>
                <w:sz w:val="29"/>
              </w:rPr>
            </w:pPr>
            <w:r>
              <w:rPr>
                <w:b/>
                <w:spacing w:val="-2"/>
                <w:sz w:val="29"/>
              </w:rPr>
              <w:t>Methodology</w:t>
            </w:r>
          </w:p>
        </w:tc>
        <w:tc>
          <w:tcPr>
            <w:tcW w:w="882" w:type="dxa"/>
            <w:tcBorders>
              <w:left w:val="nil"/>
            </w:tcBorders>
          </w:tcPr>
          <w:p w14:paraId="25FB2E64" w14:textId="77777777" w:rsidR="00B67E98" w:rsidRDefault="00FA7FF0">
            <w:pPr>
              <w:pStyle w:val="TableParagraph"/>
              <w:spacing w:line="324" w:lineRule="exact"/>
              <w:ind w:left="110"/>
              <w:rPr>
                <w:b/>
                <w:sz w:val="29"/>
              </w:rPr>
            </w:pPr>
            <w:r>
              <w:rPr>
                <w:b/>
                <w:spacing w:val="-4"/>
                <w:sz w:val="29"/>
              </w:rPr>
              <w:t>Year</w:t>
            </w:r>
          </w:p>
        </w:tc>
      </w:tr>
      <w:tr w:rsidR="00B67E98" w14:paraId="19152EF4" w14:textId="77777777">
        <w:trPr>
          <w:trHeight w:val="2872"/>
        </w:trPr>
        <w:tc>
          <w:tcPr>
            <w:tcW w:w="2664" w:type="dxa"/>
            <w:gridSpan w:val="2"/>
            <w:tcBorders>
              <w:left w:val="nil"/>
              <w:right w:val="nil"/>
            </w:tcBorders>
          </w:tcPr>
          <w:p w14:paraId="29103717" w14:textId="4FEB20B8" w:rsidR="00B67E98" w:rsidRDefault="00FA7FF0">
            <w:pPr>
              <w:pStyle w:val="TableParagraph"/>
              <w:tabs>
                <w:tab w:val="left" w:pos="789"/>
              </w:tabs>
              <w:spacing w:line="228" w:lineRule="auto"/>
              <w:ind w:left="785" w:right="124" w:hanging="666"/>
              <w:rPr>
                <w:sz w:val="25"/>
              </w:rPr>
            </w:pPr>
            <w:r>
              <w:rPr>
                <w:spacing w:val="-6"/>
                <w:position w:val="-3"/>
                <w:sz w:val="25"/>
              </w:rPr>
              <w:t>1.</w:t>
            </w:r>
            <w:r>
              <w:rPr>
                <w:position w:val="-3"/>
                <w:sz w:val="25"/>
              </w:rPr>
              <w:tab/>
            </w:r>
            <w:r>
              <w:rPr>
                <w:position w:val="-3"/>
                <w:sz w:val="25"/>
              </w:rPr>
              <w:tab/>
            </w:r>
            <w:r w:rsidR="0073378B" w:rsidRPr="0073378B">
              <w:rPr>
                <w:position w:val="-3"/>
                <w:sz w:val="25"/>
              </w:rPr>
              <w:t>Within-season Crop Yield Prediction by a Multi-model Ensemble with Integrated Data Assimilation</w:t>
            </w:r>
          </w:p>
        </w:tc>
        <w:tc>
          <w:tcPr>
            <w:tcW w:w="2556" w:type="dxa"/>
            <w:tcBorders>
              <w:left w:val="nil"/>
              <w:right w:val="nil"/>
            </w:tcBorders>
          </w:tcPr>
          <w:p w14:paraId="1933EB22" w14:textId="4BAB4F63" w:rsidR="00B67E98" w:rsidRDefault="0073378B">
            <w:pPr>
              <w:pStyle w:val="TableParagraph"/>
              <w:ind w:left="49"/>
              <w:jc w:val="center"/>
              <w:rPr>
                <w:sz w:val="25"/>
              </w:rPr>
            </w:pPr>
            <w:r w:rsidRPr="0073378B">
              <w:rPr>
                <w:sz w:val="25"/>
              </w:rPr>
              <w:t>Hossein Zare, Tobias KD Weber, Joachim Ingwersen, Wolfgang Nowak, Sebastian Gayler, Thilo Streck</w:t>
            </w:r>
          </w:p>
        </w:tc>
        <w:tc>
          <w:tcPr>
            <w:tcW w:w="2134" w:type="dxa"/>
            <w:tcBorders>
              <w:left w:val="nil"/>
              <w:right w:val="nil"/>
            </w:tcBorders>
          </w:tcPr>
          <w:p w14:paraId="77D03EE8" w14:textId="2A92F294" w:rsidR="00B67E98" w:rsidRDefault="0073378B">
            <w:pPr>
              <w:pStyle w:val="TableParagraph"/>
              <w:spacing w:line="230" w:lineRule="auto"/>
              <w:ind w:left="110" w:firstLine="24"/>
              <w:rPr>
                <w:sz w:val="25"/>
              </w:rPr>
            </w:pPr>
            <w:r>
              <w:rPr>
                <w:spacing w:val="-2"/>
                <w:sz w:val="25"/>
              </w:rPr>
              <w:t>F</w:t>
            </w:r>
            <w:r w:rsidRPr="0073378B">
              <w:rPr>
                <w:spacing w:val="-2"/>
                <w:sz w:val="25"/>
              </w:rPr>
              <w:t>ield Crops Research</w:t>
            </w:r>
          </w:p>
        </w:tc>
        <w:tc>
          <w:tcPr>
            <w:tcW w:w="2584" w:type="dxa"/>
            <w:tcBorders>
              <w:left w:val="nil"/>
              <w:right w:val="nil"/>
            </w:tcBorders>
          </w:tcPr>
          <w:p w14:paraId="3010FE04" w14:textId="77777777" w:rsidR="00AF3CD6" w:rsidRDefault="0073378B" w:rsidP="0073378B">
            <w:pPr>
              <w:pStyle w:val="TableParagraph"/>
              <w:numPr>
                <w:ilvl w:val="0"/>
                <w:numId w:val="27"/>
              </w:numPr>
              <w:tabs>
                <w:tab w:val="left" w:pos="825"/>
                <w:tab w:val="left" w:pos="829"/>
              </w:tabs>
              <w:spacing w:before="1"/>
              <w:ind w:right="175"/>
              <w:rPr>
                <w:sz w:val="25"/>
              </w:rPr>
            </w:pPr>
            <w:r w:rsidRPr="0073378B">
              <w:rPr>
                <w:sz w:val="25"/>
              </w:rPr>
              <w:t>Data assimilation techniques</w:t>
            </w:r>
          </w:p>
          <w:p w14:paraId="76EA8343" w14:textId="77777777" w:rsidR="00B45D23" w:rsidRDefault="0073378B" w:rsidP="00B45D23">
            <w:pPr>
              <w:pStyle w:val="TableParagraph"/>
              <w:numPr>
                <w:ilvl w:val="0"/>
                <w:numId w:val="27"/>
              </w:numPr>
              <w:tabs>
                <w:tab w:val="left" w:pos="825"/>
                <w:tab w:val="left" w:pos="829"/>
              </w:tabs>
              <w:spacing w:before="1"/>
              <w:ind w:right="175"/>
              <w:rPr>
                <w:sz w:val="25"/>
              </w:rPr>
            </w:pPr>
            <w:r w:rsidRPr="0073378B">
              <w:rPr>
                <w:sz w:val="25"/>
              </w:rPr>
              <w:t xml:space="preserve">Use of crop models (CERES, GECROS, SPASS) </w:t>
            </w:r>
          </w:p>
          <w:p w14:paraId="23F0DC73" w14:textId="7ACF1F23" w:rsidR="00B67E98" w:rsidRPr="00B45D23" w:rsidRDefault="0073378B" w:rsidP="00B45D23">
            <w:pPr>
              <w:pStyle w:val="TableParagraph"/>
              <w:numPr>
                <w:ilvl w:val="0"/>
                <w:numId w:val="27"/>
              </w:numPr>
              <w:tabs>
                <w:tab w:val="left" w:pos="825"/>
                <w:tab w:val="left" w:pos="829"/>
              </w:tabs>
              <w:spacing w:before="1"/>
              <w:ind w:right="175"/>
              <w:rPr>
                <w:sz w:val="25"/>
              </w:rPr>
            </w:pPr>
            <w:r w:rsidRPr="00B45D23">
              <w:rPr>
                <w:sz w:val="25"/>
              </w:rPr>
              <w:t xml:space="preserve"> Particle filtering to integrate satellite-derived LAI data</w:t>
            </w:r>
          </w:p>
        </w:tc>
        <w:tc>
          <w:tcPr>
            <w:tcW w:w="882" w:type="dxa"/>
            <w:tcBorders>
              <w:left w:val="nil"/>
            </w:tcBorders>
          </w:tcPr>
          <w:p w14:paraId="6A45F6AD" w14:textId="3042CC3F" w:rsidR="00B67E98" w:rsidRDefault="00FA7FF0">
            <w:pPr>
              <w:pStyle w:val="TableParagraph"/>
              <w:spacing w:before="4"/>
              <w:ind w:left="107"/>
              <w:rPr>
                <w:sz w:val="25"/>
              </w:rPr>
            </w:pPr>
            <w:r>
              <w:rPr>
                <w:spacing w:val="-4"/>
                <w:sz w:val="25"/>
              </w:rPr>
              <w:t>20</w:t>
            </w:r>
            <w:r w:rsidR="0073378B">
              <w:rPr>
                <w:spacing w:val="-4"/>
                <w:sz w:val="25"/>
              </w:rPr>
              <w:t>24</w:t>
            </w:r>
          </w:p>
        </w:tc>
      </w:tr>
      <w:tr w:rsidR="00B67E98" w14:paraId="6883DC7B" w14:textId="77777777">
        <w:trPr>
          <w:trHeight w:val="3724"/>
        </w:trPr>
        <w:tc>
          <w:tcPr>
            <w:tcW w:w="2664" w:type="dxa"/>
            <w:gridSpan w:val="2"/>
            <w:tcBorders>
              <w:left w:val="nil"/>
              <w:right w:val="nil"/>
            </w:tcBorders>
          </w:tcPr>
          <w:p w14:paraId="0F304C24" w14:textId="77777777" w:rsidR="001D3CA2" w:rsidRDefault="00FA7FF0" w:rsidP="00A44BDB">
            <w:pPr>
              <w:pStyle w:val="TableParagraph"/>
              <w:spacing w:before="1" w:line="230" w:lineRule="auto"/>
              <w:ind w:left="100" w:right="205" w:firstLine="2"/>
              <w:rPr>
                <w:sz w:val="25"/>
              </w:rPr>
            </w:pPr>
            <w:r>
              <w:rPr>
                <w:spacing w:val="-6"/>
                <w:position w:val="-3"/>
                <w:sz w:val="25"/>
              </w:rPr>
              <w:t>2.</w:t>
            </w:r>
            <w:r>
              <w:rPr>
                <w:position w:val="-3"/>
                <w:sz w:val="25"/>
              </w:rPr>
              <w:tab/>
            </w:r>
            <w:r w:rsidR="00774435" w:rsidRPr="002565FB">
              <w:rPr>
                <w:sz w:val="25"/>
              </w:rPr>
              <w:t xml:space="preserve">Precision </w:t>
            </w:r>
            <w:r w:rsidR="00774435">
              <w:rPr>
                <w:sz w:val="25"/>
              </w:rPr>
              <w:t xml:space="preserve">       </w:t>
            </w:r>
            <w:r w:rsidR="00A44BDB">
              <w:rPr>
                <w:sz w:val="25"/>
              </w:rPr>
              <w:t xml:space="preserve">           </w:t>
            </w:r>
          </w:p>
          <w:p w14:paraId="7C57D5DF" w14:textId="27374A76" w:rsidR="00A44BDB" w:rsidRDefault="00774435" w:rsidP="00A44BDB">
            <w:pPr>
              <w:pStyle w:val="TableParagraph"/>
              <w:spacing w:before="1" w:line="230" w:lineRule="auto"/>
              <w:ind w:left="100" w:right="205" w:firstLine="2"/>
              <w:rPr>
                <w:sz w:val="25"/>
              </w:rPr>
            </w:pPr>
            <w:r w:rsidRPr="002565FB">
              <w:rPr>
                <w:sz w:val="25"/>
              </w:rPr>
              <w:t>Farming:</w:t>
            </w:r>
          </w:p>
          <w:p w14:paraId="6F8A58E3" w14:textId="4AE5A831" w:rsidR="00774435" w:rsidRDefault="00774435" w:rsidP="001D3CA2">
            <w:pPr>
              <w:pStyle w:val="TableParagraph"/>
              <w:spacing w:before="1" w:line="230" w:lineRule="auto"/>
              <w:ind w:right="205"/>
              <w:rPr>
                <w:sz w:val="25"/>
              </w:rPr>
            </w:pPr>
            <w:r w:rsidRPr="002565FB">
              <w:rPr>
                <w:sz w:val="25"/>
              </w:rPr>
              <w:t>The Power of AI and IoT Technologies</w:t>
            </w:r>
          </w:p>
          <w:p w14:paraId="5CB713E4" w14:textId="2980E73D" w:rsidR="00EF2A90" w:rsidRDefault="00EF2A90" w:rsidP="00AA1E6D">
            <w:pPr>
              <w:pStyle w:val="TableParagraph"/>
              <w:tabs>
                <w:tab w:val="left" w:pos="787"/>
              </w:tabs>
              <w:spacing w:line="223" w:lineRule="auto"/>
              <w:ind w:left="785" w:right="259" w:hanging="672"/>
              <w:rPr>
                <w:sz w:val="25"/>
              </w:rPr>
            </w:pPr>
          </w:p>
        </w:tc>
        <w:tc>
          <w:tcPr>
            <w:tcW w:w="2556" w:type="dxa"/>
            <w:tcBorders>
              <w:left w:val="nil"/>
              <w:right w:val="nil"/>
            </w:tcBorders>
          </w:tcPr>
          <w:p w14:paraId="7682F614" w14:textId="3F7F5BC2" w:rsidR="00452F3D" w:rsidRDefault="00452F3D">
            <w:pPr>
              <w:pStyle w:val="TableParagraph"/>
              <w:spacing w:line="249" w:lineRule="auto"/>
              <w:ind w:left="495" w:right="443" w:hanging="43"/>
              <w:jc w:val="center"/>
              <w:rPr>
                <w:sz w:val="25"/>
              </w:rPr>
            </w:pPr>
            <w:r w:rsidRPr="002565FB">
              <w:rPr>
                <w:sz w:val="25"/>
              </w:rPr>
              <w:t xml:space="preserve">Waleed K. </w:t>
            </w:r>
            <w:proofErr w:type="spellStart"/>
            <w:r w:rsidRPr="002565FB">
              <w:rPr>
                <w:sz w:val="25"/>
              </w:rPr>
              <w:t>Alazzai</w:t>
            </w:r>
            <w:proofErr w:type="spellEnd"/>
            <w:r w:rsidRPr="002565FB">
              <w:rPr>
                <w:sz w:val="25"/>
              </w:rPr>
              <w:t xml:space="preserve">, </w:t>
            </w:r>
            <w:proofErr w:type="spellStart"/>
            <w:r w:rsidRPr="002565FB">
              <w:rPr>
                <w:sz w:val="25"/>
              </w:rPr>
              <w:t>Baydaa</w:t>
            </w:r>
            <w:proofErr w:type="spellEnd"/>
            <w:r w:rsidRPr="002565FB">
              <w:rPr>
                <w:sz w:val="25"/>
              </w:rPr>
              <w:t xml:space="preserve"> Sh. Z. Abood, Hassan M. Al-</w:t>
            </w:r>
            <w:proofErr w:type="spellStart"/>
            <w:r w:rsidRPr="002565FB">
              <w:rPr>
                <w:sz w:val="25"/>
              </w:rPr>
              <w:t>Jawahry</w:t>
            </w:r>
            <w:proofErr w:type="spellEnd"/>
            <w:r w:rsidRPr="002565FB">
              <w:rPr>
                <w:sz w:val="25"/>
              </w:rPr>
              <w:t>, Mohammed Kadhim Obaid</w:t>
            </w:r>
          </w:p>
        </w:tc>
        <w:tc>
          <w:tcPr>
            <w:tcW w:w="2134" w:type="dxa"/>
            <w:tcBorders>
              <w:left w:val="nil"/>
              <w:right w:val="nil"/>
            </w:tcBorders>
          </w:tcPr>
          <w:p w14:paraId="19275ED2" w14:textId="063C1DEB" w:rsidR="00452F3D" w:rsidRDefault="00452F3D">
            <w:pPr>
              <w:pStyle w:val="TableParagraph"/>
              <w:spacing w:line="275" w:lineRule="exact"/>
              <w:ind w:left="111"/>
              <w:rPr>
                <w:sz w:val="25"/>
              </w:rPr>
            </w:pPr>
            <w:r w:rsidRPr="00AF1972">
              <w:rPr>
                <w:sz w:val="25"/>
              </w:rPr>
              <w:t>E3S Web of Conferences</w:t>
            </w:r>
          </w:p>
        </w:tc>
        <w:tc>
          <w:tcPr>
            <w:tcW w:w="2584" w:type="dxa"/>
            <w:tcBorders>
              <w:left w:val="nil"/>
              <w:right w:val="nil"/>
            </w:tcBorders>
          </w:tcPr>
          <w:p w14:paraId="28F80BE4" w14:textId="77777777" w:rsidR="00452F3D" w:rsidRDefault="00452F3D" w:rsidP="00452F3D">
            <w:pPr>
              <w:pStyle w:val="TableParagraph"/>
              <w:numPr>
                <w:ilvl w:val="0"/>
                <w:numId w:val="16"/>
              </w:numPr>
              <w:tabs>
                <w:tab w:val="left" w:pos="604"/>
              </w:tabs>
              <w:spacing w:before="135" w:line="237" w:lineRule="auto"/>
              <w:ind w:right="170"/>
              <w:jc w:val="both"/>
              <w:rPr>
                <w:sz w:val="25"/>
              </w:rPr>
            </w:pPr>
            <w:r w:rsidRPr="00AF1972">
              <w:rPr>
                <w:sz w:val="25"/>
              </w:rPr>
              <w:t>Integration of sensors, GIS, and remote sensing</w:t>
            </w:r>
          </w:p>
          <w:p w14:paraId="4EECE5D8" w14:textId="77777777" w:rsidR="00452F3D" w:rsidRDefault="00452F3D" w:rsidP="00452F3D">
            <w:pPr>
              <w:pStyle w:val="TableParagraph"/>
              <w:numPr>
                <w:ilvl w:val="0"/>
                <w:numId w:val="16"/>
              </w:numPr>
              <w:tabs>
                <w:tab w:val="left" w:pos="604"/>
              </w:tabs>
              <w:spacing w:before="135" w:line="237" w:lineRule="auto"/>
              <w:ind w:right="170"/>
              <w:jc w:val="both"/>
              <w:rPr>
                <w:sz w:val="25"/>
              </w:rPr>
            </w:pPr>
            <w:r w:rsidRPr="00AF1972">
              <w:rPr>
                <w:sz w:val="25"/>
              </w:rPr>
              <w:t>AI for predictive analytics in crop management and sustainability</w:t>
            </w:r>
          </w:p>
          <w:p w14:paraId="713A7C43" w14:textId="77777777" w:rsidR="00452F3D" w:rsidRDefault="00452F3D" w:rsidP="00452F3D">
            <w:pPr>
              <w:pStyle w:val="TableParagraph"/>
              <w:numPr>
                <w:ilvl w:val="0"/>
                <w:numId w:val="16"/>
              </w:numPr>
              <w:tabs>
                <w:tab w:val="left" w:pos="604"/>
              </w:tabs>
              <w:spacing w:before="135" w:line="237" w:lineRule="auto"/>
              <w:ind w:right="170"/>
              <w:jc w:val="both"/>
              <w:rPr>
                <w:sz w:val="25"/>
              </w:rPr>
            </w:pPr>
            <w:r w:rsidRPr="00AF1972">
              <w:rPr>
                <w:sz w:val="25"/>
              </w:rPr>
              <w:t xml:space="preserve"> Challenges like connectivity and integration</w:t>
            </w:r>
          </w:p>
          <w:p w14:paraId="166D5404" w14:textId="03AA21AF" w:rsidR="00B67E98" w:rsidRDefault="00B67E98" w:rsidP="00452F3D">
            <w:pPr>
              <w:pStyle w:val="TableParagraph"/>
              <w:tabs>
                <w:tab w:val="left" w:pos="825"/>
                <w:tab w:val="left" w:pos="827"/>
              </w:tabs>
              <w:spacing w:before="11" w:line="230" w:lineRule="auto"/>
              <w:ind w:left="825" w:right="210"/>
              <w:rPr>
                <w:sz w:val="25"/>
              </w:rPr>
            </w:pPr>
          </w:p>
        </w:tc>
        <w:tc>
          <w:tcPr>
            <w:tcW w:w="882" w:type="dxa"/>
            <w:tcBorders>
              <w:left w:val="nil"/>
            </w:tcBorders>
          </w:tcPr>
          <w:p w14:paraId="7B3CD9FE" w14:textId="5572F176" w:rsidR="00B67E98" w:rsidRDefault="00FA7FF0">
            <w:pPr>
              <w:pStyle w:val="TableParagraph"/>
              <w:spacing w:line="275" w:lineRule="exact"/>
              <w:ind w:left="107"/>
              <w:rPr>
                <w:sz w:val="25"/>
              </w:rPr>
            </w:pPr>
            <w:r>
              <w:rPr>
                <w:spacing w:val="-4"/>
                <w:sz w:val="25"/>
              </w:rPr>
              <w:t>20</w:t>
            </w:r>
            <w:r w:rsidR="0073378B">
              <w:rPr>
                <w:spacing w:val="-4"/>
                <w:sz w:val="25"/>
              </w:rPr>
              <w:t>2</w:t>
            </w:r>
            <w:r w:rsidR="001D3CA2">
              <w:rPr>
                <w:spacing w:val="-4"/>
                <w:sz w:val="25"/>
              </w:rPr>
              <w:t>4</w:t>
            </w:r>
          </w:p>
        </w:tc>
      </w:tr>
      <w:tr w:rsidR="00B67E98" w14:paraId="71D8DDFE" w14:textId="77777777">
        <w:trPr>
          <w:trHeight w:val="1156"/>
        </w:trPr>
        <w:tc>
          <w:tcPr>
            <w:tcW w:w="2664" w:type="dxa"/>
            <w:gridSpan w:val="2"/>
            <w:tcBorders>
              <w:left w:val="nil"/>
              <w:bottom w:val="nil"/>
              <w:right w:val="nil"/>
            </w:tcBorders>
          </w:tcPr>
          <w:p w14:paraId="25AE5A97" w14:textId="12616921" w:rsidR="00B67E98" w:rsidRDefault="00FA7FF0">
            <w:pPr>
              <w:pStyle w:val="TableParagraph"/>
              <w:tabs>
                <w:tab w:val="left" w:pos="787"/>
              </w:tabs>
              <w:spacing w:line="230" w:lineRule="auto"/>
              <w:ind w:left="785" w:right="261" w:hanging="676"/>
              <w:rPr>
                <w:sz w:val="25"/>
              </w:rPr>
            </w:pPr>
            <w:r>
              <w:rPr>
                <w:spacing w:val="-6"/>
                <w:sz w:val="25"/>
              </w:rPr>
              <w:t>3.</w:t>
            </w:r>
            <w:r>
              <w:rPr>
                <w:sz w:val="25"/>
              </w:rPr>
              <w:tab/>
            </w:r>
            <w:r>
              <w:rPr>
                <w:sz w:val="25"/>
              </w:rPr>
              <w:tab/>
            </w:r>
            <w:r w:rsidR="00A61A93" w:rsidRPr="00A61A93">
              <w:rPr>
                <w:sz w:val="25"/>
              </w:rPr>
              <w:t>Applying IoT Sensors and Big Data to Improve Precision Crop Production: A Review</w:t>
            </w:r>
          </w:p>
        </w:tc>
        <w:tc>
          <w:tcPr>
            <w:tcW w:w="2556" w:type="dxa"/>
            <w:tcBorders>
              <w:left w:val="nil"/>
              <w:bottom w:val="nil"/>
              <w:right w:val="nil"/>
            </w:tcBorders>
          </w:tcPr>
          <w:p w14:paraId="2CD608A8" w14:textId="55C40F76" w:rsidR="00B67E98" w:rsidRDefault="00BA2286">
            <w:pPr>
              <w:pStyle w:val="TableParagraph"/>
              <w:spacing w:line="324" w:lineRule="auto"/>
              <w:ind w:left="111" w:right="580" w:hanging="1"/>
              <w:rPr>
                <w:sz w:val="25"/>
              </w:rPr>
            </w:pPr>
            <w:r w:rsidRPr="00BA2286">
              <w:rPr>
                <w:sz w:val="25"/>
              </w:rPr>
              <w:t>Tarek Alahmad, Miklós Neményi, Anikó Nyéki</w:t>
            </w:r>
          </w:p>
        </w:tc>
        <w:tc>
          <w:tcPr>
            <w:tcW w:w="2134" w:type="dxa"/>
            <w:tcBorders>
              <w:left w:val="nil"/>
              <w:bottom w:val="nil"/>
              <w:right w:val="nil"/>
            </w:tcBorders>
          </w:tcPr>
          <w:p w14:paraId="2A16D88B" w14:textId="66EE19A0" w:rsidR="00B67E98" w:rsidRDefault="00BA2286">
            <w:pPr>
              <w:pStyle w:val="TableParagraph"/>
              <w:spacing w:line="275" w:lineRule="exact"/>
              <w:ind w:left="111"/>
              <w:rPr>
                <w:sz w:val="25"/>
              </w:rPr>
            </w:pPr>
            <w:r>
              <w:rPr>
                <w:spacing w:val="-2"/>
                <w:sz w:val="25"/>
              </w:rPr>
              <w:t>Agronomy</w:t>
            </w:r>
          </w:p>
        </w:tc>
        <w:tc>
          <w:tcPr>
            <w:tcW w:w="2584" w:type="dxa"/>
            <w:vMerge w:val="restart"/>
            <w:tcBorders>
              <w:left w:val="nil"/>
              <w:right w:val="nil"/>
            </w:tcBorders>
          </w:tcPr>
          <w:p w14:paraId="318456A8" w14:textId="77777777" w:rsidR="00B45D23" w:rsidRDefault="00BA2286">
            <w:pPr>
              <w:pStyle w:val="TableParagraph"/>
              <w:numPr>
                <w:ilvl w:val="0"/>
                <w:numId w:val="15"/>
              </w:numPr>
              <w:tabs>
                <w:tab w:val="left" w:pos="827"/>
                <w:tab w:val="left" w:pos="1797"/>
              </w:tabs>
              <w:spacing w:before="17" w:line="237" w:lineRule="auto"/>
              <w:ind w:right="183" w:hanging="362"/>
              <w:rPr>
                <w:sz w:val="25"/>
              </w:rPr>
            </w:pPr>
            <w:r w:rsidRPr="00BA2286">
              <w:rPr>
                <w:sz w:val="25"/>
              </w:rPr>
              <w:t xml:space="preserve">Integration of IoT and big data </w:t>
            </w:r>
          </w:p>
          <w:p w14:paraId="7888E971" w14:textId="1C59865D" w:rsidR="00AF3CD6" w:rsidRDefault="00BA2286">
            <w:pPr>
              <w:pStyle w:val="TableParagraph"/>
              <w:numPr>
                <w:ilvl w:val="0"/>
                <w:numId w:val="15"/>
              </w:numPr>
              <w:tabs>
                <w:tab w:val="left" w:pos="827"/>
                <w:tab w:val="left" w:pos="1797"/>
              </w:tabs>
              <w:spacing w:before="17" w:line="237" w:lineRule="auto"/>
              <w:ind w:right="183" w:hanging="362"/>
              <w:rPr>
                <w:sz w:val="25"/>
              </w:rPr>
            </w:pPr>
            <w:r w:rsidRPr="00BA2286">
              <w:rPr>
                <w:sz w:val="25"/>
              </w:rPr>
              <w:t xml:space="preserve"> Use of machine learning for </w:t>
            </w:r>
            <w:r w:rsidRPr="00BA2286">
              <w:rPr>
                <w:sz w:val="25"/>
              </w:rPr>
              <w:lastRenderedPageBreak/>
              <w:t xml:space="preserve">yield forecasting and resource optimization </w:t>
            </w:r>
          </w:p>
          <w:p w14:paraId="334E57CC" w14:textId="3D9279CE" w:rsidR="00AF3CD6" w:rsidRDefault="00AF3CD6" w:rsidP="00EF6259">
            <w:pPr>
              <w:pStyle w:val="TableParagraph"/>
              <w:tabs>
                <w:tab w:val="left" w:pos="827"/>
                <w:tab w:val="left" w:pos="1797"/>
              </w:tabs>
              <w:spacing w:before="17" w:line="237" w:lineRule="auto"/>
              <w:ind w:right="183"/>
              <w:rPr>
                <w:sz w:val="25"/>
              </w:rPr>
            </w:pPr>
          </w:p>
        </w:tc>
        <w:tc>
          <w:tcPr>
            <w:tcW w:w="882" w:type="dxa"/>
            <w:tcBorders>
              <w:left w:val="nil"/>
              <w:bottom w:val="nil"/>
            </w:tcBorders>
          </w:tcPr>
          <w:p w14:paraId="5F8AFB55" w14:textId="1915B677" w:rsidR="00B67E98" w:rsidRDefault="00FA7FF0">
            <w:pPr>
              <w:pStyle w:val="TableParagraph"/>
              <w:spacing w:line="275" w:lineRule="exact"/>
              <w:ind w:left="107"/>
              <w:rPr>
                <w:sz w:val="25"/>
              </w:rPr>
            </w:pPr>
            <w:r>
              <w:rPr>
                <w:spacing w:val="-4"/>
                <w:sz w:val="25"/>
              </w:rPr>
              <w:lastRenderedPageBreak/>
              <w:t>20</w:t>
            </w:r>
            <w:r w:rsidR="00753508">
              <w:rPr>
                <w:spacing w:val="-4"/>
                <w:sz w:val="25"/>
              </w:rPr>
              <w:t>23</w:t>
            </w:r>
          </w:p>
        </w:tc>
      </w:tr>
      <w:tr w:rsidR="00B67E98" w14:paraId="734D8BC6" w14:textId="77777777">
        <w:trPr>
          <w:trHeight w:val="705"/>
        </w:trPr>
        <w:tc>
          <w:tcPr>
            <w:tcW w:w="2664" w:type="dxa"/>
            <w:gridSpan w:val="2"/>
            <w:tcBorders>
              <w:top w:val="nil"/>
              <w:left w:val="nil"/>
              <w:right w:val="nil"/>
            </w:tcBorders>
          </w:tcPr>
          <w:p w14:paraId="27C94B9E" w14:textId="3C41BC7C" w:rsidR="00B67E98" w:rsidRDefault="00B67E98" w:rsidP="00A61A93">
            <w:pPr>
              <w:pStyle w:val="TableParagraph"/>
              <w:spacing w:before="40"/>
              <w:rPr>
                <w:sz w:val="25"/>
              </w:rPr>
            </w:pPr>
          </w:p>
        </w:tc>
        <w:tc>
          <w:tcPr>
            <w:tcW w:w="2556" w:type="dxa"/>
            <w:tcBorders>
              <w:top w:val="nil"/>
              <w:left w:val="nil"/>
              <w:right w:val="nil"/>
            </w:tcBorders>
          </w:tcPr>
          <w:p w14:paraId="7066A711" w14:textId="77777777" w:rsidR="00B67E98" w:rsidRDefault="00B67E98">
            <w:pPr>
              <w:pStyle w:val="TableParagraph"/>
              <w:rPr>
                <w:sz w:val="24"/>
              </w:rPr>
            </w:pPr>
          </w:p>
        </w:tc>
        <w:tc>
          <w:tcPr>
            <w:tcW w:w="2134" w:type="dxa"/>
            <w:tcBorders>
              <w:top w:val="nil"/>
              <w:left w:val="nil"/>
              <w:right w:val="nil"/>
            </w:tcBorders>
          </w:tcPr>
          <w:p w14:paraId="2D2419A2" w14:textId="77777777" w:rsidR="00B67E98" w:rsidRDefault="00B67E98">
            <w:pPr>
              <w:pStyle w:val="TableParagraph"/>
              <w:rPr>
                <w:sz w:val="24"/>
              </w:rPr>
            </w:pPr>
          </w:p>
        </w:tc>
        <w:tc>
          <w:tcPr>
            <w:tcW w:w="2584" w:type="dxa"/>
            <w:vMerge/>
            <w:tcBorders>
              <w:top w:val="nil"/>
              <w:left w:val="nil"/>
              <w:right w:val="nil"/>
            </w:tcBorders>
          </w:tcPr>
          <w:p w14:paraId="5CF82967" w14:textId="77777777" w:rsidR="00B67E98" w:rsidRDefault="00B67E98">
            <w:pPr>
              <w:rPr>
                <w:sz w:val="2"/>
                <w:szCs w:val="2"/>
              </w:rPr>
            </w:pPr>
          </w:p>
        </w:tc>
        <w:tc>
          <w:tcPr>
            <w:tcW w:w="882" w:type="dxa"/>
            <w:tcBorders>
              <w:top w:val="nil"/>
              <w:left w:val="nil"/>
            </w:tcBorders>
          </w:tcPr>
          <w:p w14:paraId="37592E2F" w14:textId="77777777" w:rsidR="00B67E98" w:rsidRDefault="00B67E98">
            <w:pPr>
              <w:pStyle w:val="TableParagraph"/>
              <w:rPr>
                <w:sz w:val="24"/>
              </w:rPr>
            </w:pPr>
          </w:p>
        </w:tc>
      </w:tr>
      <w:tr w:rsidR="00B67E98" w14:paraId="5ABC05E2" w14:textId="77777777">
        <w:trPr>
          <w:trHeight w:val="2256"/>
        </w:trPr>
        <w:tc>
          <w:tcPr>
            <w:tcW w:w="678" w:type="dxa"/>
            <w:tcBorders>
              <w:bottom w:val="single" w:sz="6" w:space="0" w:color="000000"/>
              <w:right w:val="single" w:sz="6" w:space="0" w:color="000000"/>
            </w:tcBorders>
          </w:tcPr>
          <w:p w14:paraId="00F82ECF" w14:textId="77777777" w:rsidR="00B67E98" w:rsidRDefault="00FA7FF0">
            <w:pPr>
              <w:pStyle w:val="TableParagraph"/>
              <w:spacing w:line="275" w:lineRule="exact"/>
              <w:ind w:left="106"/>
              <w:rPr>
                <w:sz w:val="25"/>
              </w:rPr>
            </w:pPr>
            <w:r>
              <w:rPr>
                <w:spacing w:val="-5"/>
                <w:sz w:val="25"/>
              </w:rPr>
              <w:t>4.</w:t>
            </w:r>
          </w:p>
        </w:tc>
        <w:tc>
          <w:tcPr>
            <w:tcW w:w="1986" w:type="dxa"/>
            <w:tcBorders>
              <w:left w:val="single" w:sz="6" w:space="0" w:color="000000"/>
              <w:bottom w:val="single" w:sz="6" w:space="0" w:color="000000"/>
            </w:tcBorders>
          </w:tcPr>
          <w:p w14:paraId="3846054D" w14:textId="77777777" w:rsidR="00A44BDB" w:rsidRDefault="00AA1E6D" w:rsidP="00A44BDB">
            <w:pPr>
              <w:pStyle w:val="TableParagraph"/>
              <w:tabs>
                <w:tab w:val="left" w:pos="787"/>
              </w:tabs>
              <w:spacing w:line="223" w:lineRule="auto"/>
              <w:ind w:left="785" w:right="259" w:hanging="672"/>
              <w:rPr>
                <w:position w:val="-3"/>
                <w:sz w:val="25"/>
              </w:rPr>
            </w:pPr>
            <w:r w:rsidRPr="0073378B">
              <w:rPr>
                <w:position w:val="-3"/>
                <w:sz w:val="25"/>
              </w:rPr>
              <w:t>Precision</w:t>
            </w:r>
          </w:p>
          <w:p w14:paraId="265D9FE5" w14:textId="77777777" w:rsidR="00A44BDB" w:rsidRDefault="00AA1E6D" w:rsidP="00A44BDB">
            <w:pPr>
              <w:pStyle w:val="TableParagraph"/>
              <w:tabs>
                <w:tab w:val="left" w:pos="787"/>
              </w:tabs>
              <w:spacing w:line="223" w:lineRule="auto"/>
              <w:ind w:left="785" w:right="259" w:hanging="672"/>
              <w:rPr>
                <w:position w:val="-3"/>
                <w:sz w:val="25"/>
              </w:rPr>
            </w:pPr>
            <w:r w:rsidRPr="0073378B">
              <w:rPr>
                <w:position w:val="-3"/>
                <w:sz w:val="25"/>
              </w:rPr>
              <w:t>Agriculture</w:t>
            </w:r>
          </w:p>
          <w:p w14:paraId="7BABCEC5" w14:textId="77777777" w:rsidR="00A44BDB" w:rsidRDefault="00AA1E6D" w:rsidP="00A44BDB">
            <w:pPr>
              <w:pStyle w:val="TableParagraph"/>
              <w:tabs>
                <w:tab w:val="left" w:pos="787"/>
              </w:tabs>
              <w:spacing w:line="223" w:lineRule="auto"/>
              <w:ind w:left="785" w:right="259" w:hanging="672"/>
              <w:rPr>
                <w:position w:val="-3"/>
                <w:sz w:val="25"/>
              </w:rPr>
            </w:pPr>
            <w:r w:rsidRPr="0073378B">
              <w:rPr>
                <w:position w:val="-3"/>
                <w:sz w:val="25"/>
              </w:rPr>
              <w:t>Using IoT Data</w:t>
            </w:r>
          </w:p>
          <w:p w14:paraId="31909373" w14:textId="77777777" w:rsidR="001D3CA2" w:rsidRDefault="00AA1E6D" w:rsidP="00A44BDB">
            <w:pPr>
              <w:pStyle w:val="TableParagraph"/>
              <w:tabs>
                <w:tab w:val="left" w:pos="787"/>
              </w:tabs>
              <w:spacing w:line="223" w:lineRule="auto"/>
              <w:ind w:left="785" w:right="259" w:hanging="672"/>
              <w:rPr>
                <w:position w:val="-3"/>
                <w:sz w:val="25"/>
              </w:rPr>
            </w:pPr>
            <w:r w:rsidRPr="0073378B">
              <w:rPr>
                <w:position w:val="-3"/>
                <w:sz w:val="25"/>
              </w:rPr>
              <w:t>Analytics and</w:t>
            </w:r>
          </w:p>
          <w:p w14:paraId="4137008E" w14:textId="77777777" w:rsidR="001D3CA2" w:rsidRDefault="00AA1E6D" w:rsidP="00A44BDB">
            <w:pPr>
              <w:pStyle w:val="TableParagraph"/>
              <w:tabs>
                <w:tab w:val="left" w:pos="787"/>
              </w:tabs>
              <w:spacing w:line="223" w:lineRule="auto"/>
              <w:ind w:left="785" w:right="259" w:hanging="672"/>
              <w:rPr>
                <w:position w:val="-3"/>
                <w:sz w:val="25"/>
              </w:rPr>
            </w:pPr>
            <w:r w:rsidRPr="0073378B">
              <w:rPr>
                <w:position w:val="-3"/>
                <w:sz w:val="25"/>
              </w:rPr>
              <w:t>Machine</w:t>
            </w:r>
          </w:p>
          <w:p w14:paraId="7184BA64" w14:textId="3BBF9EAC" w:rsidR="00AA1E6D" w:rsidRDefault="00AA1E6D" w:rsidP="00A44BDB">
            <w:pPr>
              <w:pStyle w:val="TableParagraph"/>
              <w:tabs>
                <w:tab w:val="left" w:pos="787"/>
              </w:tabs>
              <w:spacing w:line="223" w:lineRule="auto"/>
              <w:ind w:left="785" w:right="259" w:hanging="672"/>
              <w:rPr>
                <w:position w:val="-3"/>
                <w:sz w:val="25"/>
              </w:rPr>
            </w:pPr>
            <w:r w:rsidRPr="0073378B">
              <w:rPr>
                <w:position w:val="-3"/>
                <w:sz w:val="25"/>
              </w:rPr>
              <w:t>Learning</w:t>
            </w:r>
          </w:p>
          <w:p w14:paraId="4C2862B0" w14:textId="7DAA06BE" w:rsidR="00AA1E6D" w:rsidRDefault="00AA1E6D">
            <w:pPr>
              <w:pStyle w:val="TableParagraph"/>
              <w:spacing w:before="1" w:line="230" w:lineRule="auto"/>
              <w:ind w:left="100" w:right="205" w:firstLine="2"/>
              <w:rPr>
                <w:sz w:val="25"/>
              </w:rPr>
            </w:pPr>
          </w:p>
        </w:tc>
        <w:tc>
          <w:tcPr>
            <w:tcW w:w="2556" w:type="dxa"/>
            <w:tcBorders>
              <w:bottom w:val="single" w:sz="6" w:space="0" w:color="000000"/>
            </w:tcBorders>
          </w:tcPr>
          <w:p w14:paraId="69370A23" w14:textId="77777777" w:rsidR="00452F3D" w:rsidRDefault="00452F3D" w:rsidP="00452F3D">
            <w:pPr>
              <w:pStyle w:val="TableParagraph"/>
              <w:spacing w:line="249" w:lineRule="auto"/>
              <w:ind w:left="495" w:right="443" w:hanging="43"/>
              <w:jc w:val="center"/>
              <w:rPr>
                <w:sz w:val="25"/>
              </w:rPr>
            </w:pPr>
            <w:proofErr w:type="spellStart"/>
            <w:r w:rsidRPr="0073378B">
              <w:rPr>
                <w:sz w:val="25"/>
              </w:rPr>
              <w:t>Ravesa</w:t>
            </w:r>
            <w:proofErr w:type="spellEnd"/>
            <w:r w:rsidRPr="0073378B">
              <w:rPr>
                <w:sz w:val="25"/>
              </w:rPr>
              <w:t xml:space="preserve"> Akhter, Shabir Ahmad Sofi</w:t>
            </w:r>
          </w:p>
          <w:p w14:paraId="445EC936" w14:textId="013744E8" w:rsidR="00B67E98" w:rsidRDefault="00B67E98">
            <w:pPr>
              <w:pStyle w:val="TableParagraph"/>
              <w:spacing w:before="1" w:line="230" w:lineRule="auto"/>
              <w:ind w:left="106" w:right="67" w:firstLine="2"/>
              <w:rPr>
                <w:sz w:val="25"/>
              </w:rPr>
            </w:pPr>
          </w:p>
        </w:tc>
        <w:tc>
          <w:tcPr>
            <w:tcW w:w="2134" w:type="dxa"/>
            <w:tcBorders>
              <w:bottom w:val="single" w:sz="6" w:space="0" w:color="000000"/>
            </w:tcBorders>
          </w:tcPr>
          <w:p w14:paraId="06685185" w14:textId="77777777" w:rsidR="00452F3D" w:rsidRDefault="00452F3D" w:rsidP="00452F3D">
            <w:pPr>
              <w:pStyle w:val="TableParagraph"/>
              <w:spacing w:line="275" w:lineRule="exact"/>
              <w:ind w:left="111"/>
              <w:rPr>
                <w:sz w:val="25"/>
              </w:rPr>
            </w:pPr>
            <w:r w:rsidRPr="0073378B">
              <w:rPr>
                <w:sz w:val="25"/>
              </w:rPr>
              <w:t>Journal of King Saud University – Computer and Information Sciences</w:t>
            </w:r>
          </w:p>
          <w:p w14:paraId="035A08AB" w14:textId="549C8406" w:rsidR="00B67E98" w:rsidRDefault="00B67E98">
            <w:pPr>
              <w:pStyle w:val="TableParagraph"/>
              <w:spacing w:line="279" w:lineRule="exact"/>
              <w:ind w:left="106"/>
              <w:rPr>
                <w:sz w:val="25"/>
              </w:rPr>
            </w:pPr>
          </w:p>
        </w:tc>
        <w:tc>
          <w:tcPr>
            <w:tcW w:w="2584" w:type="dxa"/>
            <w:tcBorders>
              <w:bottom w:val="single" w:sz="6" w:space="0" w:color="000000"/>
              <w:right w:val="single" w:sz="6" w:space="0" w:color="000000"/>
            </w:tcBorders>
          </w:tcPr>
          <w:p w14:paraId="75B7EA06" w14:textId="77777777" w:rsidR="00452F3D" w:rsidRDefault="00452F3D" w:rsidP="00452F3D">
            <w:pPr>
              <w:pStyle w:val="TableParagraph"/>
              <w:numPr>
                <w:ilvl w:val="0"/>
                <w:numId w:val="14"/>
              </w:numPr>
              <w:tabs>
                <w:tab w:val="left" w:pos="825"/>
                <w:tab w:val="left" w:pos="827"/>
              </w:tabs>
              <w:spacing w:before="11" w:line="230" w:lineRule="auto"/>
              <w:ind w:right="210"/>
              <w:rPr>
                <w:sz w:val="25"/>
              </w:rPr>
            </w:pPr>
            <w:r w:rsidRPr="0073378B">
              <w:rPr>
                <w:sz w:val="25"/>
              </w:rPr>
              <w:t xml:space="preserve">IoT and machine learning for precision agriculture </w:t>
            </w:r>
          </w:p>
          <w:p w14:paraId="5BCA29F1" w14:textId="2B99E277" w:rsidR="00452F3D" w:rsidRDefault="00452F3D" w:rsidP="00452F3D">
            <w:pPr>
              <w:pStyle w:val="TableParagraph"/>
              <w:numPr>
                <w:ilvl w:val="0"/>
                <w:numId w:val="14"/>
              </w:numPr>
              <w:tabs>
                <w:tab w:val="left" w:pos="604"/>
              </w:tabs>
              <w:spacing w:before="135" w:line="237" w:lineRule="auto"/>
              <w:ind w:right="170"/>
              <w:jc w:val="both"/>
              <w:rPr>
                <w:sz w:val="25"/>
              </w:rPr>
            </w:pPr>
            <w:r w:rsidRPr="0073378B">
              <w:rPr>
                <w:sz w:val="25"/>
              </w:rPr>
              <w:t xml:space="preserve"> Case study on apple disease prediction using IoT sensors and data analytics</w:t>
            </w:r>
          </w:p>
          <w:p w14:paraId="398CF32B" w14:textId="22648819" w:rsidR="00AF3CD6" w:rsidRDefault="00AF3CD6" w:rsidP="00AF3CD6">
            <w:pPr>
              <w:pStyle w:val="TableParagraph"/>
              <w:tabs>
                <w:tab w:val="left" w:pos="604"/>
              </w:tabs>
              <w:spacing w:before="135" w:line="237" w:lineRule="auto"/>
              <w:ind w:left="604" w:right="170"/>
              <w:jc w:val="both"/>
              <w:rPr>
                <w:sz w:val="25"/>
              </w:rPr>
            </w:pPr>
          </w:p>
        </w:tc>
        <w:tc>
          <w:tcPr>
            <w:tcW w:w="882" w:type="dxa"/>
            <w:tcBorders>
              <w:left w:val="single" w:sz="6" w:space="0" w:color="000000"/>
              <w:bottom w:val="single" w:sz="6" w:space="0" w:color="000000"/>
            </w:tcBorders>
          </w:tcPr>
          <w:p w14:paraId="6F599528" w14:textId="3F4B160C" w:rsidR="00B67E98" w:rsidRDefault="00FA7FF0">
            <w:pPr>
              <w:pStyle w:val="TableParagraph"/>
              <w:spacing w:line="275" w:lineRule="exact"/>
              <w:ind w:left="100"/>
              <w:rPr>
                <w:sz w:val="25"/>
              </w:rPr>
            </w:pPr>
            <w:r>
              <w:rPr>
                <w:spacing w:val="-4"/>
                <w:sz w:val="25"/>
              </w:rPr>
              <w:t>202</w:t>
            </w:r>
            <w:r w:rsidR="001D3CA2">
              <w:rPr>
                <w:spacing w:val="-4"/>
                <w:sz w:val="25"/>
              </w:rPr>
              <w:t>2</w:t>
            </w:r>
          </w:p>
        </w:tc>
      </w:tr>
    </w:tbl>
    <w:p w14:paraId="7A3A8DBC" w14:textId="77777777" w:rsidR="00B67E98" w:rsidRDefault="00B67E98">
      <w:pPr>
        <w:spacing w:line="275" w:lineRule="exact"/>
        <w:rPr>
          <w:sz w:val="25"/>
        </w:rPr>
        <w:sectPr w:rsidR="00B67E98">
          <w:pgSz w:w="12240" w:h="15840"/>
          <w:pgMar w:top="1380" w:right="580" w:bottom="1240" w:left="600" w:header="0" w:footer="1050" w:gutter="0"/>
          <w:cols w:space="720"/>
        </w:sectPr>
      </w:pPr>
    </w:p>
    <w:tbl>
      <w:tblPr>
        <w:tblW w:w="11072" w:type="dxa"/>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8"/>
        <w:gridCol w:w="1986"/>
        <w:gridCol w:w="2556"/>
        <w:gridCol w:w="2134"/>
        <w:gridCol w:w="2584"/>
        <w:gridCol w:w="1134"/>
      </w:tblGrid>
      <w:tr w:rsidR="00B67E98" w14:paraId="4C16935D" w14:textId="77777777" w:rsidTr="007E40CA">
        <w:trPr>
          <w:trHeight w:val="2555"/>
        </w:trPr>
        <w:tc>
          <w:tcPr>
            <w:tcW w:w="2664" w:type="dxa"/>
            <w:gridSpan w:val="2"/>
            <w:tcBorders>
              <w:left w:val="nil"/>
              <w:right w:val="nil"/>
            </w:tcBorders>
          </w:tcPr>
          <w:p w14:paraId="335C4EF2" w14:textId="6F10E2BF" w:rsidR="00B67E98" w:rsidRDefault="00FA7FF0">
            <w:pPr>
              <w:pStyle w:val="TableParagraph"/>
              <w:tabs>
                <w:tab w:val="left" w:pos="787"/>
              </w:tabs>
              <w:spacing w:line="230" w:lineRule="auto"/>
              <w:ind w:left="786" w:right="218" w:hanging="617"/>
              <w:rPr>
                <w:sz w:val="25"/>
              </w:rPr>
            </w:pPr>
            <w:r>
              <w:rPr>
                <w:spacing w:val="-6"/>
                <w:sz w:val="25"/>
              </w:rPr>
              <w:t>5.</w:t>
            </w:r>
            <w:r>
              <w:rPr>
                <w:sz w:val="25"/>
              </w:rPr>
              <w:tab/>
            </w:r>
            <w:r w:rsidR="00DF6C53" w:rsidRPr="00DF6C53">
              <w:rPr>
                <w:sz w:val="25"/>
              </w:rPr>
              <w:t>Precision Farming: The Power of AI and IoT Technologies</w:t>
            </w:r>
          </w:p>
        </w:tc>
        <w:tc>
          <w:tcPr>
            <w:tcW w:w="2556" w:type="dxa"/>
            <w:tcBorders>
              <w:left w:val="nil"/>
              <w:right w:val="nil"/>
            </w:tcBorders>
          </w:tcPr>
          <w:p w14:paraId="774D783F" w14:textId="135F4840" w:rsidR="00B67E98" w:rsidRDefault="00DF6C53">
            <w:pPr>
              <w:pStyle w:val="TableParagraph"/>
              <w:spacing w:line="242" w:lineRule="auto"/>
              <w:ind w:left="170" w:right="580" w:hanging="60"/>
              <w:rPr>
                <w:sz w:val="25"/>
              </w:rPr>
            </w:pPr>
            <w:r w:rsidRPr="00DF6C53">
              <w:rPr>
                <w:sz w:val="25"/>
              </w:rPr>
              <w:t xml:space="preserve">Waleed K. </w:t>
            </w:r>
            <w:proofErr w:type="spellStart"/>
            <w:r w:rsidRPr="00DF6C53">
              <w:rPr>
                <w:sz w:val="25"/>
              </w:rPr>
              <w:t>Alazzai</w:t>
            </w:r>
            <w:proofErr w:type="spellEnd"/>
            <w:r w:rsidRPr="00DF6C53">
              <w:rPr>
                <w:sz w:val="25"/>
              </w:rPr>
              <w:t xml:space="preserve"> et al.</w:t>
            </w:r>
          </w:p>
        </w:tc>
        <w:tc>
          <w:tcPr>
            <w:tcW w:w="2134" w:type="dxa"/>
            <w:tcBorders>
              <w:left w:val="nil"/>
              <w:right w:val="nil"/>
            </w:tcBorders>
          </w:tcPr>
          <w:p w14:paraId="720AFD06" w14:textId="3CFFAA0A" w:rsidR="00B67E98" w:rsidRDefault="004850D7">
            <w:pPr>
              <w:pStyle w:val="TableParagraph"/>
              <w:spacing w:line="228" w:lineRule="auto"/>
              <w:ind w:left="107" w:firstLine="3"/>
              <w:rPr>
                <w:sz w:val="25"/>
              </w:rPr>
            </w:pPr>
            <w:r w:rsidRPr="004850D7">
              <w:rPr>
                <w:sz w:val="25"/>
              </w:rPr>
              <w:t>E3S Web of Conferences</w:t>
            </w:r>
          </w:p>
        </w:tc>
        <w:tc>
          <w:tcPr>
            <w:tcW w:w="2584" w:type="dxa"/>
            <w:tcBorders>
              <w:left w:val="nil"/>
              <w:right w:val="nil"/>
            </w:tcBorders>
          </w:tcPr>
          <w:p w14:paraId="4D738952" w14:textId="77777777" w:rsidR="00551333" w:rsidRDefault="004850D7">
            <w:pPr>
              <w:pStyle w:val="TableParagraph"/>
              <w:numPr>
                <w:ilvl w:val="0"/>
                <w:numId w:val="13"/>
              </w:numPr>
              <w:tabs>
                <w:tab w:val="left" w:pos="607"/>
              </w:tabs>
              <w:spacing w:before="120"/>
              <w:rPr>
                <w:sz w:val="26"/>
              </w:rPr>
            </w:pPr>
            <w:r w:rsidRPr="004850D7">
              <w:rPr>
                <w:sz w:val="26"/>
              </w:rPr>
              <w:t xml:space="preserve">AI and IoT for data-driven farming </w:t>
            </w:r>
          </w:p>
          <w:p w14:paraId="68F8E15C" w14:textId="77777777" w:rsidR="00551333" w:rsidRDefault="004850D7">
            <w:pPr>
              <w:pStyle w:val="TableParagraph"/>
              <w:numPr>
                <w:ilvl w:val="0"/>
                <w:numId w:val="13"/>
              </w:numPr>
              <w:tabs>
                <w:tab w:val="left" w:pos="607"/>
              </w:tabs>
              <w:spacing w:before="120"/>
              <w:rPr>
                <w:sz w:val="26"/>
              </w:rPr>
            </w:pPr>
            <w:r w:rsidRPr="004850D7">
              <w:rPr>
                <w:sz w:val="26"/>
              </w:rPr>
              <w:t xml:space="preserve">Transition from traditional to sustainable practices </w:t>
            </w:r>
          </w:p>
          <w:p w14:paraId="659A7CB3" w14:textId="77777777" w:rsidR="00B67E98" w:rsidRDefault="004850D7">
            <w:pPr>
              <w:pStyle w:val="TableParagraph"/>
              <w:numPr>
                <w:ilvl w:val="0"/>
                <w:numId w:val="13"/>
              </w:numPr>
              <w:tabs>
                <w:tab w:val="left" w:pos="607"/>
              </w:tabs>
              <w:spacing w:before="120"/>
              <w:rPr>
                <w:sz w:val="26"/>
              </w:rPr>
            </w:pPr>
            <w:r w:rsidRPr="004850D7">
              <w:rPr>
                <w:sz w:val="26"/>
              </w:rPr>
              <w:t xml:space="preserve"> Use of GIS, remote sensing, and AI algorithms for crop management</w:t>
            </w:r>
          </w:p>
          <w:p w14:paraId="671AD25A" w14:textId="2920C380" w:rsidR="00AF3CD6" w:rsidRDefault="00AF3CD6" w:rsidP="00AF3CD6">
            <w:pPr>
              <w:pStyle w:val="TableParagraph"/>
              <w:tabs>
                <w:tab w:val="left" w:pos="607"/>
              </w:tabs>
              <w:spacing w:before="120"/>
              <w:ind w:left="249"/>
              <w:rPr>
                <w:sz w:val="26"/>
              </w:rPr>
            </w:pPr>
          </w:p>
        </w:tc>
        <w:tc>
          <w:tcPr>
            <w:tcW w:w="1134" w:type="dxa"/>
            <w:tcBorders>
              <w:left w:val="nil"/>
            </w:tcBorders>
          </w:tcPr>
          <w:p w14:paraId="0B04A40F" w14:textId="347A9949" w:rsidR="00B67E98" w:rsidRDefault="00FA7FF0">
            <w:pPr>
              <w:pStyle w:val="TableParagraph"/>
              <w:spacing w:line="287" w:lineRule="exact"/>
              <w:ind w:left="107"/>
              <w:rPr>
                <w:sz w:val="25"/>
              </w:rPr>
            </w:pPr>
            <w:r>
              <w:rPr>
                <w:spacing w:val="-4"/>
                <w:sz w:val="25"/>
              </w:rPr>
              <w:t>20</w:t>
            </w:r>
            <w:r w:rsidR="004850D7">
              <w:rPr>
                <w:spacing w:val="-4"/>
                <w:sz w:val="25"/>
              </w:rPr>
              <w:t>24</w:t>
            </w:r>
          </w:p>
        </w:tc>
      </w:tr>
      <w:tr w:rsidR="00B67E98" w14:paraId="2FAED754" w14:textId="77777777" w:rsidTr="007E40CA">
        <w:trPr>
          <w:trHeight w:val="911"/>
        </w:trPr>
        <w:tc>
          <w:tcPr>
            <w:tcW w:w="2664" w:type="dxa"/>
            <w:gridSpan w:val="2"/>
            <w:tcBorders>
              <w:left w:val="nil"/>
              <w:bottom w:val="nil"/>
              <w:right w:val="nil"/>
            </w:tcBorders>
          </w:tcPr>
          <w:p w14:paraId="19202E4E" w14:textId="0048213A" w:rsidR="00B67E98" w:rsidRDefault="00FA7FF0">
            <w:pPr>
              <w:pStyle w:val="TableParagraph"/>
              <w:tabs>
                <w:tab w:val="left" w:pos="789"/>
              </w:tabs>
              <w:spacing w:before="3" w:line="228" w:lineRule="auto"/>
              <w:ind w:left="787" w:right="775" w:hanging="679"/>
              <w:rPr>
                <w:sz w:val="25"/>
              </w:rPr>
            </w:pPr>
            <w:r>
              <w:rPr>
                <w:spacing w:val="-6"/>
                <w:sz w:val="25"/>
              </w:rPr>
              <w:t>6.</w:t>
            </w:r>
            <w:r>
              <w:rPr>
                <w:sz w:val="25"/>
              </w:rPr>
              <w:tab/>
            </w:r>
            <w:r>
              <w:rPr>
                <w:sz w:val="25"/>
              </w:rPr>
              <w:tab/>
            </w:r>
            <w:r w:rsidR="000E2643" w:rsidRPr="000E2643">
              <w:rPr>
                <w:sz w:val="25"/>
              </w:rPr>
              <w:t>Soil Quality and Plant Nutrition</w:t>
            </w:r>
          </w:p>
        </w:tc>
        <w:tc>
          <w:tcPr>
            <w:tcW w:w="2556" w:type="dxa"/>
            <w:tcBorders>
              <w:left w:val="nil"/>
              <w:bottom w:val="nil"/>
              <w:right w:val="nil"/>
            </w:tcBorders>
          </w:tcPr>
          <w:p w14:paraId="029D1FCF" w14:textId="3C8B87F8" w:rsidR="00B67E98" w:rsidRDefault="000E2643">
            <w:pPr>
              <w:pStyle w:val="TableParagraph"/>
              <w:spacing w:line="324" w:lineRule="auto"/>
              <w:ind w:left="110" w:right="580" w:firstLine="2"/>
              <w:rPr>
                <w:sz w:val="25"/>
              </w:rPr>
            </w:pPr>
            <w:r w:rsidRPr="000E2643">
              <w:rPr>
                <w:sz w:val="25"/>
              </w:rPr>
              <w:t>Hassan R. El-</w:t>
            </w:r>
            <w:proofErr w:type="spellStart"/>
            <w:r w:rsidRPr="000E2643">
              <w:rPr>
                <w:sz w:val="25"/>
              </w:rPr>
              <w:t>Ramady</w:t>
            </w:r>
            <w:proofErr w:type="spellEnd"/>
            <w:r w:rsidRPr="000E2643">
              <w:rPr>
                <w:sz w:val="25"/>
              </w:rPr>
              <w:t xml:space="preserve"> et al.</w:t>
            </w:r>
          </w:p>
        </w:tc>
        <w:tc>
          <w:tcPr>
            <w:tcW w:w="2134" w:type="dxa"/>
            <w:tcBorders>
              <w:left w:val="nil"/>
              <w:bottom w:val="nil"/>
              <w:right w:val="nil"/>
            </w:tcBorders>
          </w:tcPr>
          <w:p w14:paraId="60DA07E3" w14:textId="1F3F3F23" w:rsidR="00B67E98" w:rsidRDefault="003F1D37">
            <w:pPr>
              <w:pStyle w:val="TableParagraph"/>
              <w:spacing w:line="242" w:lineRule="auto"/>
              <w:ind w:left="110" w:right="402" w:firstLine="1"/>
              <w:rPr>
                <w:sz w:val="25"/>
              </w:rPr>
            </w:pPr>
            <w:r w:rsidRPr="003F1D37">
              <w:rPr>
                <w:sz w:val="25"/>
              </w:rPr>
              <w:t>Springer, Sustainable Agriculture Reviews</w:t>
            </w:r>
          </w:p>
        </w:tc>
        <w:tc>
          <w:tcPr>
            <w:tcW w:w="2584" w:type="dxa"/>
            <w:tcBorders>
              <w:left w:val="nil"/>
              <w:bottom w:val="nil"/>
              <w:right w:val="nil"/>
            </w:tcBorders>
          </w:tcPr>
          <w:p w14:paraId="4C19A9D1" w14:textId="77777777" w:rsidR="001A385F" w:rsidRDefault="003F1D37" w:rsidP="001A385F">
            <w:pPr>
              <w:pStyle w:val="TableParagraph"/>
              <w:numPr>
                <w:ilvl w:val="0"/>
                <w:numId w:val="31"/>
              </w:numPr>
              <w:tabs>
                <w:tab w:val="left" w:pos="606"/>
                <w:tab w:val="left" w:pos="608"/>
              </w:tabs>
              <w:spacing w:before="8" w:line="232" w:lineRule="auto"/>
              <w:ind w:right="256"/>
              <w:rPr>
                <w:sz w:val="25"/>
              </w:rPr>
            </w:pPr>
            <w:r w:rsidRPr="003F1D37">
              <w:rPr>
                <w:sz w:val="25"/>
              </w:rPr>
              <w:t>Importance of</w:t>
            </w:r>
            <w:r w:rsidR="00551333">
              <w:rPr>
                <w:sz w:val="25"/>
              </w:rPr>
              <w:t xml:space="preserve"> </w:t>
            </w:r>
            <w:r w:rsidRPr="003F1D37">
              <w:rPr>
                <w:sz w:val="25"/>
              </w:rPr>
              <w:t>soil quality in plant nutrition</w:t>
            </w:r>
          </w:p>
          <w:p w14:paraId="711D4AC1" w14:textId="77777777" w:rsidR="001A385F" w:rsidRDefault="003F1D37" w:rsidP="001A385F">
            <w:pPr>
              <w:pStyle w:val="TableParagraph"/>
              <w:numPr>
                <w:ilvl w:val="0"/>
                <w:numId w:val="31"/>
              </w:numPr>
              <w:tabs>
                <w:tab w:val="left" w:pos="606"/>
                <w:tab w:val="left" w:pos="608"/>
              </w:tabs>
              <w:spacing w:before="8" w:line="232" w:lineRule="auto"/>
              <w:ind w:right="256"/>
              <w:rPr>
                <w:sz w:val="25"/>
              </w:rPr>
            </w:pPr>
            <w:r w:rsidRPr="001A385F">
              <w:rPr>
                <w:sz w:val="25"/>
              </w:rPr>
              <w:t>Integrated nutrient management</w:t>
            </w:r>
          </w:p>
          <w:p w14:paraId="276D7872" w14:textId="3160FED7" w:rsidR="00B67E98" w:rsidRPr="001A385F" w:rsidRDefault="003F1D37" w:rsidP="001A385F">
            <w:pPr>
              <w:pStyle w:val="TableParagraph"/>
              <w:numPr>
                <w:ilvl w:val="0"/>
                <w:numId w:val="31"/>
              </w:numPr>
              <w:tabs>
                <w:tab w:val="left" w:pos="606"/>
                <w:tab w:val="left" w:pos="608"/>
              </w:tabs>
              <w:spacing w:before="8" w:line="232" w:lineRule="auto"/>
              <w:ind w:right="256"/>
              <w:rPr>
                <w:sz w:val="25"/>
              </w:rPr>
            </w:pPr>
            <w:r w:rsidRPr="001A385F">
              <w:rPr>
                <w:sz w:val="25"/>
              </w:rPr>
              <w:t xml:space="preserve"> Methods to enhance soil health such as reduced tillage and crop rotation</w:t>
            </w:r>
          </w:p>
        </w:tc>
        <w:tc>
          <w:tcPr>
            <w:tcW w:w="1134" w:type="dxa"/>
            <w:tcBorders>
              <w:left w:val="nil"/>
              <w:bottom w:val="nil"/>
            </w:tcBorders>
          </w:tcPr>
          <w:p w14:paraId="2DB263E3" w14:textId="7D4BC49F" w:rsidR="00B67E98" w:rsidRDefault="00FA7FF0" w:rsidP="00AF3CD6">
            <w:pPr>
              <w:pStyle w:val="TableParagraph"/>
              <w:spacing w:line="275" w:lineRule="exact"/>
              <w:rPr>
                <w:sz w:val="25"/>
              </w:rPr>
            </w:pPr>
            <w:r>
              <w:rPr>
                <w:spacing w:val="-4"/>
                <w:sz w:val="25"/>
              </w:rPr>
              <w:t>20</w:t>
            </w:r>
            <w:r w:rsidR="00DF17BA">
              <w:rPr>
                <w:spacing w:val="-4"/>
                <w:sz w:val="25"/>
              </w:rPr>
              <w:t>14</w:t>
            </w:r>
          </w:p>
        </w:tc>
      </w:tr>
      <w:tr w:rsidR="00B67E98" w14:paraId="46C1FBBA" w14:textId="77777777" w:rsidTr="007E40CA">
        <w:trPr>
          <w:trHeight w:val="1142"/>
        </w:trPr>
        <w:tc>
          <w:tcPr>
            <w:tcW w:w="2664" w:type="dxa"/>
            <w:gridSpan w:val="2"/>
            <w:tcBorders>
              <w:top w:val="nil"/>
              <w:left w:val="nil"/>
              <w:right w:val="nil"/>
            </w:tcBorders>
          </w:tcPr>
          <w:p w14:paraId="61877F84" w14:textId="77777777" w:rsidR="00B67E98" w:rsidRDefault="00B67E98">
            <w:pPr>
              <w:pStyle w:val="TableParagraph"/>
              <w:rPr>
                <w:sz w:val="24"/>
              </w:rPr>
            </w:pPr>
          </w:p>
        </w:tc>
        <w:tc>
          <w:tcPr>
            <w:tcW w:w="2556" w:type="dxa"/>
            <w:tcBorders>
              <w:top w:val="nil"/>
              <w:left w:val="nil"/>
              <w:right w:val="nil"/>
            </w:tcBorders>
          </w:tcPr>
          <w:p w14:paraId="2633C82A" w14:textId="77777777" w:rsidR="00B67E98" w:rsidRDefault="00B67E98">
            <w:pPr>
              <w:pStyle w:val="TableParagraph"/>
              <w:rPr>
                <w:sz w:val="24"/>
              </w:rPr>
            </w:pPr>
          </w:p>
        </w:tc>
        <w:tc>
          <w:tcPr>
            <w:tcW w:w="2134" w:type="dxa"/>
            <w:tcBorders>
              <w:top w:val="nil"/>
              <w:left w:val="nil"/>
              <w:right w:val="nil"/>
            </w:tcBorders>
          </w:tcPr>
          <w:p w14:paraId="2B92CB9A" w14:textId="77777777" w:rsidR="00B67E98" w:rsidRDefault="00B67E98">
            <w:pPr>
              <w:pStyle w:val="TableParagraph"/>
              <w:rPr>
                <w:sz w:val="24"/>
              </w:rPr>
            </w:pPr>
          </w:p>
        </w:tc>
        <w:tc>
          <w:tcPr>
            <w:tcW w:w="2584" w:type="dxa"/>
            <w:tcBorders>
              <w:top w:val="nil"/>
              <w:left w:val="nil"/>
              <w:right w:val="nil"/>
            </w:tcBorders>
          </w:tcPr>
          <w:p w14:paraId="52A9C4B0" w14:textId="02E442BE" w:rsidR="00B67E98" w:rsidRPr="003F1D37" w:rsidRDefault="00B67E98" w:rsidP="003F1D37">
            <w:pPr>
              <w:pStyle w:val="TableParagraph"/>
              <w:tabs>
                <w:tab w:val="left" w:pos="609"/>
              </w:tabs>
              <w:spacing w:before="55" w:line="281" w:lineRule="exact"/>
              <w:rPr>
                <w:sz w:val="25"/>
              </w:rPr>
            </w:pPr>
          </w:p>
        </w:tc>
        <w:tc>
          <w:tcPr>
            <w:tcW w:w="1134" w:type="dxa"/>
            <w:tcBorders>
              <w:top w:val="nil"/>
              <w:left w:val="nil"/>
            </w:tcBorders>
          </w:tcPr>
          <w:p w14:paraId="55EB8108" w14:textId="77777777" w:rsidR="00B67E98" w:rsidRDefault="00B67E98">
            <w:pPr>
              <w:pStyle w:val="TableParagraph"/>
              <w:rPr>
                <w:sz w:val="24"/>
              </w:rPr>
            </w:pPr>
          </w:p>
        </w:tc>
      </w:tr>
      <w:tr w:rsidR="00B67E98" w14:paraId="542C689E" w14:textId="77777777" w:rsidTr="007E40CA">
        <w:trPr>
          <w:trHeight w:val="2824"/>
        </w:trPr>
        <w:tc>
          <w:tcPr>
            <w:tcW w:w="2664" w:type="dxa"/>
            <w:gridSpan w:val="2"/>
            <w:tcBorders>
              <w:left w:val="nil"/>
              <w:right w:val="nil"/>
            </w:tcBorders>
          </w:tcPr>
          <w:p w14:paraId="1AE2F706" w14:textId="5DA9F528" w:rsidR="00B67E98" w:rsidRDefault="00FA7FF0">
            <w:pPr>
              <w:pStyle w:val="TableParagraph"/>
              <w:tabs>
                <w:tab w:val="left" w:pos="789"/>
              </w:tabs>
              <w:spacing w:before="1" w:line="230" w:lineRule="auto"/>
              <w:ind w:left="785" w:right="251" w:hanging="676"/>
              <w:rPr>
                <w:sz w:val="25"/>
              </w:rPr>
            </w:pPr>
            <w:r>
              <w:rPr>
                <w:spacing w:val="-6"/>
                <w:sz w:val="25"/>
              </w:rPr>
              <w:t>7.</w:t>
            </w:r>
            <w:r>
              <w:rPr>
                <w:sz w:val="25"/>
              </w:rPr>
              <w:tab/>
            </w:r>
            <w:r>
              <w:rPr>
                <w:sz w:val="25"/>
              </w:rPr>
              <w:tab/>
            </w:r>
            <w:r w:rsidR="00397CA5" w:rsidRPr="00397CA5">
              <w:rPr>
                <w:sz w:val="25"/>
              </w:rPr>
              <w:t>IoT-Based Precision Agriculture System: A Review</w:t>
            </w:r>
          </w:p>
        </w:tc>
        <w:tc>
          <w:tcPr>
            <w:tcW w:w="2556" w:type="dxa"/>
            <w:tcBorders>
              <w:left w:val="nil"/>
              <w:right w:val="nil"/>
            </w:tcBorders>
          </w:tcPr>
          <w:p w14:paraId="102B5C9A" w14:textId="0F2A22A1" w:rsidR="00B67E98" w:rsidRDefault="00397CA5">
            <w:pPr>
              <w:pStyle w:val="TableParagraph"/>
              <w:spacing w:line="230" w:lineRule="auto"/>
              <w:ind w:left="109" w:right="49" w:firstLine="1"/>
              <w:rPr>
                <w:sz w:val="25"/>
              </w:rPr>
            </w:pPr>
            <w:r w:rsidRPr="00397CA5">
              <w:rPr>
                <w:sz w:val="25"/>
              </w:rPr>
              <w:t>Sarita Tripathy, Shaswati Patra</w:t>
            </w:r>
          </w:p>
        </w:tc>
        <w:tc>
          <w:tcPr>
            <w:tcW w:w="2134" w:type="dxa"/>
            <w:tcBorders>
              <w:left w:val="nil"/>
              <w:right w:val="nil"/>
            </w:tcBorders>
          </w:tcPr>
          <w:p w14:paraId="6A8C34FE" w14:textId="1254F0B8" w:rsidR="00B67E98" w:rsidRDefault="00397CA5">
            <w:pPr>
              <w:pStyle w:val="TableParagraph"/>
              <w:spacing w:before="1" w:line="230" w:lineRule="auto"/>
              <w:ind w:left="108" w:right="111" w:firstLine="2"/>
              <w:rPr>
                <w:sz w:val="25"/>
              </w:rPr>
            </w:pPr>
            <w:r>
              <w:rPr>
                <w:spacing w:val="-2"/>
                <w:sz w:val="25"/>
              </w:rPr>
              <w:t>IGI Global</w:t>
            </w:r>
          </w:p>
        </w:tc>
        <w:tc>
          <w:tcPr>
            <w:tcW w:w="2584" w:type="dxa"/>
            <w:tcBorders>
              <w:left w:val="nil"/>
              <w:right w:val="nil"/>
            </w:tcBorders>
          </w:tcPr>
          <w:p w14:paraId="3CE43C1B" w14:textId="77777777" w:rsidR="001A385F" w:rsidRDefault="007A7BCC">
            <w:pPr>
              <w:pStyle w:val="TableParagraph"/>
              <w:numPr>
                <w:ilvl w:val="0"/>
                <w:numId w:val="10"/>
              </w:numPr>
              <w:tabs>
                <w:tab w:val="left" w:pos="608"/>
              </w:tabs>
              <w:spacing w:before="121"/>
              <w:ind w:left="608" w:hanging="359"/>
              <w:rPr>
                <w:sz w:val="25"/>
              </w:rPr>
            </w:pPr>
            <w:r w:rsidRPr="007A7BCC">
              <w:rPr>
                <w:sz w:val="25"/>
              </w:rPr>
              <w:t xml:space="preserve">IoT systems for monitoring soil, temperature, humidity, etc. </w:t>
            </w:r>
          </w:p>
          <w:p w14:paraId="6B20C782" w14:textId="77777777" w:rsidR="001A385F" w:rsidRDefault="007A7BCC">
            <w:pPr>
              <w:pStyle w:val="TableParagraph"/>
              <w:numPr>
                <w:ilvl w:val="0"/>
                <w:numId w:val="10"/>
              </w:numPr>
              <w:tabs>
                <w:tab w:val="left" w:pos="608"/>
              </w:tabs>
              <w:spacing w:before="121"/>
              <w:ind w:left="608" w:hanging="359"/>
              <w:rPr>
                <w:sz w:val="25"/>
              </w:rPr>
            </w:pPr>
            <w:r w:rsidRPr="007A7BCC">
              <w:rPr>
                <w:sz w:val="25"/>
              </w:rPr>
              <w:t xml:space="preserve"> IoT three-layer architecture </w:t>
            </w:r>
          </w:p>
          <w:p w14:paraId="574A96B4" w14:textId="77777777" w:rsidR="00B67E98" w:rsidRDefault="007A7BCC">
            <w:pPr>
              <w:pStyle w:val="TableParagraph"/>
              <w:numPr>
                <w:ilvl w:val="0"/>
                <w:numId w:val="10"/>
              </w:numPr>
              <w:tabs>
                <w:tab w:val="left" w:pos="608"/>
              </w:tabs>
              <w:spacing w:before="121"/>
              <w:ind w:left="608" w:hanging="359"/>
              <w:rPr>
                <w:sz w:val="25"/>
              </w:rPr>
            </w:pPr>
            <w:r w:rsidRPr="007A7BCC">
              <w:rPr>
                <w:sz w:val="25"/>
              </w:rPr>
              <w:t xml:space="preserve"> Focus on reducing water waste and optimizing agricultural inputs</w:t>
            </w:r>
          </w:p>
          <w:p w14:paraId="053A5861" w14:textId="6081B59A" w:rsidR="00AF3CD6" w:rsidRDefault="00AF3CD6" w:rsidP="00AF3CD6">
            <w:pPr>
              <w:pStyle w:val="TableParagraph"/>
              <w:tabs>
                <w:tab w:val="left" w:pos="608"/>
              </w:tabs>
              <w:spacing w:before="121"/>
              <w:ind w:left="608"/>
              <w:rPr>
                <w:sz w:val="25"/>
              </w:rPr>
            </w:pPr>
          </w:p>
        </w:tc>
        <w:tc>
          <w:tcPr>
            <w:tcW w:w="1134" w:type="dxa"/>
            <w:tcBorders>
              <w:left w:val="nil"/>
            </w:tcBorders>
          </w:tcPr>
          <w:p w14:paraId="2A5D30F8" w14:textId="23F6E6A1" w:rsidR="00B67E98" w:rsidRDefault="00FA7FF0">
            <w:pPr>
              <w:pStyle w:val="TableParagraph"/>
              <w:spacing w:before="1"/>
              <w:ind w:left="107"/>
              <w:rPr>
                <w:sz w:val="25"/>
              </w:rPr>
            </w:pPr>
            <w:r>
              <w:rPr>
                <w:spacing w:val="-4"/>
                <w:sz w:val="25"/>
              </w:rPr>
              <w:t>20</w:t>
            </w:r>
            <w:r w:rsidR="007A7BCC">
              <w:rPr>
                <w:spacing w:val="-4"/>
                <w:sz w:val="25"/>
              </w:rPr>
              <w:t>20</w:t>
            </w:r>
          </w:p>
        </w:tc>
      </w:tr>
      <w:tr w:rsidR="00B67E98" w14:paraId="401CCA43" w14:textId="77777777" w:rsidTr="007E40CA">
        <w:trPr>
          <w:trHeight w:val="2435"/>
        </w:trPr>
        <w:tc>
          <w:tcPr>
            <w:tcW w:w="2664" w:type="dxa"/>
            <w:gridSpan w:val="2"/>
            <w:tcBorders>
              <w:left w:val="nil"/>
              <w:right w:val="nil"/>
            </w:tcBorders>
          </w:tcPr>
          <w:p w14:paraId="46B65D06" w14:textId="05731F34" w:rsidR="00B67E98" w:rsidRDefault="00FA7FF0">
            <w:pPr>
              <w:pStyle w:val="TableParagraph"/>
              <w:tabs>
                <w:tab w:val="left" w:pos="785"/>
              </w:tabs>
              <w:spacing w:line="230" w:lineRule="auto"/>
              <w:ind w:left="785" w:right="568" w:hanging="676"/>
              <w:rPr>
                <w:sz w:val="25"/>
              </w:rPr>
            </w:pPr>
            <w:r>
              <w:rPr>
                <w:spacing w:val="-6"/>
                <w:sz w:val="25"/>
              </w:rPr>
              <w:t>8.</w:t>
            </w:r>
            <w:r>
              <w:rPr>
                <w:sz w:val="25"/>
              </w:rPr>
              <w:tab/>
            </w:r>
            <w:r w:rsidR="008437CA" w:rsidRPr="008437CA">
              <w:rPr>
                <w:sz w:val="25"/>
              </w:rPr>
              <w:t>Yield Prediction for Crops by Gradient-Based Algorithms</w:t>
            </w:r>
          </w:p>
        </w:tc>
        <w:tc>
          <w:tcPr>
            <w:tcW w:w="2556" w:type="dxa"/>
            <w:tcBorders>
              <w:left w:val="nil"/>
              <w:right w:val="nil"/>
            </w:tcBorders>
          </w:tcPr>
          <w:p w14:paraId="5D1B9109" w14:textId="1E20972E" w:rsidR="00B67E98" w:rsidRDefault="008437CA">
            <w:pPr>
              <w:pStyle w:val="TableParagraph"/>
              <w:spacing w:before="282"/>
              <w:ind w:left="555"/>
              <w:rPr>
                <w:sz w:val="25"/>
              </w:rPr>
            </w:pPr>
            <w:r w:rsidRPr="008437CA">
              <w:rPr>
                <w:sz w:val="25"/>
              </w:rPr>
              <w:t xml:space="preserve">Pavithra Mahesh, Rajkumar </w:t>
            </w:r>
            <w:proofErr w:type="spellStart"/>
            <w:r w:rsidRPr="008437CA">
              <w:rPr>
                <w:sz w:val="25"/>
              </w:rPr>
              <w:t>Soundrapandiyan</w:t>
            </w:r>
            <w:proofErr w:type="spellEnd"/>
          </w:p>
        </w:tc>
        <w:tc>
          <w:tcPr>
            <w:tcW w:w="2134" w:type="dxa"/>
            <w:tcBorders>
              <w:left w:val="nil"/>
              <w:right w:val="nil"/>
            </w:tcBorders>
          </w:tcPr>
          <w:p w14:paraId="0597E8A7" w14:textId="6346AC9F" w:rsidR="00B67E98" w:rsidRDefault="00F41981">
            <w:pPr>
              <w:pStyle w:val="TableParagraph"/>
              <w:spacing w:line="230" w:lineRule="auto"/>
              <w:ind w:left="107" w:right="427" w:firstLine="5"/>
              <w:rPr>
                <w:sz w:val="25"/>
              </w:rPr>
            </w:pPr>
            <w:r>
              <w:rPr>
                <w:spacing w:val="-2"/>
                <w:sz w:val="25"/>
              </w:rPr>
              <w:t>PLOS ONE</w:t>
            </w:r>
          </w:p>
        </w:tc>
        <w:tc>
          <w:tcPr>
            <w:tcW w:w="2584" w:type="dxa"/>
            <w:tcBorders>
              <w:left w:val="nil"/>
              <w:right w:val="nil"/>
            </w:tcBorders>
          </w:tcPr>
          <w:p w14:paraId="53341CD8" w14:textId="77777777" w:rsidR="001A385F" w:rsidRDefault="00F41981">
            <w:pPr>
              <w:pStyle w:val="TableParagraph"/>
              <w:numPr>
                <w:ilvl w:val="0"/>
                <w:numId w:val="9"/>
              </w:numPr>
              <w:tabs>
                <w:tab w:val="left" w:pos="608"/>
                <w:tab w:val="left" w:pos="611"/>
              </w:tabs>
              <w:spacing w:before="21" w:line="237" w:lineRule="auto"/>
              <w:ind w:left="611" w:right="189" w:hanging="362"/>
              <w:jc w:val="both"/>
              <w:rPr>
                <w:sz w:val="25"/>
              </w:rPr>
            </w:pPr>
            <w:r w:rsidRPr="00F41981">
              <w:rPr>
                <w:sz w:val="25"/>
              </w:rPr>
              <w:t>Machine learning models (</w:t>
            </w:r>
            <w:proofErr w:type="spellStart"/>
            <w:r w:rsidRPr="00F41981">
              <w:rPr>
                <w:sz w:val="25"/>
              </w:rPr>
              <w:t>CatBoost</w:t>
            </w:r>
            <w:proofErr w:type="spellEnd"/>
            <w:r w:rsidRPr="00F41981">
              <w:rPr>
                <w:sz w:val="25"/>
              </w:rPr>
              <w:t xml:space="preserve">, </w:t>
            </w:r>
            <w:proofErr w:type="spellStart"/>
            <w:r w:rsidRPr="00F41981">
              <w:rPr>
                <w:sz w:val="25"/>
              </w:rPr>
              <w:t>LightGBM</w:t>
            </w:r>
            <w:proofErr w:type="spellEnd"/>
            <w:r w:rsidRPr="00F41981">
              <w:rPr>
                <w:sz w:val="25"/>
              </w:rPr>
              <w:t xml:space="preserve">, </w:t>
            </w:r>
            <w:proofErr w:type="spellStart"/>
            <w:r w:rsidRPr="00F41981">
              <w:rPr>
                <w:sz w:val="25"/>
              </w:rPr>
              <w:t>XGBoost</w:t>
            </w:r>
            <w:proofErr w:type="spellEnd"/>
            <w:r w:rsidRPr="00F41981">
              <w:rPr>
                <w:sz w:val="25"/>
              </w:rPr>
              <w:t>) for yield prediction</w:t>
            </w:r>
          </w:p>
          <w:p w14:paraId="35ADCD35" w14:textId="77777777" w:rsidR="001A385F" w:rsidRDefault="00F41981">
            <w:pPr>
              <w:pStyle w:val="TableParagraph"/>
              <w:numPr>
                <w:ilvl w:val="0"/>
                <w:numId w:val="9"/>
              </w:numPr>
              <w:tabs>
                <w:tab w:val="left" w:pos="608"/>
                <w:tab w:val="left" w:pos="611"/>
              </w:tabs>
              <w:spacing w:before="21" w:line="237" w:lineRule="auto"/>
              <w:ind w:left="611" w:right="189" w:hanging="362"/>
              <w:jc w:val="both"/>
              <w:rPr>
                <w:sz w:val="25"/>
              </w:rPr>
            </w:pPr>
            <w:r w:rsidRPr="00F41981">
              <w:rPr>
                <w:sz w:val="25"/>
              </w:rPr>
              <w:t>Use</w:t>
            </w:r>
            <w:r w:rsidR="001A385F">
              <w:rPr>
                <w:sz w:val="25"/>
              </w:rPr>
              <w:t xml:space="preserve"> </w:t>
            </w:r>
            <w:r w:rsidRPr="00F41981">
              <w:rPr>
                <w:sz w:val="25"/>
              </w:rPr>
              <w:t xml:space="preserve">of environmental factors like rainfall and temperature </w:t>
            </w:r>
          </w:p>
          <w:p w14:paraId="35D38D3D" w14:textId="77777777" w:rsidR="00B67E98" w:rsidRDefault="00F41981">
            <w:pPr>
              <w:pStyle w:val="TableParagraph"/>
              <w:numPr>
                <w:ilvl w:val="0"/>
                <w:numId w:val="9"/>
              </w:numPr>
              <w:tabs>
                <w:tab w:val="left" w:pos="608"/>
                <w:tab w:val="left" w:pos="611"/>
              </w:tabs>
              <w:spacing w:before="21" w:line="237" w:lineRule="auto"/>
              <w:ind w:left="611" w:right="189" w:hanging="362"/>
              <w:jc w:val="both"/>
              <w:rPr>
                <w:sz w:val="25"/>
              </w:rPr>
            </w:pPr>
            <w:r w:rsidRPr="00F41981">
              <w:rPr>
                <w:sz w:val="25"/>
              </w:rPr>
              <w:t xml:space="preserve">High accuracy with </w:t>
            </w:r>
            <w:proofErr w:type="spellStart"/>
            <w:r w:rsidRPr="00F41981">
              <w:rPr>
                <w:sz w:val="25"/>
              </w:rPr>
              <w:t>CatBoost</w:t>
            </w:r>
            <w:proofErr w:type="spellEnd"/>
          </w:p>
          <w:p w14:paraId="184A3344" w14:textId="7C35C404" w:rsidR="00AF3CD6" w:rsidRDefault="00AF3CD6" w:rsidP="00AF3CD6">
            <w:pPr>
              <w:pStyle w:val="TableParagraph"/>
              <w:tabs>
                <w:tab w:val="left" w:pos="608"/>
                <w:tab w:val="left" w:pos="611"/>
              </w:tabs>
              <w:spacing w:before="21" w:line="237" w:lineRule="auto"/>
              <w:ind w:left="249" w:right="189"/>
              <w:jc w:val="both"/>
              <w:rPr>
                <w:sz w:val="25"/>
              </w:rPr>
            </w:pPr>
          </w:p>
        </w:tc>
        <w:tc>
          <w:tcPr>
            <w:tcW w:w="1134" w:type="dxa"/>
            <w:tcBorders>
              <w:left w:val="nil"/>
            </w:tcBorders>
          </w:tcPr>
          <w:p w14:paraId="719D719F" w14:textId="77777777" w:rsidR="00B67E98" w:rsidRDefault="00FA7FF0">
            <w:pPr>
              <w:pStyle w:val="TableParagraph"/>
              <w:spacing w:before="4"/>
              <w:ind w:left="107"/>
              <w:rPr>
                <w:sz w:val="25"/>
              </w:rPr>
            </w:pPr>
            <w:r>
              <w:rPr>
                <w:spacing w:val="-4"/>
                <w:sz w:val="25"/>
              </w:rPr>
              <w:t>2019</w:t>
            </w:r>
          </w:p>
        </w:tc>
      </w:tr>
      <w:tr w:rsidR="00B67E98" w14:paraId="68A77762" w14:textId="77777777" w:rsidTr="007E40CA">
        <w:trPr>
          <w:trHeight w:val="2402"/>
        </w:trPr>
        <w:tc>
          <w:tcPr>
            <w:tcW w:w="678" w:type="dxa"/>
            <w:tcBorders>
              <w:right w:val="single" w:sz="6" w:space="0" w:color="000000"/>
            </w:tcBorders>
          </w:tcPr>
          <w:p w14:paraId="2B883C97" w14:textId="77777777" w:rsidR="00B67E98" w:rsidRDefault="00FA7FF0">
            <w:pPr>
              <w:pStyle w:val="TableParagraph"/>
              <w:spacing w:line="275" w:lineRule="exact"/>
              <w:ind w:left="105"/>
              <w:rPr>
                <w:sz w:val="25"/>
              </w:rPr>
            </w:pPr>
            <w:r>
              <w:rPr>
                <w:spacing w:val="-5"/>
                <w:sz w:val="25"/>
              </w:rPr>
              <w:t>9.</w:t>
            </w:r>
          </w:p>
        </w:tc>
        <w:tc>
          <w:tcPr>
            <w:tcW w:w="1986" w:type="dxa"/>
            <w:tcBorders>
              <w:left w:val="single" w:sz="6" w:space="0" w:color="000000"/>
            </w:tcBorders>
          </w:tcPr>
          <w:p w14:paraId="73090681" w14:textId="77777777" w:rsidR="00B67E98" w:rsidRDefault="006E547F">
            <w:pPr>
              <w:pStyle w:val="TableParagraph"/>
              <w:spacing w:line="230" w:lineRule="auto"/>
              <w:ind w:left="101" w:right="205" w:hanging="2"/>
              <w:rPr>
                <w:sz w:val="25"/>
              </w:rPr>
            </w:pPr>
            <w:r w:rsidRPr="006E547F">
              <w:rPr>
                <w:sz w:val="25"/>
              </w:rPr>
              <w:t>Developing Automated Machine Learning Approach for Fast and Robust Crop Yield Prediction Using a Fusion of Remote Sensing, Soil, and Weather Dataset</w:t>
            </w:r>
          </w:p>
          <w:p w14:paraId="248934F0" w14:textId="1A3D2AA3" w:rsidR="00AF3CD6" w:rsidRDefault="00AF3CD6">
            <w:pPr>
              <w:pStyle w:val="TableParagraph"/>
              <w:spacing w:line="230" w:lineRule="auto"/>
              <w:ind w:left="101" w:right="205" w:hanging="2"/>
              <w:rPr>
                <w:sz w:val="25"/>
              </w:rPr>
            </w:pPr>
          </w:p>
        </w:tc>
        <w:tc>
          <w:tcPr>
            <w:tcW w:w="2556" w:type="dxa"/>
          </w:tcPr>
          <w:p w14:paraId="3EC0AAFD" w14:textId="5663C983" w:rsidR="00B67E98" w:rsidRDefault="006E547F">
            <w:pPr>
              <w:pStyle w:val="TableParagraph"/>
              <w:spacing w:line="247" w:lineRule="auto"/>
              <w:ind w:left="106" w:right="689" w:firstLine="1"/>
              <w:rPr>
                <w:sz w:val="24"/>
              </w:rPr>
            </w:pPr>
            <w:r w:rsidRPr="006E547F">
              <w:rPr>
                <w:sz w:val="24"/>
              </w:rPr>
              <w:t>Ahmed M. S. Kheir et al.</w:t>
            </w:r>
          </w:p>
        </w:tc>
        <w:tc>
          <w:tcPr>
            <w:tcW w:w="2134" w:type="dxa"/>
          </w:tcPr>
          <w:p w14:paraId="6055DAFF" w14:textId="77777777" w:rsidR="00B67E98" w:rsidRDefault="008223AE">
            <w:pPr>
              <w:pStyle w:val="TableParagraph"/>
              <w:spacing w:line="230" w:lineRule="auto"/>
              <w:ind w:left="103" w:right="185" w:firstLine="2"/>
              <w:rPr>
                <w:sz w:val="25"/>
              </w:rPr>
            </w:pPr>
            <w:r w:rsidRPr="008223AE">
              <w:rPr>
                <w:sz w:val="25"/>
              </w:rPr>
              <w:t>Environmental Research Communications</w:t>
            </w:r>
          </w:p>
          <w:p w14:paraId="3DEA2289" w14:textId="77777777" w:rsidR="00A8540E" w:rsidRDefault="00A8540E" w:rsidP="00A8540E">
            <w:pPr>
              <w:rPr>
                <w:sz w:val="25"/>
              </w:rPr>
            </w:pPr>
          </w:p>
          <w:p w14:paraId="006C708C" w14:textId="3707DB26" w:rsidR="00A8540E" w:rsidRPr="00A8540E" w:rsidRDefault="00A8540E" w:rsidP="00A8540E"/>
        </w:tc>
        <w:tc>
          <w:tcPr>
            <w:tcW w:w="2584" w:type="dxa"/>
            <w:tcBorders>
              <w:right w:val="single" w:sz="6" w:space="0" w:color="000000"/>
            </w:tcBorders>
          </w:tcPr>
          <w:p w14:paraId="057F10EC" w14:textId="77777777" w:rsidR="001A385F" w:rsidRDefault="008223AE">
            <w:pPr>
              <w:pStyle w:val="TableParagraph"/>
              <w:numPr>
                <w:ilvl w:val="0"/>
                <w:numId w:val="8"/>
              </w:numPr>
              <w:tabs>
                <w:tab w:val="left" w:pos="603"/>
              </w:tabs>
              <w:spacing w:before="121"/>
              <w:ind w:left="603" w:hanging="359"/>
              <w:rPr>
                <w:sz w:val="25"/>
              </w:rPr>
            </w:pPr>
            <w:r w:rsidRPr="008223AE">
              <w:rPr>
                <w:sz w:val="25"/>
              </w:rPr>
              <w:t>Automated Machine Learning (</w:t>
            </w:r>
            <w:proofErr w:type="spellStart"/>
            <w:r w:rsidRPr="008223AE">
              <w:rPr>
                <w:sz w:val="25"/>
              </w:rPr>
              <w:t>AutoML</w:t>
            </w:r>
            <w:proofErr w:type="spellEnd"/>
            <w:r w:rsidRPr="008223AE">
              <w:rPr>
                <w:sz w:val="25"/>
              </w:rPr>
              <w:t xml:space="preserve">) for yield prediction </w:t>
            </w:r>
          </w:p>
          <w:p w14:paraId="6CCCDC74" w14:textId="77777777" w:rsidR="001A385F" w:rsidRDefault="008223AE">
            <w:pPr>
              <w:pStyle w:val="TableParagraph"/>
              <w:numPr>
                <w:ilvl w:val="0"/>
                <w:numId w:val="8"/>
              </w:numPr>
              <w:tabs>
                <w:tab w:val="left" w:pos="603"/>
              </w:tabs>
              <w:spacing w:before="121"/>
              <w:ind w:left="603" w:hanging="359"/>
              <w:rPr>
                <w:sz w:val="25"/>
              </w:rPr>
            </w:pPr>
            <w:r w:rsidRPr="008223AE">
              <w:rPr>
                <w:sz w:val="25"/>
              </w:rPr>
              <w:t xml:space="preserve"> Integration of remote sensing, soil, and weather data </w:t>
            </w:r>
          </w:p>
          <w:p w14:paraId="6C314191" w14:textId="5BABE714" w:rsidR="00B67E98" w:rsidRDefault="008223AE">
            <w:pPr>
              <w:pStyle w:val="TableParagraph"/>
              <w:numPr>
                <w:ilvl w:val="0"/>
                <w:numId w:val="8"/>
              </w:numPr>
              <w:tabs>
                <w:tab w:val="left" w:pos="603"/>
              </w:tabs>
              <w:spacing w:before="121"/>
              <w:ind w:left="603" w:hanging="359"/>
              <w:rPr>
                <w:sz w:val="25"/>
              </w:rPr>
            </w:pPr>
            <w:r w:rsidRPr="008223AE">
              <w:rPr>
                <w:sz w:val="25"/>
              </w:rPr>
              <w:t xml:space="preserve"> Use of ensemble models for high prediction accuracy</w:t>
            </w:r>
          </w:p>
        </w:tc>
        <w:tc>
          <w:tcPr>
            <w:tcW w:w="1134" w:type="dxa"/>
            <w:tcBorders>
              <w:left w:val="single" w:sz="6" w:space="0" w:color="000000"/>
            </w:tcBorders>
          </w:tcPr>
          <w:p w14:paraId="38AD3A6F" w14:textId="54102DCB" w:rsidR="00B67E98" w:rsidRDefault="00FA7FF0">
            <w:pPr>
              <w:pStyle w:val="TableParagraph"/>
              <w:spacing w:before="1"/>
              <w:ind w:left="100"/>
              <w:rPr>
                <w:sz w:val="25"/>
              </w:rPr>
            </w:pPr>
            <w:r>
              <w:rPr>
                <w:spacing w:val="-4"/>
                <w:sz w:val="25"/>
              </w:rPr>
              <w:t>20</w:t>
            </w:r>
            <w:r w:rsidR="008223AE">
              <w:rPr>
                <w:spacing w:val="-4"/>
                <w:sz w:val="25"/>
              </w:rPr>
              <w:t>24</w:t>
            </w:r>
          </w:p>
        </w:tc>
      </w:tr>
    </w:tbl>
    <w:p w14:paraId="7B9BDA3E" w14:textId="77777777" w:rsidR="00B67E98" w:rsidRDefault="00FA7FF0">
      <w:pPr>
        <w:rPr>
          <w:sz w:val="2"/>
          <w:szCs w:val="2"/>
        </w:rPr>
      </w:pPr>
      <w:r>
        <w:rPr>
          <w:noProof/>
        </w:rPr>
        <mc:AlternateContent>
          <mc:Choice Requires="wps">
            <w:drawing>
              <wp:anchor distT="0" distB="0" distL="0" distR="0" simplePos="0" relativeHeight="251658250" behindDoc="1" locked="0" layoutInCell="1" allowOverlap="1" wp14:anchorId="0F1B2A5D" wp14:editId="2034DE12">
                <wp:simplePos x="0" y="0"/>
                <wp:positionH relativeFrom="page">
                  <wp:posOffset>304800</wp:posOffset>
                </wp:positionH>
                <wp:positionV relativeFrom="page">
                  <wp:posOffset>304799</wp:posOffset>
                </wp:positionV>
                <wp:extent cx="7176770" cy="9462770"/>
                <wp:effectExtent l="0" t="0" r="0" b="0"/>
                <wp:wrapNone/>
                <wp:docPr id="28" name="Graphic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76770" cy="9462770"/>
                        </a:xfrm>
                        <a:custGeom>
                          <a:avLst/>
                          <a:gdLst/>
                          <a:ahLst/>
                          <a:cxnLst/>
                          <a:rect l="l" t="t" r="r" b="b"/>
                          <a:pathLst>
                            <a:path w="7176770" h="9462770">
                              <a:moveTo>
                                <a:pt x="7170420" y="9456420"/>
                              </a:moveTo>
                              <a:lnTo>
                                <a:pt x="0" y="9456420"/>
                              </a:lnTo>
                              <a:lnTo>
                                <a:pt x="0" y="9462516"/>
                              </a:lnTo>
                              <a:lnTo>
                                <a:pt x="7170420" y="9462516"/>
                              </a:lnTo>
                              <a:lnTo>
                                <a:pt x="7170420" y="9456420"/>
                              </a:lnTo>
                              <a:close/>
                            </a:path>
                            <a:path w="7176770" h="9462770">
                              <a:moveTo>
                                <a:pt x="7170420" y="0"/>
                              </a:moveTo>
                              <a:lnTo>
                                <a:pt x="0" y="0"/>
                              </a:lnTo>
                              <a:lnTo>
                                <a:pt x="0" y="6096"/>
                              </a:lnTo>
                              <a:lnTo>
                                <a:pt x="7170420" y="6096"/>
                              </a:lnTo>
                              <a:lnTo>
                                <a:pt x="7170420" y="0"/>
                              </a:lnTo>
                              <a:close/>
                            </a:path>
                            <a:path w="7176770" h="9462770">
                              <a:moveTo>
                                <a:pt x="7176516" y="6096"/>
                              </a:moveTo>
                              <a:lnTo>
                                <a:pt x="7170420" y="6096"/>
                              </a:lnTo>
                              <a:lnTo>
                                <a:pt x="7170420" y="9456420"/>
                              </a:lnTo>
                              <a:lnTo>
                                <a:pt x="7176516" y="9456420"/>
                              </a:lnTo>
                              <a:lnTo>
                                <a:pt x="7176516" y="6096"/>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1379324" id="Graphic 28" o:spid="_x0000_s1026" style="position:absolute;margin-left:24pt;margin-top:24pt;width:565.1pt;height:745.1pt;z-index:-251658230;visibility:visible;mso-wrap-style:square;mso-wrap-distance-left:0;mso-wrap-distance-top:0;mso-wrap-distance-right:0;mso-wrap-distance-bottom:0;mso-position-horizontal:absolute;mso-position-horizontal-relative:page;mso-position-vertical:absolute;mso-position-vertical-relative:page;v-text-anchor:top" coordsize="7176770,94627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" path="m7170420,9456420l,9456420r,6096l7170420,9462516r,-6096xem7170420,l,,,6096r7170420,l7170420,xem7176516,6096r-6096,l7170420,9456420r6096,l7176516,6096xe" fillcolor="black" stroked="f">
                <v:path arrowok="t"/>
                <w10:wrap anchorx="page" anchory="page"/>
              </v:shape>
            </w:pict>
          </mc:Fallback>
        </mc:AlternateContent>
      </w:r>
    </w:p>
    <w:p w14:paraId="25106F17" w14:textId="77777777" w:rsidR="00B67E98" w:rsidRDefault="00B67E98">
      <w:pPr>
        <w:rPr>
          <w:sz w:val="2"/>
          <w:szCs w:val="2"/>
        </w:rPr>
        <w:sectPr w:rsidR="00B67E98">
          <w:type w:val="continuous"/>
          <w:pgSz w:w="12240" w:h="15840"/>
          <w:pgMar w:top="1420" w:right="580" w:bottom="1240" w:left="600" w:header="0" w:footer="1050" w:gutter="0"/>
          <w:cols w:space="720"/>
        </w:sectPr>
      </w:pPr>
    </w:p>
    <w:tbl>
      <w:tblPr>
        <w:tblW w:w="0" w:type="auto"/>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7"/>
        <w:gridCol w:w="1983"/>
        <w:gridCol w:w="2552"/>
        <w:gridCol w:w="2131"/>
        <w:gridCol w:w="2580"/>
        <w:gridCol w:w="880"/>
      </w:tblGrid>
      <w:tr w:rsidR="00B67E98" w14:paraId="7536B966" w14:textId="77777777" w:rsidTr="001A385F">
        <w:trPr>
          <w:trHeight w:val="1766"/>
        </w:trPr>
        <w:tc>
          <w:tcPr>
            <w:tcW w:w="2660" w:type="dxa"/>
            <w:gridSpan w:val="2"/>
            <w:tcBorders>
              <w:left w:val="nil"/>
              <w:bottom w:val="nil"/>
              <w:right w:val="nil"/>
            </w:tcBorders>
          </w:tcPr>
          <w:p w14:paraId="76FFEF13" w14:textId="77777777" w:rsidR="001A385F" w:rsidRDefault="001A385F">
            <w:pPr>
              <w:pStyle w:val="TableParagraph"/>
              <w:tabs>
                <w:tab w:val="left" w:pos="785"/>
              </w:tabs>
              <w:spacing w:line="230" w:lineRule="auto"/>
              <w:ind w:left="785" w:right="780" w:hanging="676"/>
              <w:rPr>
                <w:spacing w:val="-4"/>
                <w:sz w:val="25"/>
              </w:rPr>
            </w:pPr>
          </w:p>
          <w:p w14:paraId="028294DC" w14:textId="49AEBBF1" w:rsidR="00B67E98" w:rsidRDefault="00FA7FF0">
            <w:pPr>
              <w:pStyle w:val="TableParagraph"/>
              <w:tabs>
                <w:tab w:val="left" w:pos="785"/>
              </w:tabs>
              <w:spacing w:line="230" w:lineRule="auto"/>
              <w:ind w:left="785" w:right="780" w:hanging="676"/>
              <w:rPr>
                <w:sz w:val="25"/>
              </w:rPr>
            </w:pPr>
            <w:r>
              <w:rPr>
                <w:spacing w:val="-4"/>
                <w:sz w:val="25"/>
              </w:rPr>
              <w:t>10.</w:t>
            </w:r>
            <w:r>
              <w:rPr>
                <w:sz w:val="25"/>
              </w:rPr>
              <w:tab/>
            </w:r>
            <w:r w:rsidR="001D31A5" w:rsidRPr="001D31A5">
              <w:rPr>
                <w:sz w:val="25"/>
              </w:rPr>
              <w:t>Innovative Dashboard Designs for Real-Time Smart Farming Data Visualization</w:t>
            </w:r>
          </w:p>
        </w:tc>
        <w:tc>
          <w:tcPr>
            <w:tcW w:w="2552" w:type="dxa"/>
            <w:tcBorders>
              <w:left w:val="nil"/>
              <w:bottom w:val="nil"/>
              <w:right w:val="nil"/>
            </w:tcBorders>
          </w:tcPr>
          <w:p w14:paraId="7A635C86" w14:textId="77777777" w:rsidR="001A385F" w:rsidRDefault="001A385F">
            <w:pPr>
              <w:pStyle w:val="TableParagraph"/>
              <w:spacing w:line="287" w:lineRule="exact"/>
              <w:ind w:left="120"/>
              <w:rPr>
                <w:sz w:val="25"/>
              </w:rPr>
            </w:pPr>
          </w:p>
          <w:p w14:paraId="0C44603A" w14:textId="59DAECBD" w:rsidR="00B67E98" w:rsidRDefault="001D31A5">
            <w:pPr>
              <w:pStyle w:val="TableParagraph"/>
              <w:spacing w:line="287" w:lineRule="exact"/>
              <w:ind w:left="120"/>
              <w:rPr>
                <w:sz w:val="25"/>
              </w:rPr>
            </w:pPr>
            <w:r w:rsidRPr="001D31A5">
              <w:rPr>
                <w:sz w:val="25"/>
              </w:rPr>
              <w:t xml:space="preserve">Astri </w:t>
            </w:r>
            <w:proofErr w:type="spellStart"/>
            <w:r w:rsidRPr="001D31A5">
              <w:rPr>
                <w:sz w:val="25"/>
              </w:rPr>
              <w:t>Idayu</w:t>
            </w:r>
            <w:proofErr w:type="spellEnd"/>
            <w:r w:rsidRPr="001D31A5">
              <w:rPr>
                <w:sz w:val="25"/>
              </w:rPr>
              <w:t xml:space="preserve"> </w:t>
            </w:r>
            <w:proofErr w:type="spellStart"/>
            <w:r w:rsidRPr="001D31A5">
              <w:rPr>
                <w:sz w:val="25"/>
              </w:rPr>
              <w:t>Athesan</w:t>
            </w:r>
            <w:proofErr w:type="spellEnd"/>
            <w:r w:rsidRPr="001D31A5">
              <w:rPr>
                <w:sz w:val="25"/>
              </w:rPr>
              <w:t xml:space="preserve">, Mohd Faizul </w:t>
            </w:r>
            <w:proofErr w:type="spellStart"/>
            <w:r w:rsidRPr="001D31A5">
              <w:rPr>
                <w:sz w:val="25"/>
              </w:rPr>
              <w:t>Emizal</w:t>
            </w:r>
            <w:proofErr w:type="spellEnd"/>
            <w:r w:rsidRPr="001D31A5">
              <w:rPr>
                <w:sz w:val="25"/>
              </w:rPr>
              <w:t xml:space="preserve"> Mohd Ghazi</w:t>
            </w:r>
          </w:p>
        </w:tc>
        <w:tc>
          <w:tcPr>
            <w:tcW w:w="2131" w:type="dxa"/>
            <w:tcBorders>
              <w:left w:val="nil"/>
              <w:bottom w:val="nil"/>
              <w:right w:val="nil"/>
            </w:tcBorders>
          </w:tcPr>
          <w:p w14:paraId="76ACC953" w14:textId="77777777" w:rsidR="001A385F" w:rsidRDefault="001A385F">
            <w:pPr>
              <w:pStyle w:val="TableParagraph"/>
              <w:spacing w:line="225" w:lineRule="auto"/>
              <w:ind w:left="110" w:right="311" w:firstLine="2"/>
              <w:rPr>
                <w:sz w:val="25"/>
              </w:rPr>
            </w:pPr>
          </w:p>
          <w:p w14:paraId="5B03C3E4" w14:textId="150437C2" w:rsidR="00B67E98" w:rsidRDefault="005275E9">
            <w:pPr>
              <w:pStyle w:val="TableParagraph"/>
              <w:spacing w:line="225" w:lineRule="auto"/>
              <w:ind w:left="110" w:right="311" w:firstLine="2"/>
              <w:rPr>
                <w:sz w:val="25"/>
              </w:rPr>
            </w:pPr>
            <w:r w:rsidRPr="005275E9">
              <w:rPr>
                <w:sz w:val="25"/>
              </w:rPr>
              <w:t xml:space="preserve">National </w:t>
            </w:r>
            <w:proofErr w:type="spellStart"/>
            <w:r w:rsidRPr="005275E9">
              <w:rPr>
                <w:sz w:val="25"/>
              </w:rPr>
              <w:t>Engitech</w:t>
            </w:r>
            <w:proofErr w:type="spellEnd"/>
            <w:r w:rsidRPr="005275E9">
              <w:rPr>
                <w:sz w:val="25"/>
              </w:rPr>
              <w:t xml:space="preserve"> Digest</w:t>
            </w:r>
          </w:p>
        </w:tc>
        <w:tc>
          <w:tcPr>
            <w:tcW w:w="2580" w:type="dxa"/>
            <w:tcBorders>
              <w:left w:val="nil"/>
              <w:bottom w:val="nil"/>
              <w:right w:val="nil"/>
            </w:tcBorders>
          </w:tcPr>
          <w:p w14:paraId="02E3F314" w14:textId="77777777" w:rsidR="00AF3CD6" w:rsidRDefault="00AF3CD6" w:rsidP="00AF3CD6">
            <w:pPr>
              <w:pStyle w:val="TableParagraph"/>
              <w:tabs>
                <w:tab w:val="left" w:pos="608"/>
                <w:tab w:val="left" w:pos="611"/>
              </w:tabs>
              <w:spacing w:before="13" w:line="230" w:lineRule="auto"/>
              <w:ind w:left="840" w:right="209"/>
              <w:rPr>
                <w:sz w:val="25"/>
              </w:rPr>
            </w:pPr>
          </w:p>
          <w:p w14:paraId="47BF1A8E" w14:textId="0BDEF183" w:rsidR="001A385F" w:rsidRDefault="005275E9" w:rsidP="00551333">
            <w:pPr>
              <w:pStyle w:val="TableParagraph"/>
              <w:numPr>
                <w:ilvl w:val="0"/>
                <w:numId w:val="30"/>
              </w:numPr>
              <w:tabs>
                <w:tab w:val="left" w:pos="608"/>
                <w:tab w:val="left" w:pos="611"/>
              </w:tabs>
              <w:spacing w:before="13" w:line="230" w:lineRule="auto"/>
              <w:ind w:right="209"/>
              <w:rPr>
                <w:sz w:val="25"/>
              </w:rPr>
            </w:pPr>
            <w:r w:rsidRPr="005275E9">
              <w:rPr>
                <w:sz w:val="25"/>
              </w:rPr>
              <w:t xml:space="preserve">IoT-enabled dashboards for smart farming </w:t>
            </w:r>
          </w:p>
          <w:p w14:paraId="7BB05DDA" w14:textId="77777777" w:rsidR="001A385F" w:rsidRDefault="005275E9" w:rsidP="00551333">
            <w:pPr>
              <w:pStyle w:val="TableParagraph"/>
              <w:numPr>
                <w:ilvl w:val="0"/>
                <w:numId w:val="30"/>
              </w:numPr>
              <w:tabs>
                <w:tab w:val="left" w:pos="608"/>
                <w:tab w:val="left" w:pos="611"/>
              </w:tabs>
              <w:spacing w:before="13" w:line="230" w:lineRule="auto"/>
              <w:ind w:right="209"/>
              <w:rPr>
                <w:sz w:val="25"/>
              </w:rPr>
            </w:pPr>
            <w:r w:rsidRPr="005275E9">
              <w:rPr>
                <w:sz w:val="25"/>
              </w:rPr>
              <w:t xml:space="preserve"> Real-time data visualization and trend analysis </w:t>
            </w:r>
          </w:p>
          <w:p w14:paraId="3A7EF9A4" w14:textId="6B0D6389" w:rsidR="00B67E98" w:rsidRDefault="005275E9" w:rsidP="00551333">
            <w:pPr>
              <w:pStyle w:val="TableParagraph"/>
              <w:numPr>
                <w:ilvl w:val="0"/>
                <w:numId w:val="30"/>
              </w:numPr>
              <w:tabs>
                <w:tab w:val="left" w:pos="608"/>
                <w:tab w:val="left" w:pos="611"/>
              </w:tabs>
              <w:spacing w:before="13" w:line="230" w:lineRule="auto"/>
              <w:ind w:right="209"/>
              <w:rPr>
                <w:sz w:val="25"/>
              </w:rPr>
            </w:pPr>
            <w:r w:rsidRPr="005275E9">
              <w:rPr>
                <w:sz w:val="25"/>
              </w:rPr>
              <w:t xml:space="preserve"> Improved user interface for decision-making in crop management</w:t>
            </w:r>
          </w:p>
        </w:tc>
        <w:tc>
          <w:tcPr>
            <w:tcW w:w="880" w:type="dxa"/>
            <w:tcBorders>
              <w:left w:val="nil"/>
              <w:bottom w:val="nil"/>
            </w:tcBorders>
          </w:tcPr>
          <w:p w14:paraId="20C67E68" w14:textId="77777777" w:rsidR="00AF3CD6" w:rsidRDefault="00AF3CD6">
            <w:pPr>
              <w:pStyle w:val="TableParagraph"/>
              <w:spacing w:before="4"/>
              <w:ind w:left="107"/>
              <w:rPr>
                <w:spacing w:val="-4"/>
                <w:sz w:val="25"/>
              </w:rPr>
            </w:pPr>
          </w:p>
          <w:p w14:paraId="343BCD10" w14:textId="564999F2" w:rsidR="00B67E98" w:rsidRDefault="00FA7FF0">
            <w:pPr>
              <w:pStyle w:val="TableParagraph"/>
              <w:spacing w:before="4"/>
              <w:ind w:left="107"/>
              <w:rPr>
                <w:sz w:val="25"/>
              </w:rPr>
            </w:pPr>
            <w:r>
              <w:rPr>
                <w:spacing w:val="-4"/>
                <w:sz w:val="25"/>
              </w:rPr>
              <w:t>202</w:t>
            </w:r>
            <w:r w:rsidR="004D755D">
              <w:rPr>
                <w:spacing w:val="-4"/>
                <w:sz w:val="25"/>
              </w:rPr>
              <w:t>4</w:t>
            </w:r>
          </w:p>
        </w:tc>
      </w:tr>
      <w:tr w:rsidR="00B67E98" w14:paraId="5B859D56" w14:textId="77777777" w:rsidTr="001A385F">
        <w:trPr>
          <w:trHeight w:val="2175"/>
        </w:trPr>
        <w:tc>
          <w:tcPr>
            <w:tcW w:w="2660" w:type="dxa"/>
            <w:gridSpan w:val="2"/>
            <w:tcBorders>
              <w:top w:val="nil"/>
              <w:left w:val="nil"/>
              <w:right w:val="nil"/>
            </w:tcBorders>
          </w:tcPr>
          <w:p w14:paraId="4F736F0C" w14:textId="77777777" w:rsidR="00B67E98" w:rsidRDefault="00B67E98">
            <w:pPr>
              <w:pStyle w:val="TableParagraph"/>
              <w:rPr>
                <w:sz w:val="24"/>
              </w:rPr>
            </w:pPr>
          </w:p>
        </w:tc>
        <w:tc>
          <w:tcPr>
            <w:tcW w:w="2552" w:type="dxa"/>
            <w:tcBorders>
              <w:top w:val="nil"/>
              <w:left w:val="nil"/>
              <w:right w:val="nil"/>
            </w:tcBorders>
          </w:tcPr>
          <w:p w14:paraId="1A77F5E7" w14:textId="77777777" w:rsidR="00B67E98" w:rsidRDefault="00B67E98">
            <w:pPr>
              <w:pStyle w:val="TableParagraph"/>
              <w:rPr>
                <w:sz w:val="24"/>
              </w:rPr>
            </w:pPr>
          </w:p>
        </w:tc>
        <w:tc>
          <w:tcPr>
            <w:tcW w:w="2131" w:type="dxa"/>
            <w:tcBorders>
              <w:top w:val="nil"/>
              <w:left w:val="nil"/>
              <w:right w:val="nil"/>
            </w:tcBorders>
          </w:tcPr>
          <w:p w14:paraId="072170E5" w14:textId="77777777" w:rsidR="00B67E98" w:rsidRDefault="00B67E98">
            <w:pPr>
              <w:pStyle w:val="TableParagraph"/>
              <w:rPr>
                <w:sz w:val="24"/>
              </w:rPr>
            </w:pPr>
          </w:p>
        </w:tc>
        <w:tc>
          <w:tcPr>
            <w:tcW w:w="2580" w:type="dxa"/>
            <w:tcBorders>
              <w:top w:val="nil"/>
              <w:left w:val="nil"/>
              <w:right w:val="nil"/>
            </w:tcBorders>
          </w:tcPr>
          <w:p w14:paraId="4D2028AD" w14:textId="2A8DE0E7" w:rsidR="00B67E98" w:rsidRPr="005275E9" w:rsidRDefault="00B67E98" w:rsidP="005275E9">
            <w:pPr>
              <w:pStyle w:val="TableParagraph"/>
              <w:tabs>
                <w:tab w:val="left" w:pos="607"/>
                <w:tab w:val="left" w:pos="611"/>
                <w:tab w:val="left" w:pos="1350"/>
                <w:tab w:val="left" w:pos="1818"/>
                <w:tab w:val="left" w:pos="1902"/>
                <w:tab w:val="left" w:pos="2055"/>
              </w:tabs>
              <w:spacing w:before="55" w:line="237" w:lineRule="auto"/>
              <w:ind w:right="175"/>
              <w:rPr>
                <w:sz w:val="25"/>
              </w:rPr>
            </w:pPr>
          </w:p>
        </w:tc>
        <w:tc>
          <w:tcPr>
            <w:tcW w:w="880" w:type="dxa"/>
            <w:tcBorders>
              <w:top w:val="nil"/>
              <w:left w:val="nil"/>
            </w:tcBorders>
          </w:tcPr>
          <w:p w14:paraId="65C54219" w14:textId="77777777" w:rsidR="00B67E98" w:rsidRDefault="00B67E98">
            <w:pPr>
              <w:pStyle w:val="TableParagraph"/>
              <w:rPr>
                <w:sz w:val="24"/>
              </w:rPr>
            </w:pPr>
          </w:p>
        </w:tc>
      </w:tr>
      <w:tr w:rsidR="00B67E98" w14:paraId="4050E6BB" w14:textId="77777777" w:rsidTr="001A385F">
        <w:trPr>
          <w:trHeight w:val="2555"/>
        </w:trPr>
        <w:tc>
          <w:tcPr>
            <w:tcW w:w="677" w:type="dxa"/>
            <w:tcBorders>
              <w:right w:val="single" w:sz="6" w:space="0" w:color="000000"/>
            </w:tcBorders>
          </w:tcPr>
          <w:p w14:paraId="2FF1C76E" w14:textId="77777777" w:rsidR="00B67E98" w:rsidRDefault="00FA7FF0">
            <w:pPr>
              <w:pStyle w:val="TableParagraph"/>
              <w:spacing w:line="277" w:lineRule="exact"/>
              <w:ind w:left="109"/>
              <w:rPr>
                <w:sz w:val="25"/>
              </w:rPr>
            </w:pPr>
            <w:r>
              <w:rPr>
                <w:spacing w:val="-5"/>
                <w:sz w:val="25"/>
              </w:rPr>
              <w:t>11.</w:t>
            </w:r>
          </w:p>
        </w:tc>
        <w:tc>
          <w:tcPr>
            <w:tcW w:w="1983" w:type="dxa"/>
            <w:tcBorders>
              <w:left w:val="single" w:sz="6" w:space="0" w:color="000000"/>
            </w:tcBorders>
          </w:tcPr>
          <w:p w14:paraId="607DCF0D" w14:textId="77777777" w:rsidR="00836A02" w:rsidRDefault="00836A02" w:rsidP="00836A02">
            <w:pPr>
              <w:pStyle w:val="TableParagraph"/>
              <w:spacing w:line="230" w:lineRule="auto"/>
              <w:ind w:right="29"/>
              <w:rPr>
                <w:sz w:val="25"/>
              </w:rPr>
            </w:pPr>
            <w:r w:rsidRPr="007E75A4">
              <w:rPr>
                <w:sz w:val="25"/>
              </w:rPr>
              <w:t>Understanding the Potential Applications of Artificial Intelligence in Agriculture Sector</w:t>
            </w:r>
            <w:r>
              <w:rPr>
                <w:sz w:val="25"/>
              </w:rPr>
              <w:t xml:space="preserve"> </w:t>
            </w:r>
          </w:p>
          <w:p w14:paraId="697CA2F8" w14:textId="38AE7AFA" w:rsidR="00836A02" w:rsidRDefault="00836A02">
            <w:pPr>
              <w:pStyle w:val="TableParagraph"/>
              <w:spacing w:line="230" w:lineRule="auto"/>
              <w:ind w:left="100" w:right="130" w:firstLine="4"/>
              <w:rPr>
                <w:sz w:val="25"/>
              </w:rPr>
            </w:pPr>
          </w:p>
        </w:tc>
        <w:tc>
          <w:tcPr>
            <w:tcW w:w="2552" w:type="dxa"/>
          </w:tcPr>
          <w:p w14:paraId="71E8972A" w14:textId="77777777" w:rsidR="00BA352D" w:rsidRDefault="00BA352D" w:rsidP="00051302">
            <w:pPr>
              <w:pStyle w:val="TableParagraph"/>
              <w:spacing w:line="237" w:lineRule="auto"/>
              <w:ind w:right="516"/>
              <w:rPr>
                <w:sz w:val="25"/>
              </w:rPr>
            </w:pPr>
            <w:r w:rsidRPr="007E75A4">
              <w:rPr>
                <w:sz w:val="25"/>
              </w:rPr>
              <w:t>Mohd Javaid, Abid Haleem, Ibrahim Haleem Khan, Rajiv Suman</w:t>
            </w:r>
          </w:p>
          <w:p w14:paraId="6D850664" w14:textId="02FC10BC" w:rsidR="00BA352D" w:rsidRDefault="00BA352D" w:rsidP="00BA352D">
            <w:pPr>
              <w:pStyle w:val="TableParagraph"/>
              <w:spacing w:line="237" w:lineRule="auto"/>
              <w:ind w:left="106" w:right="67"/>
              <w:rPr>
                <w:sz w:val="25"/>
              </w:rPr>
            </w:pPr>
            <w:r w:rsidRPr="005E3767">
              <w:rPr>
                <w:sz w:val="25"/>
              </w:rPr>
              <w:t>M. G.</w:t>
            </w:r>
          </w:p>
        </w:tc>
        <w:tc>
          <w:tcPr>
            <w:tcW w:w="2131" w:type="dxa"/>
          </w:tcPr>
          <w:p w14:paraId="4EDDF7DE" w14:textId="77777777" w:rsidR="00051302" w:rsidRDefault="00051302" w:rsidP="00051302">
            <w:pPr>
              <w:pStyle w:val="TableParagraph"/>
              <w:spacing w:line="287" w:lineRule="exact"/>
              <w:ind w:left="106"/>
              <w:rPr>
                <w:sz w:val="25"/>
              </w:rPr>
            </w:pPr>
            <w:r w:rsidRPr="00250FB2">
              <w:rPr>
                <w:sz w:val="25"/>
              </w:rPr>
              <w:t xml:space="preserve">Advanced </w:t>
            </w:r>
            <w:proofErr w:type="spellStart"/>
            <w:r w:rsidRPr="00250FB2">
              <w:rPr>
                <w:sz w:val="25"/>
              </w:rPr>
              <w:t>Agrochem</w:t>
            </w:r>
            <w:proofErr w:type="spellEnd"/>
          </w:p>
          <w:p w14:paraId="47D89DA2" w14:textId="62E475B8" w:rsidR="00B67E98" w:rsidRDefault="00B67E98">
            <w:pPr>
              <w:pStyle w:val="TableParagraph"/>
              <w:spacing w:line="237" w:lineRule="auto"/>
              <w:ind w:left="102" w:right="432" w:firstLine="4"/>
              <w:rPr>
                <w:sz w:val="25"/>
              </w:rPr>
            </w:pPr>
          </w:p>
        </w:tc>
        <w:tc>
          <w:tcPr>
            <w:tcW w:w="2580" w:type="dxa"/>
            <w:tcBorders>
              <w:right w:val="single" w:sz="6" w:space="0" w:color="000000"/>
            </w:tcBorders>
          </w:tcPr>
          <w:p w14:paraId="6898C44B" w14:textId="77777777" w:rsidR="00636215" w:rsidRDefault="00636215" w:rsidP="00636215">
            <w:pPr>
              <w:pStyle w:val="TableParagraph"/>
              <w:numPr>
                <w:ilvl w:val="0"/>
                <w:numId w:val="5"/>
              </w:numPr>
              <w:tabs>
                <w:tab w:val="left" w:pos="604"/>
                <w:tab w:val="left" w:pos="2054"/>
              </w:tabs>
              <w:spacing w:before="17" w:line="237" w:lineRule="auto"/>
              <w:ind w:right="172"/>
              <w:rPr>
                <w:sz w:val="25"/>
              </w:rPr>
            </w:pPr>
            <w:r w:rsidRPr="00250FB2">
              <w:rPr>
                <w:sz w:val="25"/>
              </w:rPr>
              <w:t>AI applications in agriculture</w:t>
            </w:r>
          </w:p>
          <w:p w14:paraId="744BC6DB" w14:textId="11719928" w:rsidR="00B67E98" w:rsidRPr="00636215" w:rsidRDefault="00636215" w:rsidP="00636215">
            <w:pPr>
              <w:pStyle w:val="TableParagraph"/>
              <w:numPr>
                <w:ilvl w:val="0"/>
                <w:numId w:val="5"/>
              </w:numPr>
              <w:tabs>
                <w:tab w:val="left" w:pos="602"/>
                <w:tab w:val="left" w:pos="2054"/>
              </w:tabs>
              <w:spacing w:before="17" w:line="237" w:lineRule="auto"/>
              <w:ind w:right="172"/>
              <w:rPr>
                <w:sz w:val="25"/>
              </w:rPr>
            </w:pPr>
            <w:r w:rsidRPr="00250FB2">
              <w:rPr>
                <w:sz w:val="25"/>
              </w:rPr>
              <w:t>Machine learning, hyperspectral imaging, 3D laser scanning for soil monitoring, pest control, and crop management</w:t>
            </w:r>
          </w:p>
        </w:tc>
        <w:tc>
          <w:tcPr>
            <w:tcW w:w="880" w:type="dxa"/>
            <w:tcBorders>
              <w:left w:val="single" w:sz="6" w:space="0" w:color="000000"/>
            </w:tcBorders>
          </w:tcPr>
          <w:p w14:paraId="1A18B127" w14:textId="55D735F5" w:rsidR="00B67E98" w:rsidRDefault="00FA7FF0">
            <w:pPr>
              <w:pStyle w:val="TableParagraph"/>
              <w:spacing w:before="4"/>
              <w:ind w:left="100"/>
              <w:rPr>
                <w:sz w:val="25"/>
              </w:rPr>
            </w:pPr>
            <w:r>
              <w:rPr>
                <w:spacing w:val="-4"/>
                <w:sz w:val="25"/>
              </w:rPr>
              <w:t>20</w:t>
            </w:r>
            <w:r w:rsidR="00636215">
              <w:rPr>
                <w:spacing w:val="-4"/>
                <w:sz w:val="25"/>
              </w:rPr>
              <w:t>23</w:t>
            </w:r>
          </w:p>
        </w:tc>
      </w:tr>
    </w:tbl>
    <w:p w14:paraId="7AB06B4C" w14:textId="77777777" w:rsidR="00B67E98" w:rsidRDefault="00FA7FF0">
      <w:pPr>
        <w:rPr>
          <w:sz w:val="2"/>
          <w:szCs w:val="2"/>
        </w:rPr>
      </w:pPr>
      <w:r>
        <w:rPr>
          <w:noProof/>
        </w:rPr>
        <mc:AlternateContent>
          <mc:Choice Requires="wps">
            <w:drawing>
              <wp:anchor distT="0" distB="0" distL="0" distR="0" simplePos="0" relativeHeight="251658251" behindDoc="1" locked="0" layoutInCell="1" allowOverlap="1" wp14:anchorId="2738196E" wp14:editId="2E344FFA">
                <wp:simplePos x="0" y="0"/>
                <wp:positionH relativeFrom="page">
                  <wp:posOffset>304800</wp:posOffset>
                </wp:positionH>
                <wp:positionV relativeFrom="page">
                  <wp:posOffset>304799</wp:posOffset>
                </wp:positionV>
                <wp:extent cx="7176770" cy="9462770"/>
                <wp:effectExtent l="0" t="0" r="0" b="0"/>
                <wp:wrapNone/>
                <wp:docPr id="29" name="Graphic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76770" cy="9462770"/>
                        </a:xfrm>
                        <a:custGeom>
                          <a:avLst/>
                          <a:gdLst/>
                          <a:ahLst/>
                          <a:cxnLst/>
                          <a:rect l="l" t="t" r="r" b="b"/>
                          <a:pathLst>
                            <a:path w="7176770" h="9462770">
                              <a:moveTo>
                                <a:pt x="7170420" y="9456420"/>
                              </a:moveTo>
                              <a:lnTo>
                                <a:pt x="0" y="9456420"/>
                              </a:lnTo>
                              <a:lnTo>
                                <a:pt x="0" y="9462516"/>
                              </a:lnTo>
                              <a:lnTo>
                                <a:pt x="7170420" y="9462516"/>
                              </a:lnTo>
                              <a:lnTo>
                                <a:pt x="7170420" y="9456420"/>
                              </a:lnTo>
                              <a:close/>
                            </a:path>
                            <a:path w="7176770" h="9462770">
                              <a:moveTo>
                                <a:pt x="7170420" y="0"/>
                              </a:moveTo>
                              <a:lnTo>
                                <a:pt x="0" y="0"/>
                              </a:lnTo>
                              <a:lnTo>
                                <a:pt x="0" y="6096"/>
                              </a:lnTo>
                              <a:lnTo>
                                <a:pt x="7170420" y="6096"/>
                              </a:lnTo>
                              <a:lnTo>
                                <a:pt x="7170420" y="0"/>
                              </a:lnTo>
                              <a:close/>
                            </a:path>
                            <a:path w="7176770" h="9462770">
                              <a:moveTo>
                                <a:pt x="7176516" y="6096"/>
                              </a:moveTo>
                              <a:lnTo>
                                <a:pt x="7170420" y="6096"/>
                              </a:lnTo>
                              <a:lnTo>
                                <a:pt x="7170420" y="9456420"/>
                              </a:lnTo>
                              <a:lnTo>
                                <a:pt x="7176516" y="9456420"/>
                              </a:lnTo>
                              <a:lnTo>
                                <a:pt x="7176516" y="6096"/>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744A51D" id="Graphic 29" o:spid="_x0000_s1026" style="position:absolute;margin-left:24pt;margin-top:24pt;width:565.1pt;height:745.1pt;z-index:-251658229;visibility:visible;mso-wrap-style:square;mso-wrap-distance-left:0;mso-wrap-distance-top:0;mso-wrap-distance-right:0;mso-wrap-distance-bottom:0;mso-position-horizontal:absolute;mso-position-horizontal-relative:page;mso-position-vertical:absolute;mso-position-vertical-relative:page;v-text-anchor:top" coordsize="7176770,94627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" path="m7170420,9456420l,9456420r,6096l7170420,9462516r,-6096xem7170420,l,,,6096r7170420,l7170420,xem7176516,6096r-6096,l7170420,9456420r6096,l7176516,6096xe" fillcolor="black" stroked="f">
                <v:path arrowok="t"/>
                <w10:wrap anchorx="page" anchory="page"/>
              </v:shape>
            </w:pict>
          </mc:Fallback>
        </mc:AlternateContent>
      </w:r>
    </w:p>
    <w:p w14:paraId="5D113ADE" w14:textId="77777777" w:rsidR="00B67E98" w:rsidRDefault="00B67E98">
      <w:pPr>
        <w:rPr>
          <w:sz w:val="2"/>
          <w:szCs w:val="2"/>
        </w:rPr>
        <w:sectPr w:rsidR="00B67E98">
          <w:type w:val="continuous"/>
          <w:pgSz w:w="12240" w:h="15840"/>
          <w:pgMar w:top="1420" w:right="580" w:bottom="1240" w:left="600" w:header="0" w:footer="1050" w:gutter="0"/>
          <w:cols w:space="720"/>
        </w:sectPr>
      </w:pPr>
    </w:p>
    <w:tbl>
      <w:tblPr>
        <w:tblpPr w:leftFromText="180" w:rightFromText="180" w:horzAnchor="margin" w:tblpXSpec="center" w:tblpY="-210"/>
        <w:tblW w:w="108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8"/>
        <w:gridCol w:w="1986"/>
        <w:gridCol w:w="2556"/>
        <w:gridCol w:w="2134"/>
        <w:gridCol w:w="2584"/>
        <w:gridCol w:w="882"/>
      </w:tblGrid>
      <w:tr w:rsidR="00B67E98" w14:paraId="6981AFCA" w14:textId="77777777" w:rsidTr="001A385F">
        <w:trPr>
          <w:trHeight w:val="2687"/>
        </w:trPr>
        <w:tc>
          <w:tcPr>
            <w:tcW w:w="678" w:type="dxa"/>
            <w:tcBorders>
              <w:right w:val="single" w:sz="6" w:space="0" w:color="000000"/>
            </w:tcBorders>
          </w:tcPr>
          <w:p w14:paraId="790C4504" w14:textId="77777777" w:rsidR="00B67E98" w:rsidRDefault="00FA7FF0" w:rsidP="001A385F">
            <w:pPr>
              <w:pStyle w:val="TableParagraph"/>
              <w:spacing w:line="272" w:lineRule="exact"/>
              <w:ind w:left="104"/>
              <w:rPr>
                <w:sz w:val="25"/>
              </w:rPr>
            </w:pPr>
            <w:r>
              <w:rPr>
                <w:spacing w:val="-5"/>
                <w:sz w:val="25"/>
              </w:rPr>
              <w:lastRenderedPageBreak/>
              <w:t>12.</w:t>
            </w:r>
          </w:p>
        </w:tc>
        <w:tc>
          <w:tcPr>
            <w:tcW w:w="1986" w:type="dxa"/>
            <w:tcBorders>
              <w:left w:val="single" w:sz="6" w:space="0" w:color="000000"/>
            </w:tcBorders>
          </w:tcPr>
          <w:p w14:paraId="66C099A5" w14:textId="534EA9D4" w:rsidR="00836A02" w:rsidRDefault="00836A02" w:rsidP="00836A02">
            <w:pPr>
              <w:pStyle w:val="TableParagraph"/>
              <w:spacing w:line="230" w:lineRule="auto"/>
              <w:ind w:left="99" w:right="29"/>
              <w:rPr>
                <w:sz w:val="25"/>
              </w:rPr>
            </w:pPr>
            <w:r w:rsidRPr="004D755D">
              <w:rPr>
                <w:sz w:val="25"/>
              </w:rPr>
              <w:t>Soil Health in Agricultural Systems</w:t>
            </w:r>
          </w:p>
        </w:tc>
        <w:tc>
          <w:tcPr>
            <w:tcW w:w="2556" w:type="dxa"/>
          </w:tcPr>
          <w:p w14:paraId="29D96333" w14:textId="77777777" w:rsidR="00B67E98" w:rsidRDefault="007E75A4" w:rsidP="001A385F">
            <w:pPr>
              <w:pStyle w:val="TableParagraph"/>
              <w:spacing w:line="237" w:lineRule="auto"/>
              <w:ind w:left="408" w:right="516"/>
              <w:rPr>
                <w:sz w:val="25"/>
              </w:rPr>
            </w:pPr>
            <w:r w:rsidRPr="007E75A4">
              <w:rPr>
                <w:sz w:val="25"/>
              </w:rPr>
              <w:t>Mohd Javaid, Abid Haleem, Ibrahim Haleem Khan, Rajiv Suman</w:t>
            </w:r>
          </w:p>
          <w:p w14:paraId="05D33E10" w14:textId="13BF71D9" w:rsidR="00BA352D" w:rsidRDefault="00BA352D" w:rsidP="001A385F">
            <w:pPr>
              <w:pStyle w:val="TableParagraph"/>
              <w:spacing w:line="237" w:lineRule="auto"/>
              <w:ind w:left="408" w:right="516"/>
              <w:rPr>
                <w:sz w:val="25"/>
              </w:rPr>
            </w:pPr>
            <w:r w:rsidRPr="005E3767">
              <w:rPr>
                <w:sz w:val="25"/>
              </w:rPr>
              <w:t xml:space="preserve">M. G. </w:t>
            </w:r>
            <w:proofErr w:type="spellStart"/>
            <w:r w:rsidRPr="005E3767">
              <w:rPr>
                <w:sz w:val="25"/>
              </w:rPr>
              <w:t>Kibblewhite</w:t>
            </w:r>
            <w:proofErr w:type="spellEnd"/>
            <w:r w:rsidRPr="005E3767">
              <w:rPr>
                <w:sz w:val="25"/>
              </w:rPr>
              <w:t>, K. Ritz, M. J. Swift</w:t>
            </w:r>
          </w:p>
        </w:tc>
        <w:tc>
          <w:tcPr>
            <w:tcW w:w="2134" w:type="dxa"/>
          </w:tcPr>
          <w:p w14:paraId="1400AD9A" w14:textId="47216FC0" w:rsidR="00051302" w:rsidRDefault="00051302" w:rsidP="001A385F">
            <w:pPr>
              <w:pStyle w:val="TableParagraph"/>
              <w:spacing w:line="287" w:lineRule="exact"/>
              <w:ind w:left="106"/>
              <w:rPr>
                <w:sz w:val="25"/>
              </w:rPr>
            </w:pPr>
            <w:r w:rsidRPr="005E3767">
              <w:rPr>
                <w:sz w:val="25"/>
              </w:rPr>
              <w:t>Philosophical Transactions of the Royal Society B</w:t>
            </w:r>
          </w:p>
        </w:tc>
        <w:tc>
          <w:tcPr>
            <w:tcW w:w="2584" w:type="dxa"/>
            <w:tcBorders>
              <w:right w:val="single" w:sz="6" w:space="0" w:color="000000"/>
            </w:tcBorders>
          </w:tcPr>
          <w:p w14:paraId="0FBA372A" w14:textId="77777777" w:rsidR="00636215" w:rsidRDefault="00636215" w:rsidP="00636215">
            <w:pPr>
              <w:pStyle w:val="TableParagraph"/>
              <w:numPr>
                <w:ilvl w:val="0"/>
                <w:numId w:val="4"/>
              </w:numPr>
              <w:tabs>
                <w:tab w:val="left" w:pos="602"/>
              </w:tabs>
              <w:spacing w:before="125"/>
              <w:rPr>
                <w:sz w:val="25"/>
              </w:rPr>
            </w:pPr>
            <w:r w:rsidRPr="007B2DDE">
              <w:rPr>
                <w:sz w:val="25"/>
              </w:rPr>
              <w:t xml:space="preserve">Soil health as a critical factor for sustainability </w:t>
            </w:r>
          </w:p>
          <w:p w14:paraId="75E30FE9" w14:textId="77777777" w:rsidR="00636215" w:rsidRDefault="00636215" w:rsidP="00636215">
            <w:pPr>
              <w:pStyle w:val="TableParagraph"/>
              <w:numPr>
                <w:ilvl w:val="0"/>
                <w:numId w:val="4"/>
              </w:numPr>
              <w:tabs>
                <w:tab w:val="left" w:pos="602"/>
              </w:tabs>
              <w:spacing w:before="125"/>
              <w:rPr>
                <w:sz w:val="25"/>
              </w:rPr>
            </w:pPr>
            <w:r w:rsidRPr="007B2DDE">
              <w:rPr>
                <w:sz w:val="25"/>
              </w:rPr>
              <w:t>Core functions of soil like carbon transformation and nutrient cycling</w:t>
            </w:r>
          </w:p>
          <w:p w14:paraId="6E8FFEC5" w14:textId="22E64CB1" w:rsidR="00636215" w:rsidRDefault="00636215" w:rsidP="00636215">
            <w:pPr>
              <w:pStyle w:val="TableParagraph"/>
              <w:numPr>
                <w:ilvl w:val="0"/>
                <w:numId w:val="4"/>
              </w:numPr>
              <w:tabs>
                <w:tab w:val="left" w:pos="604"/>
                <w:tab w:val="left" w:pos="2054"/>
              </w:tabs>
              <w:spacing w:before="17" w:line="237" w:lineRule="auto"/>
              <w:ind w:right="172"/>
              <w:rPr>
                <w:sz w:val="25"/>
              </w:rPr>
            </w:pPr>
            <w:r w:rsidRPr="007B2DDE">
              <w:rPr>
                <w:sz w:val="25"/>
              </w:rPr>
              <w:t>Need for quantifying soil biotic interactions</w:t>
            </w:r>
          </w:p>
        </w:tc>
        <w:tc>
          <w:tcPr>
            <w:tcW w:w="882" w:type="dxa"/>
            <w:tcBorders>
              <w:left w:val="single" w:sz="6" w:space="0" w:color="000000"/>
            </w:tcBorders>
          </w:tcPr>
          <w:p w14:paraId="252DCF98" w14:textId="68479CED" w:rsidR="00B67E98" w:rsidRDefault="00FA7FF0" w:rsidP="001A385F">
            <w:pPr>
              <w:pStyle w:val="TableParagraph"/>
              <w:spacing w:line="272" w:lineRule="exact"/>
              <w:ind w:left="100"/>
              <w:rPr>
                <w:sz w:val="25"/>
              </w:rPr>
            </w:pPr>
            <w:r>
              <w:rPr>
                <w:spacing w:val="-4"/>
                <w:sz w:val="25"/>
              </w:rPr>
              <w:t>20</w:t>
            </w:r>
            <w:r w:rsidR="00636215">
              <w:rPr>
                <w:spacing w:val="-4"/>
                <w:sz w:val="25"/>
              </w:rPr>
              <w:t>08</w:t>
            </w:r>
          </w:p>
        </w:tc>
      </w:tr>
    </w:tbl>
    <w:p w14:paraId="2F41D3B7" w14:textId="6917BA6B" w:rsidR="00B67E98" w:rsidRPr="004820BB" w:rsidRDefault="00FA7FF0" w:rsidP="00073CA7">
      <w:pPr>
        <w:pStyle w:val="Heading4"/>
        <w:tabs>
          <w:tab w:val="left" w:pos="1050"/>
        </w:tabs>
        <w:spacing w:before="320"/>
        <w:ind w:left="2550" w:firstLine="1050"/>
        <w:rPr>
          <w:sz w:val="32"/>
          <w:szCs w:val="32"/>
          <w:u w:val="none"/>
        </w:rPr>
      </w:pPr>
      <w:r w:rsidRPr="004820BB">
        <w:rPr>
          <w:noProof/>
        </w:rPr>
        <mc:AlternateContent>
          <mc:Choice Requires="wps">
            <w:drawing>
              <wp:anchor distT="0" distB="0" distL="0" distR="0" simplePos="0" relativeHeight="251658252" behindDoc="1" locked="0" layoutInCell="1" allowOverlap="1" wp14:anchorId="27ECFA72" wp14:editId="4950ABF9">
                <wp:simplePos x="0" y="0"/>
                <wp:positionH relativeFrom="page">
                  <wp:posOffset>304800</wp:posOffset>
                </wp:positionH>
                <wp:positionV relativeFrom="page">
                  <wp:posOffset>304799</wp:posOffset>
                </wp:positionV>
                <wp:extent cx="7176770" cy="9462770"/>
                <wp:effectExtent l="0" t="0" r="0" b="0"/>
                <wp:wrapNone/>
                <wp:docPr id="30" name="Graphic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76770" cy="9462770"/>
                        </a:xfrm>
                        <a:custGeom>
                          <a:avLst/>
                          <a:gdLst/>
                          <a:ahLst/>
                          <a:cxnLst/>
                          <a:rect l="l" t="t" r="r" b="b"/>
                          <a:pathLst>
                            <a:path w="7176770" h="9462770">
                              <a:moveTo>
                                <a:pt x="7170420" y="9456420"/>
                              </a:moveTo>
                              <a:lnTo>
                                <a:pt x="0" y="9456420"/>
                              </a:lnTo>
                              <a:lnTo>
                                <a:pt x="0" y="9462516"/>
                              </a:lnTo>
                              <a:lnTo>
                                <a:pt x="7170420" y="9462516"/>
                              </a:lnTo>
                              <a:lnTo>
                                <a:pt x="7170420" y="9456420"/>
                              </a:lnTo>
                              <a:close/>
                            </a:path>
                            <a:path w="7176770" h="9462770">
                              <a:moveTo>
                                <a:pt x="7170420" y="0"/>
                              </a:moveTo>
                              <a:lnTo>
                                <a:pt x="0" y="0"/>
                              </a:lnTo>
                              <a:lnTo>
                                <a:pt x="0" y="6096"/>
                              </a:lnTo>
                              <a:lnTo>
                                <a:pt x="7170420" y="6096"/>
                              </a:lnTo>
                              <a:lnTo>
                                <a:pt x="7170420" y="0"/>
                              </a:lnTo>
                              <a:close/>
                            </a:path>
                            <a:path w="7176770" h="9462770">
                              <a:moveTo>
                                <a:pt x="7176516" y="6096"/>
                              </a:moveTo>
                              <a:lnTo>
                                <a:pt x="7170420" y="6096"/>
                              </a:lnTo>
                              <a:lnTo>
                                <a:pt x="7170420" y="9456420"/>
                              </a:lnTo>
                              <a:lnTo>
                                <a:pt x="7176516" y="9456420"/>
                              </a:lnTo>
                              <a:lnTo>
                                <a:pt x="7176516" y="6096"/>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9B2BE2E" id="Graphic 30" o:spid="_x0000_s1026" style="position:absolute;margin-left:24pt;margin-top:24pt;width:565.1pt;height:745.1pt;z-index:-251658228;visibility:visible;mso-wrap-style:square;mso-wrap-distance-left:0;mso-wrap-distance-top:0;mso-wrap-distance-right:0;mso-wrap-distance-bottom:0;mso-position-horizontal:absolute;mso-position-horizontal-relative:page;mso-position-vertical:absolute;mso-position-vertical-relative:page;v-text-anchor:top" coordsize="7176770,94627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" path="m7170420,9456420l,9456420r,6096l7170420,9462516r,-6096xem7170420,l,,,6096r7170420,l7170420,xem7176516,6096r-6096,l7170420,9456420r6096,l7176516,6096xe" fillcolor="black" stroked="f">
                <v:path arrowok="t"/>
                <w10:wrap anchorx="page" anchory="page"/>
              </v:shape>
            </w:pict>
          </mc:Fallback>
        </mc:AlternateContent>
      </w:r>
      <w:r w:rsidR="00073CA7">
        <w:rPr>
          <w:sz w:val="32"/>
          <w:szCs w:val="32"/>
          <w:u w:val="none"/>
        </w:rPr>
        <w:t xml:space="preserve">3. </w:t>
      </w:r>
      <w:bookmarkStart w:id="2" w:name="_TOC_250004"/>
      <w:r w:rsidRPr="004820BB">
        <w:rPr>
          <w:sz w:val="32"/>
          <w:szCs w:val="32"/>
          <w:u w:val="none"/>
        </w:rPr>
        <w:t>Research</w:t>
      </w:r>
      <w:r w:rsidRPr="004820BB">
        <w:rPr>
          <w:spacing w:val="6"/>
          <w:sz w:val="32"/>
          <w:szCs w:val="32"/>
          <w:u w:val="none"/>
        </w:rPr>
        <w:t xml:space="preserve"> </w:t>
      </w:r>
      <w:bookmarkEnd w:id="2"/>
      <w:r w:rsidRPr="004820BB">
        <w:rPr>
          <w:spacing w:val="-5"/>
          <w:sz w:val="32"/>
          <w:szCs w:val="32"/>
          <w:u w:val="none"/>
        </w:rPr>
        <w:t>Gap</w:t>
      </w:r>
    </w:p>
    <w:p w14:paraId="0B63EC93" w14:textId="77777777" w:rsidR="00B67E98" w:rsidRDefault="00B67E98">
      <w:pPr>
        <w:pStyle w:val="BodyText"/>
        <w:spacing w:before="177"/>
        <w:rPr>
          <w:b/>
        </w:rPr>
      </w:pPr>
    </w:p>
    <w:p w14:paraId="621E3356" w14:textId="77777777" w:rsidR="0094641C" w:rsidRPr="006653F9" w:rsidRDefault="0094641C" w:rsidP="0094641C">
      <w:pPr>
        <w:spacing w:line="360" w:lineRule="auto"/>
        <w:jc w:val="both"/>
        <w:rPr>
          <w:sz w:val="25"/>
          <w:szCs w:val="25"/>
        </w:rPr>
      </w:pPr>
      <w:r w:rsidRPr="006653F9">
        <w:rPr>
          <w:sz w:val="25"/>
          <w:szCs w:val="25"/>
        </w:rPr>
        <w:t xml:space="preserve">Despite advances in AI and IoT for precision agriculture, significant gaps remain in applying real-time soil and weather data to predict crop yields dynamically. Ahmed et al. (2024) showcase </w:t>
      </w:r>
      <w:proofErr w:type="spellStart"/>
      <w:r w:rsidRPr="006653F9">
        <w:rPr>
          <w:sz w:val="25"/>
          <w:szCs w:val="25"/>
        </w:rPr>
        <w:t>AutoML’s</w:t>
      </w:r>
      <w:proofErr w:type="spellEnd"/>
      <w:r w:rsidRPr="006653F9">
        <w:rPr>
          <w:sz w:val="25"/>
          <w:szCs w:val="25"/>
        </w:rPr>
        <w:t xml:space="preserve"> potential for yield prediction by integrating soil and climate data, yet their model is limited to wheat, lacks real-time IoT data collection, and is not adaptable to diverse crops or regions. This project addresses these limitations by implementing in-field IoT sensors, enabling continuous data gathering across varied conditions, making it more versatile.</w:t>
      </w:r>
    </w:p>
    <w:p w14:paraId="3BA44E7F" w14:textId="77777777" w:rsidR="0094641C" w:rsidRPr="006653F9" w:rsidRDefault="0094641C" w:rsidP="0094641C">
      <w:pPr>
        <w:spacing w:line="360" w:lineRule="auto"/>
        <w:jc w:val="both"/>
        <w:rPr>
          <w:sz w:val="25"/>
          <w:szCs w:val="25"/>
        </w:rPr>
      </w:pPr>
    </w:p>
    <w:p w14:paraId="29643953" w14:textId="77777777" w:rsidR="0094641C" w:rsidRPr="006653F9" w:rsidRDefault="0094641C" w:rsidP="0094641C">
      <w:pPr>
        <w:spacing w:line="360" w:lineRule="auto"/>
        <w:jc w:val="both"/>
        <w:rPr>
          <w:sz w:val="25"/>
          <w:szCs w:val="25"/>
        </w:rPr>
      </w:pPr>
      <w:proofErr w:type="spellStart"/>
      <w:r w:rsidRPr="006653F9">
        <w:rPr>
          <w:sz w:val="25"/>
          <w:szCs w:val="25"/>
        </w:rPr>
        <w:t>Athesan</w:t>
      </w:r>
      <w:proofErr w:type="spellEnd"/>
      <w:r w:rsidRPr="006653F9">
        <w:rPr>
          <w:sz w:val="25"/>
          <w:szCs w:val="25"/>
        </w:rPr>
        <w:t xml:space="preserve"> and Ghazi (2024) provide an IoT dashboard for real-time farm monitoring, aiding in immediate decision-making. However, their research focuses on current conditions and does not incorporate yield prediction models that anticipate future crop needs. This project enhances their approach by using predictive analytics that integrates historical and real-time data, helping farmers not just monitor but also proactively prepare for crop outcomes.</w:t>
      </w:r>
    </w:p>
    <w:p w14:paraId="04F8012B" w14:textId="77777777" w:rsidR="0094641C" w:rsidRPr="006653F9" w:rsidRDefault="0094641C" w:rsidP="0094641C">
      <w:pPr>
        <w:spacing w:line="360" w:lineRule="auto"/>
        <w:jc w:val="both"/>
        <w:rPr>
          <w:sz w:val="25"/>
          <w:szCs w:val="25"/>
        </w:rPr>
      </w:pPr>
    </w:p>
    <w:p w14:paraId="39518432" w14:textId="77777777" w:rsidR="0094641C" w:rsidRPr="006653F9" w:rsidRDefault="0094641C" w:rsidP="0094641C">
      <w:pPr>
        <w:spacing w:line="360" w:lineRule="auto"/>
        <w:jc w:val="both"/>
        <w:rPr>
          <w:sz w:val="25"/>
          <w:szCs w:val="25"/>
        </w:rPr>
      </w:pPr>
      <w:proofErr w:type="spellStart"/>
      <w:r w:rsidRPr="006653F9">
        <w:rPr>
          <w:sz w:val="25"/>
          <w:szCs w:val="25"/>
        </w:rPr>
        <w:t>Kibblewhite</w:t>
      </w:r>
      <w:proofErr w:type="spellEnd"/>
      <w:r w:rsidRPr="006653F9">
        <w:rPr>
          <w:sz w:val="25"/>
          <w:szCs w:val="25"/>
        </w:rPr>
        <w:t xml:space="preserve"> et al. (2008) emphasize soil health’s critical role in productivity, yet they do not apply IoT or predictive modeling to this area. This project bridges that gap by collecting soil metrics like moisture, pH, and temperature, incorporating them into a predictive model that links soil health to yield potential.</w:t>
      </w:r>
    </w:p>
    <w:p w14:paraId="07494723" w14:textId="77777777" w:rsidR="0094641C" w:rsidRPr="006653F9" w:rsidRDefault="0094641C" w:rsidP="0094641C">
      <w:pPr>
        <w:spacing w:line="360" w:lineRule="auto"/>
        <w:jc w:val="both"/>
        <w:rPr>
          <w:sz w:val="25"/>
          <w:szCs w:val="25"/>
        </w:rPr>
      </w:pPr>
    </w:p>
    <w:p w14:paraId="213ABC72" w14:textId="77777777" w:rsidR="0094641C" w:rsidRPr="006653F9" w:rsidRDefault="0094641C" w:rsidP="0094641C">
      <w:pPr>
        <w:spacing w:line="360" w:lineRule="auto"/>
        <w:jc w:val="both"/>
        <w:rPr>
          <w:sz w:val="25"/>
          <w:szCs w:val="25"/>
        </w:rPr>
      </w:pPr>
      <w:r w:rsidRPr="006653F9">
        <w:rPr>
          <w:sz w:val="25"/>
          <w:szCs w:val="25"/>
        </w:rPr>
        <w:t xml:space="preserve">Additionally, while Talaat (2023) introduces IoT-driven yield prediction sensitive to climate factors, it lacks soil-specific data integration, which is essential for precision agriculture. By </w:t>
      </w:r>
      <w:r w:rsidRPr="006653F9">
        <w:rPr>
          <w:sz w:val="25"/>
          <w:szCs w:val="25"/>
        </w:rPr>
        <w:lastRenderedPageBreak/>
        <w:t>combining both soil and environmental factors, this project increases the model’s adaptability, delivering more precise predictions under varying climate conditions.</w:t>
      </w:r>
    </w:p>
    <w:p w14:paraId="655C13C4" w14:textId="77777777" w:rsidR="0094641C" w:rsidRPr="006653F9" w:rsidRDefault="0094641C" w:rsidP="0094641C">
      <w:pPr>
        <w:spacing w:line="360" w:lineRule="auto"/>
        <w:jc w:val="both"/>
        <w:rPr>
          <w:sz w:val="25"/>
          <w:szCs w:val="25"/>
        </w:rPr>
      </w:pPr>
    </w:p>
    <w:p w14:paraId="625CA2F4" w14:textId="2BEFB06F" w:rsidR="00B67E98" w:rsidRPr="00A03B1C" w:rsidRDefault="0094641C" w:rsidP="006653F9">
      <w:pPr>
        <w:spacing w:line="360" w:lineRule="auto"/>
        <w:jc w:val="both"/>
        <w:rPr>
          <w:sz w:val="25"/>
          <w:szCs w:val="25"/>
        </w:rPr>
        <w:sectPr w:rsidR="00B67E98" w:rsidRPr="00A03B1C" w:rsidSect="00376351">
          <w:pgSz w:w="12240" w:h="15840"/>
          <w:pgMar w:top="1440" w:right="1440" w:bottom="1440" w:left="1440" w:header="0" w:footer="1050" w:gutter="0"/>
          <w:cols w:space="720"/>
          <w:docGrid w:linePitch="299"/>
        </w:sectPr>
      </w:pPr>
      <w:r w:rsidRPr="006653F9">
        <w:rPr>
          <w:sz w:val="25"/>
          <w:szCs w:val="25"/>
        </w:rPr>
        <w:t>This IoT-based system ultimately provides a comprehensive tool that continuously collects, analyzes, and adapts based on real-time soil and weather data, empowering farmers with dynamic insights that foster sustainable and efficient agricultural practices.</w:t>
      </w:r>
      <w:r w:rsidRPr="00A03B1C">
        <w:rPr>
          <w:sz w:val="25"/>
          <w:szCs w:val="25"/>
        </w:rPr>
        <w:t xml:space="preserve"> </w:t>
      </w:r>
    </w:p>
    <w:p w14:paraId="16E444EF" w14:textId="6029A58A" w:rsidR="00B67E98" w:rsidRPr="00640879" w:rsidRDefault="00FA7FF0" w:rsidP="004820BB">
      <w:pPr>
        <w:pStyle w:val="Heading1"/>
        <w:tabs>
          <w:tab w:val="left" w:pos="4203"/>
        </w:tabs>
        <w:rPr>
          <w:u w:val="none"/>
        </w:rPr>
      </w:pPr>
      <w:r w:rsidRPr="00640879">
        <w:rPr>
          <w:noProof/>
          <w:u w:val="none"/>
        </w:rPr>
        <w:lastRenderedPageBreak/>
        <mc:AlternateContent>
          <mc:Choice Requires="wps">
            <w:drawing>
              <wp:anchor distT="0" distB="0" distL="0" distR="0" simplePos="0" relativeHeight="251658253" behindDoc="1" locked="0" layoutInCell="1" allowOverlap="1" wp14:anchorId="36E25104" wp14:editId="234ACCF6">
                <wp:simplePos x="0" y="0"/>
                <wp:positionH relativeFrom="page">
                  <wp:posOffset>304800</wp:posOffset>
                </wp:positionH>
                <wp:positionV relativeFrom="page">
                  <wp:posOffset>304799</wp:posOffset>
                </wp:positionV>
                <wp:extent cx="7176770" cy="9462770"/>
                <wp:effectExtent l="0" t="0" r="0" b="0"/>
                <wp:wrapNone/>
                <wp:docPr id="31" name="Graphic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76770" cy="9462770"/>
                        </a:xfrm>
                        <a:custGeom>
                          <a:avLst/>
                          <a:gdLst/>
                          <a:ahLst/>
                          <a:cxnLst/>
                          <a:rect l="l" t="t" r="r" b="b"/>
                          <a:pathLst>
                            <a:path w="7176770" h="9462770">
                              <a:moveTo>
                                <a:pt x="7170420" y="9456420"/>
                              </a:moveTo>
                              <a:lnTo>
                                <a:pt x="0" y="9456420"/>
                              </a:lnTo>
                              <a:lnTo>
                                <a:pt x="0" y="9462516"/>
                              </a:lnTo>
                              <a:lnTo>
                                <a:pt x="7170420" y="9462516"/>
                              </a:lnTo>
                              <a:lnTo>
                                <a:pt x="7170420" y="9456420"/>
                              </a:lnTo>
                              <a:close/>
                            </a:path>
                            <a:path w="7176770" h="9462770">
                              <a:moveTo>
                                <a:pt x="7170420" y="0"/>
                              </a:moveTo>
                              <a:lnTo>
                                <a:pt x="0" y="0"/>
                              </a:lnTo>
                              <a:lnTo>
                                <a:pt x="0" y="6096"/>
                              </a:lnTo>
                              <a:lnTo>
                                <a:pt x="7170420" y="6096"/>
                              </a:lnTo>
                              <a:lnTo>
                                <a:pt x="7170420" y="0"/>
                              </a:lnTo>
                              <a:close/>
                            </a:path>
                            <a:path w="7176770" h="9462770">
                              <a:moveTo>
                                <a:pt x="7176516" y="6096"/>
                              </a:moveTo>
                              <a:lnTo>
                                <a:pt x="7170420" y="6096"/>
                              </a:lnTo>
                              <a:lnTo>
                                <a:pt x="7170420" y="9456420"/>
                              </a:lnTo>
                              <a:lnTo>
                                <a:pt x="7176516" y="9456420"/>
                              </a:lnTo>
                              <a:lnTo>
                                <a:pt x="7176516" y="6096"/>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B2AC985" id="Graphic 31" o:spid="_x0000_s1026" style="position:absolute;margin-left:24pt;margin-top:24pt;width:565.1pt;height:745.1pt;z-index:-251658227;visibility:visible;mso-wrap-style:square;mso-wrap-distance-left:0;mso-wrap-distance-top:0;mso-wrap-distance-right:0;mso-wrap-distance-bottom:0;mso-position-horizontal:absolute;mso-position-horizontal-relative:page;mso-position-vertical:absolute;mso-position-vertical-relative:page;v-text-anchor:top" coordsize="7176770,94627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" path="m7170420,9456420l,9456420r,6096l7170420,9462516r,-6096xem7170420,l,,,6096r7170420,l7170420,xem7176516,6096r-6096,l7170420,9456420r6096,l7176516,6096xe" fillcolor="black" stroked="f">
                <v:path arrowok="t"/>
                <w10:wrap anchorx="page" anchory="page"/>
              </v:shape>
            </w:pict>
          </mc:Fallback>
        </mc:AlternateContent>
      </w:r>
      <w:bookmarkStart w:id="3" w:name="_TOC_250003"/>
      <w:r w:rsidR="00640879" w:rsidRPr="00640879">
        <w:rPr>
          <w:spacing w:val="-8"/>
          <w:u w:val="none"/>
        </w:rPr>
        <w:t>4.</w:t>
      </w:r>
      <w:r w:rsidRPr="00640879">
        <w:rPr>
          <w:spacing w:val="-2"/>
          <w:u w:val="none"/>
        </w:rPr>
        <w:t>PROPOSED</w:t>
      </w:r>
      <w:r w:rsidRPr="00640879">
        <w:rPr>
          <w:spacing w:val="22"/>
          <w:u w:val="none"/>
        </w:rPr>
        <w:t xml:space="preserve"> </w:t>
      </w:r>
      <w:bookmarkEnd w:id="3"/>
      <w:r w:rsidRPr="00640879">
        <w:rPr>
          <w:spacing w:val="-4"/>
          <w:u w:val="none"/>
        </w:rPr>
        <w:t>WORK</w:t>
      </w:r>
    </w:p>
    <w:p w14:paraId="6A089BCA" w14:textId="77777777" w:rsidR="00B67E98" w:rsidRDefault="00B67E98">
      <w:pPr>
        <w:pStyle w:val="BodyText"/>
        <w:spacing w:before="255"/>
        <w:rPr>
          <w:b/>
          <w:sz w:val="29"/>
        </w:rPr>
      </w:pPr>
    </w:p>
    <w:p w14:paraId="674D8B38" w14:textId="23310D1E" w:rsidR="00B67E98" w:rsidRDefault="007719E2" w:rsidP="007719E2">
      <w:pPr>
        <w:pStyle w:val="Heading3"/>
        <w:tabs>
          <w:tab w:val="left" w:pos="1245"/>
        </w:tabs>
        <w:ind w:left="360" w:firstLine="0"/>
        <w:jc w:val="both"/>
      </w:pPr>
      <w:bookmarkStart w:id="4" w:name="_TOC_250002"/>
      <w:r>
        <w:rPr>
          <w:spacing w:val="-4"/>
        </w:rPr>
        <w:t>4.1 Problem</w:t>
      </w:r>
      <w:r>
        <w:rPr>
          <w:spacing w:val="-7"/>
        </w:rPr>
        <w:t xml:space="preserve"> </w:t>
      </w:r>
      <w:bookmarkEnd w:id="4"/>
      <w:r>
        <w:rPr>
          <w:spacing w:val="-2"/>
        </w:rPr>
        <w:t>Statement</w:t>
      </w:r>
    </w:p>
    <w:p w14:paraId="77DCA10E" w14:textId="77777777" w:rsidR="00E00312" w:rsidRDefault="00E00312" w:rsidP="00E00312">
      <w:pPr>
        <w:pStyle w:val="BodyText"/>
        <w:spacing w:before="10"/>
        <w:rPr>
          <w:b/>
        </w:rPr>
      </w:pPr>
    </w:p>
    <w:p w14:paraId="3C0AF004" w14:textId="77777777" w:rsidR="00E00312" w:rsidRDefault="00E00312" w:rsidP="00E00312">
      <w:pPr>
        <w:pStyle w:val="BodyText"/>
        <w:spacing w:before="10"/>
      </w:pPr>
    </w:p>
    <w:p w14:paraId="661B8C05" w14:textId="77777777" w:rsidR="00E00312" w:rsidRPr="00E00312" w:rsidRDefault="00E00312" w:rsidP="00E00312">
      <w:pPr>
        <w:pStyle w:val="BodyText"/>
        <w:spacing w:before="10" w:line="360" w:lineRule="auto"/>
        <w:jc w:val="both"/>
      </w:pPr>
      <w:r w:rsidRPr="00E00312">
        <w:t xml:space="preserve">Agricultural production plays a crucial role in feeding the global population and supporting economic growth. However, modern agriculture faces several challenges such as unpredictable weather patterns, soil degradation, and resource scarcity, all of which negatively impact crop yields. These factors complicate yield prediction, making it difficult for farmers, agronomists, and policymakers to make informed decisions for efficient resource management and sustainable farming practices. </w:t>
      </w:r>
    </w:p>
    <w:p w14:paraId="49D7986C" w14:textId="77777777" w:rsidR="00E00312" w:rsidRPr="00E00312" w:rsidRDefault="00E00312" w:rsidP="00E00312">
      <w:pPr>
        <w:pStyle w:val="BodyText"/>
        <w:spacing w:before="10" w:line="360" w:lineRule="auto"/>
        <w:jc w:val="both"/>
      </w:pPr>
    </w:p>
    <w:p w14:paraId="6EFF43B1" w14:textId="77777777" w:rsidR="00E00312" w:rsidRPr="00E00312" w:rsidRDefault="00E00312" w:rsidP="00E00312">
      <w:pPr>
        <w:pStyle w:val="BodyText"/>
        <w:spacing w:before="10" w:line="360" w:lineRule="auto"/>
        <w:jc w:val="both"/>
      </w:pPr>
      <w:r w:rsidRPr="00E00312">
        <w:t>The traditional methods of predicting crop yields often rely on historical data, subjective observations, and static models, which fail to accurately account for the rapidly changing environmental conditions. With the growing unpredictability of climate change, extreme weather events, and varying soil quality, there is an increasing need for a more accurate and dynamic system to forecast agricultural yields.</w:t>
      </w:r>
    </w:p>
    <w:p w14:paraId="51D4E30C" w14:textId="77777777" w:rsidR="00E00312" w:rsidRPr="00E00312" w:rsidRDefault="00E00312" w:rsidP="00E00312">
      <w:pPr>
        <w:pStyle w:val="BodyText"/>
        <w:spacing w:before="10" w:line="360" w:lineRule="auto"/>
        <w:jc w:val="both"/>
      </w:pPr>
    </w:p>
    <w:p w14:paraId="2F070A0D" w14:textId="77777777" w:rsidR="00E00312" w:rsidRPr="00E00312" w:rsidRDefault="00E00312" w:rsidP="00E00312">
      <w:pPr>
        <w:pStyle w:val="BodyText"/>
        <w:spacing w:before="10" w:line="360" w:lineRule="auto"/>
        <w:jc w:val="both"/>
      </w:pPr>
      <w:r w:rsidRPr="00E00312">
        <w:t>To address these issues, the project “Yield Prediction Using Soil and Weather Data” proposes an IoT-based system that collects real-time soil and weather data. This data will be processed using machine learning algorithms to create precise yield predictions. Such a system would enable farmers and agricultural stakeholders to optimize resources like water, fertilizer, and labor, reduce unnecessary interventions, and mitigate risks associated with unpredictable weather patterns. Ultimately, the goal is to improve decision-making, enhance productivity, and promote sustainability in agriculture.</w:t>
      </w:r>
      <w:bookmarkStart w:id="5" w:name="_TOC_250001"/>
    </w:p>
    <w:p w14:paraId="35B3877F" w14:textId="77777777" w:rsidR="00E00312" w:rsidRPr="00E00312" w:rsidRDefault="00E00312" w:rsidP="00E00312">
      <w:pPr>
        <w:pStyle w:val="BodyText"/>
        <w:spacing w:before="10" w:line="360" w:lineRule="auto"/>
        <w:jc w:val="both"/>
      </w:pPr>
    </w:p>
    <w:p w14:paraId="6BEC9796" w14:textId="765D5D52" w:rsidR="00B67E98" w:rsidRPr="00985D78" w:rsidRDefault="00985D78" w:rsidP="00E00312">
      <w:pPr>
        <w:pStyle w:val="BodyText"/>
        <w:spacing w:before="10" w:line="360" w:lineRule="auto"/>
        <w:jc w:val="both"/>
        <w:rPr>
          <w:b/>
          <w:bCs/>
          <w:sz w:val="29"/>
          <w:szCs w:val="29"/>
        </w:rPr>
      </w:pPr>
      <w:r>
        <w:rPr>
          <w:b/>
          <w:bCs/>
          <w:sz w:val="29"/>
          <w:szCs w:val="29"/>
        </w:rPr>
        <w:t xml:space="preserve">4.2 </w:t>
      </w:r>
      <w:r w:rsidRPr="00985D78">
        <w:rPr>
          <w:b/>
          <w:bCs/>
          <w:sz w:val="29"/>
          <w:szCs w:val="29"/>
        </w:rPr>
        <w:t>Proposed</w:t>
      </w:r>
      <w:r w:rsidRPr="00985D78">
        <w:rPr>
          <w:b/>
          <w:bCs/>
          <w:spacing w:val="-7"/>
          <w:sz w:val="29"/>
          <w:szCs w:val="29"/>
        </w:rPr>
        <w:t xml:space="preserve"> </w:t>
      </w:r>
      <w:bookmarkEnd w:id="5"/>
      <w:r w:rsidRPr="00985D78">
        <w:rPr>
          <w:b/>
          <w:bCs/>
          <w:spacing w:val="-2"/>
          <w:sz w:val="29"/>
          <w:szCs w:val="29"/>
        </w:rPr>
        <w:t>Approach</w:t>
      </w:r>
    </w:p>
    <w:p w14:paraId="132354B3" w14:textId="01B38A77" w:rsidR="00E00312" w:rsidRPr="00E00312" w:rsidRDefault="00C3593F" w:rsidP="00E00312">
      <w:pPr>
        <w:spacing w:line="360" w:lineRule="auto"/>
        <w:jc w:val="both"/>
        <w:rPr>
          <w:sz w:val="25"/>
          <w:szCs w:val="25"/>
        </w:rPr>
      </w:pPr>
      <w:r w:rsidRPr="00E00312">
        <w:rPr>
          <w:sz w:val="25"/>
          <w:szCs w:val="25"/>
        </w:rPr>
        <w:t>The proposed approach for "Yield Prediction Using Soil and Weather Data" leverages cutting-edge Internet of Things (IoT) technology combined with machine learning techniques</w:t>
      </w:r>
      <w:r>
        <w:rPr>
          <w:sz w:val="25"/>
          <w:szCs w:val="25"/>
        </w:rPr>
        <w:t xml:space="preserve"> </w:t>
      </w:r>
      <w:r w:rsidR="00E00312" w:rsidRPr="00E00312">
        <w:rPr>
          <w:sz w:val="25"/>
          <w:szCs w:val="25"/>
        </w:rPr>
        <w:t xml:space="preserve">to provide accurate and real-time predictions of crop yields. The approach consists of several key </w:t>
      </w:r>
      <w:r w:rsidR="00E00312" w:rsidRPr="00E00312">
        <w:rPr>
          <w:sz w:val="25"/>
          <w:szCs w:val="25"/>
        </w:rPr>
        <w:lastRenderedPageBreak/>
        <w:t>components and steps that work together to ensure the system’s effectiveness in agricultural decision-making.</w:t>
      </w:r>
    </w:p>
    <w:p w14:paraId="4D751D4F" w14:textId="77777777" w:rsidR="00E00312" w:rsidRPr="00E00312" w:rsidRDefault="00E00312" w:rsidP="00E00312">
      <w:pPr>
        <w:spacing w:line="360" w:lineRule="auto"/>
        <w:jc w:val="both"/>
        <w:rPr>
          <w:sz w:val="25"/>
          <w:szCs w:val="25"/>
        </w:rPr>
      </w:pPr>
    </w:p>
    <w:p w14:paraId="20F24814" w14:textId="5A405C1C" w:rsidR="00E00312" w:rsidRPr="00E00312" w:rsidRDefault="00E00312" w:rsidP="00E00312">
      <w:pPr>
        <w:spacing w:line="360" w:lineRule="auto"/>
        <w:jc w:val="both"/>
        <w:rPr>
          <w:sz w:val="25"/>
          <w:szCs w:val="25"/>
        </w:rPr>
      </w:pPr>
      <w:r w:rsidRPr="00E00312">
        <w:rPr>
          <w:sz w:val="25"/>
          <w:szCs w:val="25"/>
        </w:rPr>
        <w:t xml:space="preserve">1. </w:t>
      </w:r>
      <w:r w:rsidRPr="00E00312">
        <w:rPr>
          <w:sz w:val="36"/>
          <w:szCs w:val="36"/>
        </w:rPr>
        <w:t>Real-time Data Collection via IoT Sensors:</w:t>
      </w:r>
    </w:p>
    <w:p w14:paraId="09C3DBB8" w14:textId="295AAF88" w:rsidR="00E00312" w:rsidRPr="00E00312" w:rsidRDefault="00E00312" w:rsidP="00E00312">
      <w:pPr>
        <w:spacing w:line="360" w:lineRule="auto"/>
        <w:jc w:val="both"/>
        <w:rPr>
          <w:sz w:val="25"/>
          <w:szCs w:val="25"/>
        </w:rPr>
      </w:pPr>
      <w:r w:rsidRPr="00E00312">
        <w:rPr>
          <w:sz w:val="25"/>
          <w:szCs w:val="25"/>
        </w:rPr>
        <w:t>The first step in the proposed system involves the deployment of IoT sensors in the agricultural field to monitor various soil and weather parameters that affect crop growth. These sensors will measure critical data points such as:</w:t>
      </w:r>
    </w:p>
    <w:p w14:paraId="39D0DB04" w14:textId="1A3FE8FD" w:rsidR="00E00312" w:rsidRPr="00E00312" w:rsidRDefault="00E00312" w:rsidP="00E00312">
      <w:pPr>
        <w:pStyle w:val="ListParagraph"/>
        <w:numPr>
          <w:ilvl w:val="0"/>
          <w:numId w:val="27"/>
        </w:numPr>
        <w:spacing w:line="360" w:lineRule="auto"/>
        <w:jc w:val="both"/>
        <w:rPr>
          <w:sz w:val="25"/>
          <w:szCs w:val="25"/>
        </w:rPr>
      </w:pPr>
      <w:r w:rsidRPr="00E00312">
        <w:rPr>
          <w:sz w:val="25"/>
          <w:szCs w:val="25"/>
        </w:rPr>
        <w:t>Soil Moisture: Determines the water availability for crops.</w:t>
      </w:r>
    </w:p>
    <w:p w14:paraId="1C6EF2A2" w14:textId="26EEBFA9" w:rsidR="00E00312" w:rsidRPr="00E00312" w:rsidRDefault="00E00312" w:rsidP="00E00312">
      <w:pPr>
        <w:pStyle w:val="ListParagraph"/>
        <w:numPr>
          <w:ilvl w:val="0"/>
          <w:numId w:val="27"/>
        </w:numPr>
        <w:spacing w:line="360" w:lineRule="auto"/>
        <w:jc w:val="both"/>
        <w:rPr>
          <w:sz w:val="25"/>
          <w:szCs w:val="25"/>
        </w:rPr>
      </w:pPr>
      <w:r w:rsidRPr="00E00312">
        <w:rPr>
          <w:sz w:val="25"/>
          <w:szCs w:val="25"/>
        </w:rPr>
        <w:t>Soil Temperature: Affects plant growth and nutrient uptake.</w:t>
      </w:r>
    </w:p>
    <w:p w14:paraId="675F03F2" w14:textId="1ABF1858" w:rsidR="00E00312" w:rsidRPr="00E00312" w:rsidRDefault="00E00312" w:rsidP="00E00312">
      <w:pPr>
        <w:pStyle w:val="ListParagraph"/>
        <w:numPr>
          <w:ilvl w:val="0"/>
          <w:numId w:val="27"/>
        </w:numPr>
        <w:spacing w:line="360" w:lineRule="auto"/>
        <w:jc w:val="both"/>
        <w:rPr>
          <w:sz w:val="25"/>
          <w:szCs w:val="25"/>
        </w:rPr>
      </w:pPr>
      <w:r w:rsidRPr="00E00312">
        <w:rPr>
          <w:sz w:val="25"/>
          <w:szCs w:val="25"/>
        </w:rPr>
        <w:t>Ambient Temperature and Humidity: Essential for understanding climate conditions.</w:t>
      </w:r>
    </w:p>
    <w:p w14:paraId="4327459D" w14:textId="10636B8A" w:rsidR="00E00312" w:rsidRPr="00E00312" w:rsidRDefault="00E00312" w:rsidP="00E00312">
      <w:pPr>
        <w:pStyle w:val="ListParagraph"/>
        <w:numPr>
          <w:ilvl w:val="0"/>
          <w:numId w:val="27"/>
        </w:numPr>
        <w:spacing w:line="360" w:lineRule="auto"/>
        <w:jc w:val="both"/>
        <w:rPr>
          <w:sz w:val="25"/>
          <w:szCs w:val="25"/>
        </w:rPr>
      </w:pPr>
      <w:r w:rsidRPr="00E00312">
        <w:rPr>
          <w:sz w:val="25"/>
          <w:szCs w:val="25"/>
        </w:rPr>
        <w:t>Rainfall and Solar Radiation: Critical for assessing weather patterns and crop health.</w:t>
      </w:r>
    </w:p>
    <w:p w14:paraId="54A664B0" w14:textId="4889C325" w:rsidR="00E00312" w:rsidRPr="00E00312" w:rsidRDefault="00E00312" w:rsidP="00E00312">
      <w:pPr>
        <w:pStyle w:val="ListParagraph"/>
        <w:numPr>
          <w:ilvl w:val="0"/>
          <w:numId w:val="27"/>
        </w:numPr>
        <w:spacing w:line="360" w:lineRule="auto"/>
        <w:jc w:val="both"/>
        <w:rPr>
          <w:sz w:val="25"/>
          <w:szCs w:val="25"/>
        </w:rPr>
      </w:pPr>
      <w:r w:rsidRPr="00E00312">
        <w:rPr>
          <w:sz w:val="25"/>
          <w:szCs w:val="25"/>
        </w:rPr>
        <w:t>Soil pH and Nutrients: Helps determine soil fertility and nutrient needs.</w:t>
      </w:r>
    </w:p>
    <w:p w14:paraId="0E7186D0" w14:textId="77777777" w:rsidR="00E00312" w:rsidRDefault="00E00312" w:rsidP="00E00312">
      <w:pPr>
        <w:spacing w:line="360" w:lineRule="auto"/>
        <w:jc w:val="both"/>
      </w:pPr>
    </w:p>
    <w:p w14:paraId="344D88FE" w14:textId="77777777" w:rsidR="00E00312" w:rsidRPr="00E00312" w:rsidRDefault="00E00312" w:rsidP="00E00312">
      <w:pPr>
        <w:spacing w:line="360" w:lineRule="auto"/>
        <w:jc w:val="both"/>
        <w:rPr>
          <w:sz w:val="25"/>
          <w:szCs w:val="25"/>
        </w:rPr>
      </w:pPr>
      <w:r>
        <w:t xml:space="preserve">   </w:t>
      </w:r>
      <w:r w:rsidRPr="00E00312">
        <w:rPr>
          <w:sz w:val="25"/>
          <w:szCs w:val="25"/>
        </w:rPr>
        <w:t>These sensors will provide real-time, continuous data, which is crucial for accurate yield prediction.</w:t>
      </w:r>
    </w:p>
    <w:p w14:paraId="1D8D514A" w14:textId="77777777" w:rsidR="00E00312" w:rsidRPr="00E00312" w:rsidRDefault="00E00312" w:rsidP="00E00312">
      <w:pPr>
        <w:spacing w:line="360" w:lineRule="auto"/>
        <w:jc w:val="both"/>
        <w:rPr>
          <w:sz w:val="25"/>
          <w:szCs w:val="25"/>
        </w:rPr>
      </w:pPr>
    </w:p>
    <w:p w14:paraId="517455A1" w14:textId="5CA38846" w:rsidR="00E00312" w:rsidRPr="00E00312" w:rsidRDefault="00E00312" w:rsidP="00E00312">
      <w:pPr>
        <w:spacing w:line="360" w:lineRule="auto"/>
        <w:jc w:val="both"/>
        <w:rPr>
          <w:sz w:val="25"/>
          <w:szCs w:val="25"/>
        </w:rPr>
      </w:pPr>
      <w:r w:rsidRPr="00E00312">
        <w:rPr>
          <w:sz w:val="25"/>
          <w:szCs w:val="25"/>
        </w:rPr>
        <w:t xml:space="preserve">2. </w:t>
      </w:r>
      <w:r w:rsidRPr="00E00312">
        <w:rPr>
          <w:sz w:val="36"/>
          <w:szCs w:val="36"/>
        </w:rPr>
        <w:t>Data Transmission and Secure Centralized Storage</w:t>
      </w:r>
      <w:r>
        <w:rPr>
          <w:sz w:val="36"/>
          <w:szCs w:val="36"/>
        </w:rPr>
        <w:t>:</w:t>
      </w:r>
    </w:p>
    <w:p w14:paraId="7705E1D8" w14:textId="77777777" w:rsidR="00E00312" w:rsidRPr="00E00312" w:rsidRDefault="00E00312" w:rsidP="00E00312">
      <w:pPr>
        <w:spacing w:line="360" w:lineRule="auto"/>
        <w:jc w:val="both"/>
        <w:rPr>
          <w:sz w:val="25"/>
          <w:szCs w:val="25"/>
        </w:rPr>
      </w:pPr>
      <w:r w:rsidRPr="00E00312">
        <w:rPr>
          <w:sz w:val="25"/>
          <w:szCs w:val="25"/>
        </w:rPr>
        <w:t xml:space="preserve">   The data collected from the IoT sensors will be transmitted wirelessly to a centralized server. To ensure the integrity and security of this data, a robust communication protocol, such as MQTT (Message Queuing Telemetry Transport) or HTTP, will be used. The server will act as a data storage hub, keeping historical and real-time data securely and enabling easy access for analysis.</w:t>
      </w:r>
    </w:p>
    <w:p w14:paraId="37B60BF0" w14:textId="77777777" w:rsidR="00E00312" w:rsidRPr="00E00312" w:rsidRDefault="00E00312" w:rsidP="00E00312">
      <w:pPr>
        <w:spacing w:line="360" w:lineRule="auto"/>
        <w:jc w:val="both"/>
        <w:rPr>
          <w:sz w:val="25"/>
          <w:szCs w:val="25"/>
        </w:rPr>
      </w:pPr>
    </w:p>
    <w:p w14:paraId="5DF4C263" w14:textId="19596233" w:rsidR="00E00312" w:rsidRPr="00E00312" w:rsidRDefault="00E00312" w:rsidP="00E00312">
      <w:pPr>
        <w:spacing w:line="360" w:lineRule="auto"/>
        <w:jc w:val="both"/>
        <w:rPr>
          <w:sz w:val="25"/>
          <w:szCs w:val="25"/>
        </w:rPr>
      </w:pPr>
      <w:r w:rsidRPr="00E00312">
        <w:rPr>
          <w:sz w:val="25"/>
          <w:szCs w:val="25"/>
        </w:rPr>
        <w:t xml:space="preserve">3. </w:t>
      </w:r>
      <w:r w:rsidRPr="00C3593F">
        <w:rPr>
          <w:sz w:val="36"/>
          <w:szCs w:val="36"/>
        </w:rPr>
        <w:t>Data Processing and Feature Engineering:</w:t>
      </w:r>
    </w:p>
    <w:p w14:paraId="11D245C1" w14:textId="77777777" w:rsidR="00E00312" w:rsidRPr="00E00312" w:rsidRDefault="00E00312" w:rsidP="00E00312">
      <w:pPr>
        <w:spacing w:line="360" w:lineRule="auto"/>
        <w:jc w:val="both"/>
        <w:rPr>
          <w:sz w:val="25"/>
          <w:szCs w:val="25"/>
        </w:rPr>
      </w:pPr>
      <w:r w:rsidRPr="00E00312">
        <w:rPr>
          <w:sz w:val="25"/>
          <w:szCs w:val="25"/>
        </w:rPr>
        <w:t xml:space="preserve">   Once the data is collected and stored, it will be pre-processed and cleaned to remove noise and inconsistencies. Feature engineering techniques will be applied to extract meaningful patterns and trends from the raw data. This may include:</w:t>
      </w:r>
    </w:p>
    <w:p w14:paraId="4ACAC545" w14:textId="77777777" w:rsidR="00E00312" w:rsidRPr="00E00312" w:rsidRDefault="00E00312" w:rsidP="008013C5">
      <w:pPr>
        <w:spacing w:line="360" w:lineRule="auto"/>
        <w:rPr>
          <w:sz w:val="25"/>
          <w:szCs w:val="25"/>
        </w:rPr>
      </w:pPr>
      <w:r w:rsidRPr="00E00312">
        <w:rPr>
          <w:sz w:val="25"/>
          <w:szCs w:val="25"/>
        </w:rPr>
        <w:lastRenderedPageBreak/>
        <w:t xml:space="preserve">   - Normalizing the data to account for variations in sensor readings.</w:t>
      </w:r>
    </w:p>
    <w:p w14:paraId="5FFEBED5" w14:textId="77777777" w:rsidR="00E00312" w:rsidRPr="00E00312" w:rsidRDefault="00E00312" w:rsidP="008013C5">
      <w:pPr>
        <w:spacing w:line="360" w:lineRule="auto"/>
        <w:rPr>
          <w:sz w:val="25"/>
          <w:szCs w:val="25"/>
        </w:rPr>
      </w:pPr>
      <w:r w:rsidRPr="00E00312">
        <w:rPr>
          <w:sz w:val="25"/>
          <w:szCs w:val="25"/>
        </w:rPr>
        <w:t xml:space="preserve">   - Aggregating data over specific time periods (e.g., daily, weekly) to identify trends.</w:t>
      </w:r>
    </w:p>
    <w:p w14:paraId="4AEBD841" w14:textId="77777777" w:rsidR="00E00312" w:rsidRPr="00E00312" w:rsidRDefault="00E00312" w:rsidP="008013C5">
      <w:pPr>
        <w:spacing w:line="360" w:lineRule="auto"/>
        <w:rPr>
          <w:sz w:val="25"/>
          <w:szCs w:val="25"/>
        </w:rPr>
      </w:pPr>
      <w:r w:rsidRPr="00E00312">
        <w:rPr>
          <w:sz w:val="25"/>
          <w:szCs w:val="25"/>
        </w:rPr>
        <w:t xml:space="preserve">   - Identifying relevant correlations between soil, weather conditions, and past yields.</w:t>
      </w:r>
    </w:p>
    <w:p w14:paraId="54D41E83" w14:textId="77777777" w:rsidR="00E00312" w:rsidRPr="00E00312" w:rsidRDefault="00E00312" w:rsidP="008013C5">
      <w:pPr>
        <w:spacing w:line="360" w:lineRule="auto"/>
        <w:rPr>
          <w:sz w:val="25"/>
          <w:szCs w:val="25"/>
        </w:rPr>
      </w:pPr>
    </w:p>
    <w:p w14:paraId="609276F9" w14:textId="74AB47EA" w:rsidR="00E00312" w:rsidRPr="00C15698" w:rsidRDefault="00E00312" w:rsidP="008013C5">
      <w:pPr>
        <w:pStyle w:val="ListParagraph"/>
        <w:numPr>
          <w:ilvl w:val="0"/>
          <w:numId w:val="24"/>
        </w:numPr>
        <w:spacing w:line="360" w:lineRule="auto"/>
        <w:rPr>
          <w:sz w:val="25"/>
          <w:szCs w:val="25"/>
        </w:rPr>
      </w:pPr>
      <w:r w:rsidRPr="00C15698">
        <w:rPr>
          <w:sz w:val="36"/>
          <w:szCs w:val="36"/>
        </w:rPr>
        <w:t>Machine Learning Model for Yield Prediction</w:t>
      </w:r>
      <w:r w:rsidR="00C3593F" w:rsidRPr="00C15698">
        <w:rPr>
          <w:sz w:val="25"/>
          <w:szCs w:val="25"/>
        </w:rPr>
        <w:t>:</w:t>
      </w:r>
      <w:r w:rsidRPr="00C15698">
        <w:rPr>
          <w:sz w:val="25"/>
          <w:szCs w:val="25"/>
        </w:rPr>
        <w:t xml:space="preserve">  </w:t>
      </w:r>
      <w:r w:rsidR="00C3593F" w:rsidRPr="00C15698">
        <w:rPr>
          <w:sz w:val="25"/>
          <w:szCs w:val="25"/>
        </w:rPr>
        <w:t xml:space="preserve">                             </w:t>
      </w:r>
      <w:r w:rsidR="00C15698" w:rsidRPr="00C15698">
        <w:rPr>
          <w:sz w:val="25"/>
          <w:szCs w:val="25"/>
        </w:rPr>
        <w:t xml:space="preserve">     </w:t>
      </w:r>
      <w:r w:rsidRPr="00C15698">
        <w:rPr>
          <w:sz w:val="25"/>
          <w:szCs w:val="25"/>
        </w:rPr>
        <w:t xml:space="preserve"> With the processed data, a machine learning model will be developed to predict crop yield. Various algorithms, such as Random Forest, Support Vector Machines (SVM), or Neural Networks, will be tested to identify the most accurate model. These models will take into account the following factors:</w:t>
      </w:r>
    </w:p>
    <w:p w14:paraId="6DEB219F" w14:textId="39B19457" w:rsidR="00E00312" w:rsidRPr="008013C5" w:rsidRDefault="00E00312" w:rsidP="009F1AA7">
      <w:pPr>
        <w:pStyle w:val="ListParagraph"/>
        <w:numPr>
          <w:ilvl w:val="1"/>
          <w:numId w:val="37"/>
        </w:numPr>
        <w:spacing w:line="360" w:lineRule="auto"/>
        <w:rPr>
          <w:sz w:val="25"/>
          <w:szCs w:val="25"/>
        </w:rPr>
      </w:pPr>
      <w:r w:rsidRPr="008013C5">
        <w:rPr>
          <w:sz w:val="25"/>
          <w:szCs w:val="25"/>
        </w:rPr>
        <w:t>Weather conditions (temperature, humidity, rainfall).</w:t>
      </w:r>
    </w:p>
    <w:p w14:paraId="7075B191" w14:textId="2A0E4689" w:rsidR="00E00312" w:rsidRPr="008013C5" w:rsidRDefault="00E00312" w:rsidP="009F1AA7">
      <w:pPr>
        <w:pStyle w:val="ListParagraph"/>
        <w:numPr>
          <w:ilvl w:val="1"/>
          <w:numId w:val="37"/>
        </w:numPr>
        <w:spacing w:line="360" w:lineRule="auto"/>
        <w:rPr>
          <w:sz w:val="25"/>
          <w:szCs w:val="25"/>
        </w:rPr>
      </w:pPr>
      <w:r w:rsidRPr="008013C5">
        <w:rPr>
          <w:sz w:val="25"/>
          <w:szCs w:val="25"/>
        </w:rPr>
        <w:t>Soil health parameters (moisture, pH, nutrient levels).</w:t>
      </w:r>
    </w:p>
    <w:p w14:paraId="6E29FB96" w14:textId="6F09FC4E" w:rsidR="00E00312" w:rsidRPr="008013C5" w:rsidRDefault="00E00312" w:rsidP="009F1AA7">
      <w:pPr>
        <w:pStyle w:val="ListParagraph"/>
        <w:numPr>
          <w:ilvl w:val="1"/>
          <w:numId w:val="37"/>
        </w:numPr>
        <w:spacing w:line="360" w:lineRule="auto"/>
        <w:rPr>
          <w:sz w:val="25"/>
          <w:szCs w:val="25"/>
        </w:rPr>
      </w:pPr>
      <w:r w:rsidRPr="008013C5">
        <w:rPr>
          <w:sz w:val="25"/>
          <w:szCs w:val="25"/>
        </w:rPr>
        <w:t>Historical yield data for the specific crop.</w:t>
      </w:r>
    </w:p>
    <w:p w14:paraId="5BA5A9B1" w14:textId="77777777" w:rsidR="00E00312" w:rsidRPr="00E00312" w:rsidRDefault="00E00312" w:rsidP="008013C5">
      <w:pPr>
        <w:spacing w:line="360" w:lineRule="auto"/>
        <w:rPr>
          <w:sz w:val="25"/>
          <w:szCs w:val="25"/>
        </w:rPr>
      </w:pPr>
    </w:p>
    <w:p w14:paraId="7D6BE368" w14:textId="41937CF7" w:rsidR="00E00312" w:rsidRPr="00E00312" w:rsidRDefault="00E00312" w:rsidP="009F1AA7">
      <w:pPr>
        <w:spacing w:line="360" w:lineRule="auto"/>
        <w:ind w:left="192"/>
        <w:rPr>
          <w:sz w:val="25"/>
          <w:szCs w:val="25"/>
        </w:rPr>
      </w:pPr>
      <w:r w:rsidRPr="00E00312">
        <w:rPr>
          <w:sz w:val="25"/>
          <w:szCs w:val="25"/>
        </w:rPr>
        <w:t>The model will be trained using historical data and will continuously improve as new data is collected, enabling the system to make dynamic, real-time predictions.</w:t>
      </w:r>
    </w:p>
    <w:p w14:paraId="2F001381" w14:textId="77777777" w:rsidR="00E00312" w:rsidRPr="00E00312" w:rsidRDefault="00E00312" w:rsidP="008013C5">
      <w:pPr>
        <w:spacing w:line="360" w:lineRule="auto"/>
        <w:rPr>
          <w:sz w:val="25"/>
          <w:szCs w:val="25"/>
        </w:rPr>
      </w:pPr>
    </w:p>
    <w:p w14:paraId="30F9061E" w14:textId="375B117E" w:rsidR="00E00312" w:rsidRPr="00E00312" w:rsidRDefault="00E00312" w:rsidP="008013C5">
      <w:pPr>
        <w:spacing w:line="360" w:lineRule="auto"/>
        <w:rPr>
          <w:sz w:val="25"/>
          <w:szCs w:val="25"/>
        </w:rPr>
      </w:pPr>
      <w:r w:rsidRPr="00E00312">
        <w:rPr>
          <w:sz w:val="25"/>
          <w:szCs w:val="25"/>
        </w:rPr>
        <w:t xml:space="preserve">5. </w:t>
      </w:r>
      <w:r w:rsidRPr="00C3593F">
        <w:rPr>
          <w:sz w:val="36"/>
          <w:szCs w:val="36"/>
        </w:rPr>
        <w:t>User Interface and Decision Support System:</w:t>
      </w:r>
    </w:p>
    <w:p w14:paraId="5C6C86F6" w14:textId="522DDFFA" w:rsidR="00E00312" w:rsidRPr="00E00312" w:rsidRDefault="00E00312" w:rsidP="009F1AA7">
      <w:pPr>
        <w:spacing w:line="360" w:lineRule="auto"/>
        <w:ind w:left="192"/>
        <w:rPr>
          <w:sz w:val="25"/>
          <w:szCs w:val="25"/>
        </w:rPr>
      </w:pPr>
      <w:r w:rsidRPr="00E00312">
        <w:rPr>
          <w:sz w:val="25"/>
          <w:szCs w:val="25"/>
        </w:rPr>
        <w:t>The final component of the system will be a user-friendly interface designed for farmers and agricultural stakeholders. The interface will display the yield predictions along with actionable insights, such as:</w:t>
      </w:r>
    </w:p>
    <w:p w14:paraId="4A8271F2" w14:textId="6AC5598D" w:rsidR="00E00312" w:rsidRPr="008E4444" w:rsidRDefault="00E00312" w:rsidP="008E4444">
      <w:pPr>
        <w:pStyle w:val="ListParagraph"/>
        <w:numPr>
          <w:ilvl w:val="1"/>
          <w:numId w:val="39"/>
        </w:numPr>
        <w:spacing w:line="360" w:lineRule="auto"/>
        <w:rPr>
          <w:sz w:val="25"/>
          <w:szCs w:val="25"/>
        </w:rPr>
      </w:pPr>
      <w:r w:rsidRPr="008E4444">
        <w:rPr>
          <w:sz w:val="25"/>
          <w:szCs w:val="25"/>
        </w:rPr>
        <w:t>Optimal Resource Allocation: Suggestions for water, fertilizer, and labor distribution.</w:t>
      </w:r>
    </w:p>
    <w:p w14:paraId="095A1DF2" w14:textId="37E9A786" w:rsidR="00E00312" w:rsidRPr="008E4444" w:rsidRDefault="00E00312" w:rsidP="008E4444">
      <w:pPr>
        <w:pStyle w:val="ListParagraph"/>
        <w:numPr>
          <w:ilvl w:val="1"/>
          <w:numId w:val="39"/>
        </w:numPr>
        <w:spacing w:line="360" w:lineRule="auto"/>
        <w:rPr>
          <w:sz w:val="25"/>
          <w:szCs w:val="25"/>
        </w:rPr>
      </w:pPr>
      <w:r w:rsidRPr="008E4444">
        <w:rPr>
          <w:sz w:val="25"/>
          <w:szCs w:val="25"/>
        </w:rPr>
        <w:t>Risk Alerts: Warnings of potential weather events that may affect crop yields, such as</w:t>
      </w:r>
      <w:r w:rsidR="009F1AA7" w:rsidRPr="008E4444">
        <w:rPr>
          <w:sz w:val="25"/>
          <w:szCs w:val="25"/>
        </w:rPr>
        <w:t xml:space="preserve"> </w:t>
      </w:r>
      <w:r w:rsidRPr="008E4444">
        <w:rPr>
          <w:sz w:val="25"/>
          <w:szCs w:val="25"/>
        </w:rPr>
        <w:t>droughts or storms.</w:t>
      </w:r>
    </w:p>
    <w:p w14:paraId="613B75E6" w14:textId="7D483E83" w:rsidR="00E00312" w:rsidRPr="008E4444" w:rsidRDefault="00E00312" w:rsidP="008E4444">
      <w:pPr>
        <w:pStyle w:val="ListParagraph"/>
        <w:numPr>
          <w:ilvl w:val="1"/>
          <w:numId w:val="39"/>
        </w:numPr>
        <w:spacing w:line="360" w:lineRule="auto"/>
        <w:rPr>
          <w:sz w:val="25"/>
          <w:szCs w:val="25"/>
        </w:rPr>
      </w:pPr>
      <w:r w:rsidRPr="008E4444">
        <w:rPr>
          <w:sz w:val="25"/>
          <w:szCs w:val="25"/>
        </w:rPr>
        <w:t>Yield Forecasting: Visual graphs and predictions on expected crop yields based on current and historical data.</w:t>
      </w:r>
    </w:p>
    <w:p w14:paraId="4126E01B" w14:textId="77777777" w:rsidR="00E00312" w:rsidRPr="00E00312" w:rsidRDefault="00E00312" w:rsidP="008013C5">
      <w:pPr>
        <w:spacing w:line="360" w:lineRule="auto"/>
        <w:rPr>
          <w:sz w:val="25"/>
          <w:szCs w:val="25"/>
        </w:rPr>
      </w:pPr>
    </w:p>
    <w:p w14:paraId="0B7046B3" w14:textId="5430B98A" w:rsidR="00E00312" w:rsidRPr="00E00312" w:rsidRDefault="00E00312" w:rsidP="008E4444">
      <w:pPr>
        <w:spacing w:line="360" w:lineRule="auto"/>
        <w:ind w:left="192"/>
        <w:rPr>
          <w:sz w:val="25"/>
          <w:szCs w:val="25"/>
        </w:rPr>
      </w:pPr>
      <w:r w:rsidRPr="00E00312">
        <w:rPr>
          <w:sz w:val="25"/>
          <w:szCs w:val="25"/>
        </w:rPr>
        <w:t xml:space="preserve">The system will allow users to input specific crop types, regions, and soil conditions to </w:t>
      </w:r>
      <w:r w:rsidR="008E4444">
        <w:rPr>
          <w:sz w:val="25"/>
          <w:szCs w:val="25"/>
        </w:rPr>
        <w:t xml:space="preserve">  </w:t>
      </w:r>
      <w:r w:rsidRPr="00E00312">
        <w:rPr>
          <w:sz w:val="25"/>
          <w:szCs w:val="25"/>
        </w:rPr>
        <w:t>receive tailored predictions and advice.</w:t>
      </w:r>
    </w:p>
    <w:p w14:paraId="6D55012A" w14:textId="77777777" w:rsidR="00E00312" w:rsidRPr="00E00312" w:rsidRDefault="00E00312" w:rsidP="00E00312">
      <w:pPr>
        <w:spacing w:line="360" w:lineRule="auto"/>
        <w:jc w:val="both"/>
        <w:rPr>
          <w:sz w:val="25"/>
          <w:szCs w:val="25"/>
        </w:rPr>
      </w:pPr>
    </w:p>
    <w:p w14:paraId="711A94AD" w14:textId="6F240FB7" w:rsidR="00E00312" w:rsidRPr="00E00312" w:rsidRDefault="00E00312" w:rsidP="00E00312">
      <w:pPr>
        <w:spacing w:line="360" w:lineRule="auto"/>
        <w:jc w:val="both"/>
        <w:rPr>
          <w:sz w:val="25"/>
          <w:szCs w:val="25"/>
        </w:rPr>
      </w:pPr>
      <w:r w:rsidRPr="00E00312">
        <w:rPr>
          <w:sz w:val="25"/>
          <w:szCs w:val="25"/>
        </w:rPr>
        <w:t xml:space="preserve">6. </w:t>
      </w:r>
      <w:r w:rsidRPr="00C3593F">
        <w:rPr>
          <w:sz w:val="36"/>
          <w:szCs w:val="36"/>
        </w:rPr>
        <w:t>Continuous Refinement and Scalability</w:t>
      </w:r>
      <w:r w:rsidRPr="00E00312">
        <w:rPr>
          <w:sz w:val="25"/>
          <w:szCs w:val="25"/>
        </w:rPr>
        <w:t>:</w:t>
      </w:r>
    </w:p>
    <w:p w14:paraId="23C6AAC2" w14:textId="77777777" w:rsidR="00E00312" w:rsidRPr="00E00312" w:rsidRDefault="00E00312" w:rsidP="00E00312">
      <w:pPr>
        <w:spacing w:line="360" w:lineRule="auto"/>
        <w:jc w:val="both"/>
        <w:rPr>
          <w:sz w:val="25"/>
          <w:szCs w:val="25"/>
        </w:rPr>
      </w:pPr>
      <w:r w:rsidRPr="00E00312">
        <w:rPr>
          <w:sz w:val="25"/>
          <w:szCs w:val="25"/>
        </w:rPr>
        <w:t xml:space="preserve">   The system will be designed to be scalable and adaptable to various crops and geographical regions. As more data is gathered, the machine learning models will continuously be refined, improving the accuracy of the yield predictions over time. Additionally, the system will be flexible enough to accommodate new data sources, such as satellite imagery or additional IoT sensors.</w:t>
      </w:r>
    </w:p>
    <w:p w14:paraId="17919C56" w14:textId="77777777" w:rsidR="00E00312" w:rsidRPr="00E00312" w:rsidRDefault="00E00312" w:rsidP="00E00312">
      <w:pPr>
        <w:spacing w:line="360" w:lineRule="auto"/>
        <w:jc w:val="both"/>
        <w:rPr>
          <w:sz w:val="25"/>
          <w:szCs w:val="25"/>
        </w:rPr>
      </w:pPr>
    </w:p>
    <w:p w14:paraId="1E5BEB65" w14:textId="132A44BD" w:rsidR="00B67E98" w:rsidRDefault="00E00312" w:rsidP="005B72C1">
      <w:pPr>
        <w:spacing w:line="360" w:lineRule="auto"/>
        <w:jc w:val="both"/>
        <w:sectPr w:rsidR="00B67E98" w:rsidSect="006653F9">
          <w:pgSz w:w="12240" w:h="15840"/>
          <w:pgMar w:top="1440" w:right="1440" w:bottom="1440" w:left="1440" w:header="0" w:footer="1050" w:gutter="0"/>
          <w:cols w:space="720"/>
          <w:docGrid w:linePitch="299"/>
        </w:sectPr>
      </w:pPr>
      <w:r w:rsidRPr="00E00312">
        <w:rPr>
          <w:sz w:val="25"/>
          <w:szCs w:val="25"/>
        </w:rPr>
        <w:t>In summary, the proposed approach combines the power of IoT for real-time data collection with machine learning for intelligent data analysis and yield prediction. By integrating these technologies, the system aims to optimize resource usage, promote sustainable farming practices, and enhance decision-making for agricultural stakeholders, ultimately contributing to higher crop productivity and more resilient farming systems.</w:t>
      </w:r>
      <w:r w:rsidR="005B72C1">
        <w:t xml:space="preserve"> </w:t>
      </w:r>
    </w:p>
    <w:p w14:paraId="476256CF" w14:textId="7AA16B17" w:rsidR="00B67E98" w:rsidRPr="00D06113" w:rsidRDefault="00FA7FF0" w:rsidP="00D06113">
      <w:pPr>
        <w:pStyle w:val="Heading1"/>
        <w:tabs>
          <w:tab w:val="left" w:pos="3046"/>
        </w:tabs>
        <w:ind w:left="1650" w:firstLine="510"/>
        <w:rPr>
          <w:u w:val="none"/>
        </w:rPr>
      </w:pPr>
      <w:r w:rsidRPr="00D06113">
        <w:rPr>
          <w:noProof/>
          <w:u w:val="none"/>
        </w:rPr>
        <w:lastRenderedPageBreak/>
        <mc:AlternateContent>
          <mc:Choice Requires="wps">
            <w:drawing>
              <wp:anchor distT="0" distB="0" distL="0" distR="0" simplePos="0" relativeHeight="251658254" behindDoc="1" locked="0" layoutInCell="1" allowOverlap="1" wp14:anchorId="1F3C4760" wp14:editId="668AF9C6">
                <wp:simplePos x="0" y="0"/>
                <wp:positionH relativeFrom="page">
                  <wp:posOffset>304800</wp:posOffset>
                </wp:positionH>
                <wp:positionV relativeFrom="page">
                  <wp:posOffset>304799</wp:posOffset>
                </wp:positionV>
                <wp:extent cx="7176770" cy="9462770"/>
                <wp:effectExtent l="0" t="0" r="0" b="0"/>
                <wp:wrapNone/>
                <wp:docPr id="38" name="Graphic 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76770" cy="9462770"/>
                        </a:xfrm>
                        <a:custGeom>
                          <a:avLst/>
                          <a:gdLst/>
                          <a:ahLst/>
                          <a:cxnLst/>
                          <a:rect l="l" t="t" r="r" b="b"/>
                          <a:pathLst>
                            <a:path w="7176770" h="9462770">
                              <a:moveTo>
                                <a:pt x="7170420" y="9456420"/>
                              </a:moveTo>
                              <a:lnTo>
                                <a:pt x="0" y="9456420"/>
                              </a:lnTo>
                              <a:lnTo>
                                <a:pt x="0" y="9462516"/>
                              </a:lnTo>
                              <a:lnTo>
                                <a:pt x="7170420" y="9462516"/>
                              </a:lnTo>
                              <a:lnTo>
                                <a:pt x="7170420" y="9456420"/>
                              </a:lnTo>
                              <a:close/>
                            </a:path>
                            <a:path w="7176770" h="9462770">
                              <a:moveTo>
                                <a:pt x="7170420" y="0"/>
                              </a:moveTo>
                              <a:lnTo>
                                <a:pt x="0" y="0"/>
                              </a:lnTo>
                              <a:lnTo>
                                <a:pt x="0" y="6096"/>
                              </a:lnTo>
                              <a:lnTo>
                                <a:pt x="7170420" y="6096"/>
                              </a:lnTo>
                              <a:lnTo>
                                <a:pt x="7170420" y="0"/>
                              </a:lnTo>
                              <a:close/>
                            </a:path>
                            <a:path w="7176770" h="9462770">
                              <a:moveTo>
                                <a:pt x="7176516" y="6096"/>
                              </a:moveTo>
                              <a:lnTo>
                                <a:pt x="7170420" y="6096"/>
                              </a:lnTo>
                              <a:lnTo>
                                <a:pt x="7170420" y="9456420"/>
                              </a:lnTo>
                              <a:lnTo>
                                <a:pt x="7176516" y="9456420"/>
                              </a:lnTo>
                              <a:lnTo>
                                <a:pt x="7176516" y="6096"/>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F38F41D" id="Graphic 38" o:spid="_x0000_s1026" style="position:absolute;margin-left:24pt;margin-top:24pt;width:565.1pt;height:745.1pt;z-index:-251658226;visibility:visible;mso-wrap-style:square;mso-wrap-distance-left:0;mso-wrap-distance-top:0;mso-wrap-distance-right:0;mso-wrap-distance-bottom:0;mso-position-horizontal:absolute;mso-position-horizontal-relative:page;mso-position-vertical:absolute;mso-position-vertical-relative:page;v-text-anchor:top" coordsize="7176770,94627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" path="m7170420,9456420l,9456420r,6096l7170420,9462516r,-6096xem7170420,l,,,6096r7170420,l7170420,xem7176516,6096r-6096,l7170420,9456420r6096,l7176516,6096xe" fillcolor="black" stroked="f">
                <v:path arrowok="t"/>
                <w10:wrap anchorx="page" anchory="page"/>
              </v:shape>
            </w:pict>
          </mc:Fallback>
        </mc:AlternateContent>
      </w:r>
      <w:r w:rsidR="00D06113" w:rsidRPr="00D06113">
        <w:rPr>
          <w:spacing w:val="-17"/>
          <w:u w:val="none"/>
        </w:rPr>
        <w:t xml:space="preserve">5  </w:t>
      </w:r>
      <w:r w:rsidRPr="00D06113">
        <w:rPr>
          <w:spacing w:val="-17"/>
          <w:u w:val="none"/>
        </w:rPr>
        <w:t xml:space="preserve"> </w:t>
      </w:r>
      <w:r w:rsidRPr="00D06113">
        <w:rPr>
          <w:u w:val="none"/>
        </w:rPr>
        <w:t>CONCLUSION</w:t>
      </w:r>
      <w:r w:rsidRPr="00D06113">
        <w:rPr>
          <w:spacing w:val="7"/>
          <w:u w:val="none"/>
        </w:rPr>
        <w:t xml:space="preserve"> </w:t>
      </w:r>
      <w:r w:rsidRPr="00D06113">
        <w:rPr>
          <w:u w:val="none"/>
        </w:rPr>
        <w:t>&amp;</w:t>
      </w:r>
      <w:r w:rsidRPr="00D06113">
        <w:rPr>
          <w:spacing w:val="-10"/>
          <w:u w:val="none"/>
        </w:rPr>
        <w:t xml:space="preserve"> </w:t>
      </w:r>
      <w:r w:rsidRPr="00D06113">
        <w:rPr>
          <w:u w:val="none"/>
        </w:rPr>
        <w:t>FUTURE</w:t>
      </w:r>
      <w:r w:rsidRPr="00D06113">
        <w:rPr>
          <w:spacing w:val="11"/>
          <w:u w:val="none"/>
        </w:rPr>
        <w:t xml:space="preserve"> </w:t>
      </w:r>
      <w:r w:rsidRPr="00D06113">
        <w:rPr>
          <w:spacing w:val="-4"/>
          <w:u w:val="none"/>
        </w:rPr>
        <w:t>WORK</w:t>
      </w:r>
    </w:p>
    <w:p w14:paraId="22A92A3A" w14:textId="77777777" w:rsidR="00B67E98" w:rsidRDefault="00B67E98">
      <w:pPr>
        <w:pStyle w:val="BodyText"/>
        <w:spacing w:before="316"/>
        <w:rPr>
          <w:b/>
          <w:sz w:val="28"/>
        </w:rPr>
      </w:pPr>
    </w:p>
    <w:p w14:paraId="4EC5C38B" w14:textId="77777777" w:rsidR="00B67E98" w:rsidRDefault="00FA7FF0" w:rsidP="00640879">
      <w:pPr>
        <w:pStyle w:val="Heading4"/>
        <w:numPr>
          <w:ilvl w:val="3"/>
          <w:numId w:val="33"/>
        </w:numPr>
        <w:tabs>
          <w:tab w:val="left" w:pos="1245"/>
        </w:tabs>
        <w:spacing w:before="1"/>
        <w:ind w:left="1245" w:hanging="420"/>
        <w:rPr>
          <w:u w:val="none"/>
        </w:rPr>
      </w:pPr>
      <w:r>
        <w:rPr>
          <w:spacing w:val="-2"/>
          <w:u w:val="none"/>
        </w:rPr>
        <w:t>Conclusion</w:t>
      </w:r>
    </w:p>
    <w:p w14:paraId="13EB887C" w14:textId="77777777" w:rsidR="00B67E98" w:rsidRDefault="00B67E98">
      <w:pPr>
        <w:pStyle w:val="BodyText"/>
        <w:spacing w:before="25"/>
        <w:rPr>
          <w:b/>
        </w:rPr>
      </w:pPr>
    </w:p>
    <w:p w14:paraId="558B5732" w14:textId="77777777" w:rsidR="00C3593F" w:rsidRPr="00C3593F" w:rsidRDefault="00C3593F" w:rsidP="00C3593F">
      <w:pPr>
        <w:pStyle w:val="BodyText"/>
        <w:spacing w:line="360" w:lineRule="auto"/>
        <w:rPr>
          <w:rFonts w:ascii="Bookman Old Style"/>
          <w:spacing w:val="-2"/>
          <w:w w:val="85"/>
          <w:lang w:val="en-IN"/>
        </w:rPr>
      </w:pPr>
      <w:r>
        <w:rPr>
          <w:rFonts w:ascii="Bookman Old Style"/>
          <w:spacing w:val="-2"/>
          <w:w w:val="85"/>
        </w:rPr>
        <w:t xml:space="preserve">             </w:t>
      </w:r>
      <w:r w:rsidRPr="00C3593F">
        <w:rPr>
          <w:rFonts w:ascii="Bookman Old Style"/>
          <w:spacing w:val="-2"/>
          <w:w w:val="85"/>
          <w:lang w:val="en-IN"/>
        </w:rPr>
        <w:t xml:space="preserve">The "Yield Prediction Using Soil and Weather Data" project represents a significant step forward in leveraging modern technology to address the challenges faced by the agricultural sector. By integrating IoT sensors and machine learning, this system offers a powerful tool for farmers and agricultural stakeholders to make informed decisions that optimize resource usage, improve crop productivity, and promote sustainable farming practices. The real-time data collected from IoT sensors, combined with advanced predictive </w:t>
      </w:r>
      <w:proofErr w:type="spellStart"/>
      <w:r w:rsidRPr="00C3593F">
        <w:rPr>
          <w:rFonts w:ascii="Bookman Old Style"/>
          <w:spacing w:val="-2"/>
          <w:w w:val="85"/>
          <w:lang w:val="en-IN"/>
        </w:rPr>
        <w:t>modeling</w:t>
      </w:r>
      <w:proofErr w:type="spellEnd"/>
      <w:r w:rsidRPr="00C3593F">
        <w:rPr>
          <w:rFonts w:ascii="Bookman Old Style"/>
          <w:spacing w:val="-2"/>
          <w:w w:val="85"/>
          <w:lang w:val="en-IN"/>
        </w:rPr>
        <w:t>, enables more accurate yield forecasts, helping farmers mitigate risks associated with unpredictable weather patterns, soil degradation, and other environmental factors.</w:t>
      </w:r>
    </w:p>
    <w:p w14:paraId="1B8C87B2" w14:textId="2390B26E" w:rsidR="00B67E98" w:rsidRDefault="00C3593F" w:rsidP="007278AE">
      <w:pPr>
        <w:pStyle w:val="BodyText"/>
        <w:spacing w:line="360" w:lineRule="auto"/>
        <w:rPr>
          <w:rFonts w:ascii="Bookman Old Style"/>
          <w:spacing w:val="-2"/>
          <w:w w:val="85"/>
          <w:lang w:val="en-IN"/>
        </w:rPr>
      </w:pPr>
      <w:r w:rsidRPr="00C3593F">
        <w:rPr>
          <w:rFonts w:ascii="Bookman Old Style"/>
          <w:spacing w:val="-2"/>
          <w:w w:val="85"/>
          <w:lang w:val="en-IN"/>
        </w:rPr>
        <w:t xml:space="preserve">Through this project, the potential for using data-driven insights to support agricultural decision-making becomes evident. It paves the way for improved efficiency in farming operations, reducing waste and maximizing the effectiveness of inputs like water, fertilizers, and </w:t>
      </w:r>
      <w:proofErr w:type="spellStart"/>
      <w:r w:rsidRPr="00C3593F">
        <w:rPr>
          <w:rFonts w:ascii="Bookman Old Style"/>
          <w:spacing w:val="-2"/>
          <w:w w:val="85"/>
          <w:lang w:val="en-IN"/>
        </w:rPr>
        <w:t>labor</w:t>
      </w:r>
      <w:proofErr w:type="spellEnd"/>
      <w:r w:rsidRPr="00C3593F">
        <w:rPr>
          <w:rFonts w:ascii="Bookman Old Style"/>
          <w:spacing w:val="-2"/>
          <w:w w:val="85"/>
          <w:lang w:val="en-IN"/>
        </w:rPr>
        <w:t>. Furthermore, the system</w:t>
      </w:r>
      <w:r w:rsidRPr="00C3593F">
        <w:rPr>
          <w:rFonts w:ascii="Bookman Old Style"/>
          <w:spacing w:val="-2"/>
          <w:w w:val="85"/>
          <w:lang w:val="en-IN"/>
        </w:rPr>
        <w:t>’</w:t>
      </w:r>
      <w:r w:rsidRPr="00C3593F">
        <w:rPr>
          <w:rFonts w:ascii="Bookman Old Style"/>
          <w:spacing w:val="-2"/>
          <w:w w:val="85"/>
          <w:lang w:val="en-IN"/>
        </w:rPr>
        <w:t>s ability to continuously refine its predictions with new data ensures its relevance and adaptability in an ever-changing agricultural landscape.</w:t>
      </w:r>
    </w:p>
    <w:p w14:paraId="5CA55695" w14:textId="77777777" w:rsidR="007278AE" w:rsidRPr="007278AE" w:rsidRDefault="007278AE" w:rsidP="007278AE">
      <w:pPr>
        <w:pStyle w:val="BodyText"/>
        <w:spacing w:line="360" w:lineRule="auto"/>
        <w:rPr>
          <w:rFonts w:ascii="Bookman Old Style"/>
          <w:spacing w:val="-2"/>
          <w:w w:val="85"/>
          <w:lang w:val="en-IN"/>
        </w:rPr>
      </w:pPr>
    </w:p>
    <w:p w14:paraId="793E7421" w14:textId="4E511EAA" w:rsidR="00B67E98" w:rsidRPr="00F21345" w:rsidRDefault="001E1845" w:rsidP="001E1845">
      <w:pPr>
        <w:pStyle w:val="Heading5"/>
        <w:tabs>
          <w:tab w:val="left" w:pos="1262"/>
        </w:tabs>
        <w:spacing w:line="360" w:lineRule="auto"/>
        <w:ind w:left="360"/>
        <w:rPr>
          <w:b/>
          <w:bCs/>
          <w:sz w:val="25"/>
          <w:szCs w:val="25"/>
        </w:rPr>
      </w:pPr>
      <w:r w:rsidRPr="00F21345">
        <w:rPr>
          <w:b/>
          <w:bCs/>
          <w:w w:val="110"/>
          <w:sz w:val="25"/>
          <w:szCs w:val="25"/>
        </w:rPr>
        <w:t>5</w:t>
      </w:r>
      <w:r w:rsidR="00F21345" w:rsidRPr="00F21345">
        <w:rPr>
          <w:b/>
          <w:bCs/>
          <w:w w:val="110"/>
          <w:sz w:val="25"/>
          <w:szCs w:val="25"/>
        </w:rPr>
        <w:t>.2</w:t>
      </w:r>
      <w:r w:rsidR="00F21345">
        <w:rPr>
          <w:b/>
          <w:bCs/>
          <w:w w:val="110"/>
          <w:sz w:val="25"/>
          <w:szCs w:val="25"/>
        </w:rPr>
        <w:t xml:space="preserve"> </w:t>
      </w:r>
      <w:r w:rsidRPr="00F21345">
        <w:rPr>
          <w:b/>
          <w:bCs/>
          <w:w w:val="110"/>
          <w:sz w:val="25"/>
          <w:szCs w:val="25"/>
        </w:rPr>
        <w:t>Future</w:t>
      </w:r>
      <w:r w:rsidRPr="00F21345">
        <w:rPr>
          <w:b/>
          <w:bCs/>
          <w:spacing w:val="8"/>
          <w:w w:val="110"/>
          <w:sz w:val="25"/>
          <w:szCs w:val="25"/>
        </w:rPr>
        <w:t xml:space="preserve"> </w:t>
      </w:r>
      <w:r w:rsidRPr="00F21345">
        <w:rPr>
          <w:b/>
          <w:bCs/>
          <w:spacing w:val="-4"/>
          <w:w w:val="110"/>
          <w:sz w:val="25"/>
          <w:szCs w:val="25"/>
        </w:rPr>
        <w:t>Work</w:t>
      </w:r>
    </w:p>
    <w:p w14:paraId="71CDE32B" w14:textId="77777777" w:rsidR="00B67E98" w:rsidRPr="00C3593F" w:rsidRDefault="00B67E98" w:rsidP="00C3593F">
      <w:pPr>
        <w:pStyle w:val="BodyText"/>
        <w:spacing w:before="84" w:line="360" w:lineRule="auto"/>
      </w:pPr>
    </w:p>
    <w:p w14:paraId="13220770" w14:textId="77777777" w:rsidR="00C3593F" w:rsidRPr="00C3593F" w:rsidRDefault="00C3593F" w:rsidP="00C3593F">
      <w:pPr>
        <w:spacing w:line="360" w:lineRule="auto"/>
        <w:jc w:val="both"/>
        <w:rPr>
          <w:sz w:val="25"/>
          <w:szCs w:val="25"/>
          <w:lang w:val="en-IN"/>
        </w:rPr>
      </w:pPr>
      <w:r w:rsidRPr="00C3593F">
        <w:rPr>
          <w:sz w:val="25"/>
          <w:szCs w:val="25"/>
          <w:lang w:val="en-IN"/>
        </w:rPr>
        <w:t>While the current project lays a solid foundation for yield prediction using soil and weather data, there are several directions for future enhancement and expansion:</w:t>
      </w:r>
    </w:p>
    <w:p w14:paraId="1B8409CA" w14:textId="77777777" w:rsidR="00C3593F" w:rsidRPr="00C3593F" w:rsidRDefault="00C3593F" w:rsidP="00C3593F">
      <w:pPr>
        <w:numPr>
          <w:ilvl w:val="0"/>
          <w:numId w:val="29"/>
        </w:numPr>
        <w:spacing w:line="360" w:lineRule="auto"/>
        <w:jc w:val="both"/>
        <w:rPr>
          <w:sz w:val="25"/>
          <w:szCs w:val="25"/>
          <w:lang w:val="en-IN"/>
        </w:rPr>
      </w:pPr>
      <w:r w:rsidRPr="00C3593F">
        <w:rPr>
          <w:b/>
          <w:bCs/>
          <w:sz w:val="25"/>
          <w:szCs w:val="25"/>
          <w:lang w:val="en-IN"/>
        </w:rPr>
        <w:t>Integration of Additional Data Sources:</w:t>
      </w:r>
    </w:p>
    <w:p w14:paraId="33784368" w14:textId="77777777" w:rsidR="00C3593F" w:rsidRPr="00C3593F" w:rsidRDefault="00C3593F" w:rsidP="0029422C">
      <w:pPr>
        <w:numPr>
          <w:ilvl w:val="1"/>
          <w:numId w:val="40"/>
        </w:numPr>
        <w:spacing w:line="360" w:lineRule="auto"/>
        <w:jc w:val="both"/>
        <w:rPr>
          <w:sz w:val="25"/>
          <w:szCs w:val="25"/>
          <w:lang w:val="en-IN"/>
        </w:rPr>
      </w:pPr>
      <w:r w:rsidRPr="00C3593F">
        <w:rPr>
          <w:sz w:val="25"/>
          <w:szCs w:val="25"/>
          <w:lang w:val="en-IN"/>
        </w:rPr>
        <w:t>The system can be enhanced by integrating satellite imagery, drone data, and remote sensing technologies. This would provide a more comprehensive understanding of crop health, growth patterns, and environmental conditions, improving the accuracy of yield predictions.</w:t>
      </w:r>
    </w:p>
    <w:p w14:paraId="27BEA907" w14:textId="77777777" w:rsidR="00C3593F" w:rsidRPr="00C3593F" w:rsidRDefault="00C3593F" w:rsidP="00C3593F">
      <w:pPr>
        <w:numPr>
          <w:ilvl w:val="0"/>
          <w:numId w:val="29"/>
        </w:numPr>
        <w:spacing w:line="360" w:lineRule="auto"/>
        <w:jc w:val="both"/>
        <w:rPr>
          <w:sz w:val="25"/>
          <w:szCs w:val="25"/>
          <w:lang w:val="en-IN"/>
        </w:rPr>
      </w:pPr>
      <w:r w:rsidRPr="00C3593F">
        <w:rPr>
          <w:b/>
          <w:bCs/>
          <w:sz w:val="25"/>
          <w:szCs w:val="25"/>
          <w:lang w:val="en-IN"/>
        </w:rPr>
        <w:t>Incorporating Machine Learning Advancements:</w:t>
      </w:r>
    </w:p>
    <w:p w14:paraId="58672684" w14:textId="77777777" w:rsidR="00C3593F" w:rsidRPr="00C3593F" w:rsidRDefault="00C3593F" w:rsidP="0029422C">
      <w:pPr>
        <w:numPr>
          <w:ilvl w:val="1"/>
          <w:numId w:val="41"/>
        </w:numPr>
        <w:spacing w:line="360" w:lineRule="auto"/>
        <w:jc w:val="both"/>
        <w:rPr>
          <w:sz w:val="25"/>
          <w:szCs w:val="25"/>
          <w:lang w:val="en-IN"/>
        </w:rPr>
      </w:pPr>
      <w:r w:rsidRPr="00C3593F">
        <w:rPr>
          <w:sz w:val="25"/>
          <w:szCs w:val="25"/>
          <w:lang w:val="en-IN"/>
        </w:rPr>
        <w:t xml:space="preserve">As machine learning techniques evolve, the integration of more advanced </w:t>
      </w:r>
      <w:r w:rsidRPr="00C3593F">
        <w:rPr>
          <w:sz w:val="25"/>
          <w:szCs w:val="25"/>
          <w:lang w:val="en-IN"/>
        </w:rPr>
        <w:lastRenderedPageBreak/>
        <w:t>models, such as deep learning and reinforcement learning, could improve prediction accuracy even further. The system could also utilize adaptive learning techniques that automatically adjust to new trends and conditions in real-time.</w:t>
      </w:r>
    </w:p>
    <w:p w14:paraId="083D7FE8" w14:textId="77777777" w:rsidR="00C3593F" w:rsidRPr="00C3593F" w:rsidRDefault="00C3593F" w:rsidP="00C3593F">
      <w:pPr>
        <w:numPr>
          <w:ilvl w:val="0"/>
          <w:numId w:val="29"/>
        </w:numPr>
        <w:spacing w:line="360" w:lineRule="auto"/>
        <w:jc w:val="both"/>
        <w:rPr>
          <w:sz w:val="25"/>
          <w:szCs w:val="25"/>
          <w:lang w:val="en-IN"/>
        </w:rPr>
      </w:pPr>
      <w:r w:rsidRPr="00C3593F">
        <w:rPr>
          <w:b/>
          <w:bCs/>
          <w:sz w:val="25"/>
          <w:szCs w:val="25"/>
          <w:lang w:val="en-IN"/>
        </w:rPr>
        <w:t>Multi-Crop and Multi-Region Scalability:</w:t>
      </w:r>
    </w:p>
    <w:p w14:paraId="3A60949D" w14:textId="77777777" w:rsidR="00C3593F" w:rsidRPr="00C3593F" w:rsidRDefault="00C3593F" w:rsidP="0029422C">
      <w:pPr>
        <w:numPr>
          <w:ilvl w:val="1"/>
          <w:numId w:val="42"/>
        </w:numPr>
        <w:spacing w:line="360" w:lineRule="auto"/>
        <w:jc w:val="both"/>
        <w:rPr>
          <w:sz w:val="25"/>
          <w:szCs w:val="25"/>
          <w:lang w:val="en-IN"/>
        </w:rPr>
      </w:pPr>
      <w:r w:rsidRPr="00C3593F">
        <w:rPr>
          <w:sz w:val="25"/>
          <w:szCs w:val="25"/>
          <w:lang w:val="en-IN"/>
        </w:rPr>
        <w:t>The system can be expanded to predict yields for a variety of crops in different geographical regions, each with its unique environmental and soil characteristics. This scalability will make the system more versatile and applicable to a wide range of agricultural contexts globally.</w:t>
      </w:r>
    </w:p>
    <w:p w14:paraId="263220C1" w14:textId="77777777" w:rsidR="00C3593F" w:rsidRPr="00C3593F" w:rsidRDefault="00C3593F" w:rsidP="00C3593F">
      <w:pPr>
        <w:numPr>
          <w:ilvl w:val="0"/>
          <w:numId w:val="29"/>
        </w:numPr>
        <w:spacing w:line="360" w:lineRule="auto"/>
        <w:jc w:val="both"/>
        <w:rPr>
          <w:sz w:val="25"/>
          <w:szCs w:val="25"/>
          <w:lang w:val="en-IN"/>
        </w:rPr>
      </w:pPr>
      <w:r w:rsidRPr="00C3593F">
        <w:rPr>
          <w:b/>
          <w:bCs/>
          <w:sz w:val="25"/>
          <w:szCs w:val="25"/>
          <w:lang w:val="en-IN"/>
        </w:rPr>
        <w:t>Real-Time Weather Forecasting Integration:</w:t>
      </w:r>
    </w:p>
    <w:p w14:paraId="6C1F5E28" w14:textId="77777777" w:rsidR="00C3593F" w:rsidRPr="00C3593F" w:rsidRDefault="00C3593F" w:rsidP="0029422C">
      <w:pPr>
        <w:numPr>
          <w:ilvl w:val="1"/>
          <w:numId w:val="43"/>
        </w:numPr>
        <w:spacing w:line="360" w:lineRule="auto"/>
        <w:jc w:val="both"/>
        <w:rPr>
          <w:sz w:val="25"/>
          <w:szCs w:val="25"/>
          <w:lang w:val="en-IN"/>
        </w:rPr>
      </w:pPr>
      <w:r w:rsidRPr="00C3593F">
        <w:rPr>
          <w:sz w:val="25"/>
          <w:szCs w:val="25"/>
          <w:lang w:val="en-IN"/>
        </w:rPr>
        <w:t>Integrating real-time weather forecasting data into the system could improve prediction accuracy by enabling the model to account for short-term weather changes and their potential impact on crop growth.</w:t>
      </w:r>
    </w:p>
    <w:p w14:paraId="0A6C20C4" w14:textId="77777777" w:rsidR="00C3593F" w:rsidRPr="00C3593F" w:rsidRDefault="00C3593F" w:rsidP="00C3593F">
      <w:pPr>
        <w:numPr>
          <w:ilvl w:val="0"/>
          <w:numId w:val="29"/>
        </w:numPr>
        <w:spacing w:line="360" w:lineRule="auto"/>
        <w:jc w:val="both"/>
        <w:rPr>
          <w:sz w:val="25"/>
          <w:szCs w:val="25"/>
          <w:lang w:val="en-IN"/>
        </w:rPr>
      </w:pPr>
      <w:r w:rsidRPr="00C3593F">
        <w:rPr>
          <w:b/>
          <w:bCs/>
          <w:sz w:val="25"/>
          <w:szCs w:val="25"/>
          <w:lang w:val="en-IN"/>
        </w:rPr>
        <w:t>User Training and Community Engagement:</w:t>
      </w:r>
    </w:p>
    <w:p w14:paraId="7131B8F8" w14:textId="77777777" w:rsidR="00C3593F" w:rsidRPr="00C3593F" w:rsidRDefault="00C3593F" w:rsidP="00C3593F">
      <w:pPr>
        <w:numPr>
          <w:ilvl w:val="1"/>
          <w:numId w:val="29"/>
        </w:numPr>
        <w:spacing w:line="360" w:lineRule="auto"/>
        <w:jc w:val="both"/>
        <w:rPr>
          <w:sz w:val="25"/>
          <w:szCs w:val="25"/>
          <w:lang w:val="en-IN"/>
        </w:rPr>
      </w:pPr>
      <w:r w:rsidRPr="00C3593F">
        <w:rPr>
          <w:sz w:val="25"/>
          <w:szCs w:val="25"/>
          <w:lang w:val="en-IN"/>
        </w:rPr>
        <w:t>As the system is rolled out, it will be important to provide training to farmers and agricultural stakeholders on how to use the system effectively. This will ensure that users can make the most of the system’s capabilities and incorporate the predictions into their daily decision-making.</w:t>
      </w:r>
    </w:p>
    <w:p w14:paraId="1B920406" w14:textId="77777777" w:rsidR="00C3593F" w:rsidRPr="00C3593F" w:rsidRDefault="00C3593F" w:rsidP="00C3593F">
      <w:pPr>
        <w:numPr>
          <w:ilvl w:val="0"/>
          <w:numId w:val="29"/>
        </w:numPr>
        <w:spacing w:line="360" w:lineRule="auto"/>
        <w:jc w:val="both"/>
        <w:rPr>
          <w:sz w:val="25"/>
          <w:szCs w:val="25"/>
          <w:lang w:val="en-IN"/>
        </w:rPr>
      </w:pPr>
      <w:r w:rsidRPr="00C3593F">
        <w:rPr>
          <w:b/>
          <w:bCs/>
          <w:sz w:val="25"/>
          <w:szCs w:val="25"/>
          <w:lang w:val="en-IN"/>
        </w:rPr>
        <w:t>Automated Resource Management:</w:t>
      </w:r>
    </w:p>
    <w:p w14:paraId="4BB10C75" w14:textId="77777777" w:rsidR="00C3593F" w:rsidRPr="00C3593F" w:rsidRDefault="00C3593F" w:rsidP="00C3593F">
      <w:pPr>
        <w:numPr>
          <w:ilvl w:val="1"/>
          <w:numId w:val="29"/>
        </w:numPr>
        <w:spacing w:line="360" w:lineRule="auto"/>
        <w:jc w:val="both"/>
        <w:rPr>
          <w:sz w:val="25"/>
          <w:szCs w:val="25"/>
          <w:lang w:val="en-IN"/>
        </w:rPr>
      </w:pPr>
      <w:r w:rsidRPr="00C3593F">
        <w:rPr>
          <w:sz w:val="25"/>
          <w:szCs w:val="25"/>
          <w:lang w:val="en-IN"/>
        </w:rPr>
        <w:t>In the future, the system could be enhanced with an automated resource management feature that provides actionable suggestions for irrigation, fertilization, and pest control, potentially integrating with smart farming equipment for automated implementation.</w:t>
      </w:r>
    </w:p>
    <w:p w14:paraId="6237B9C5" w14:textId="77777777" w:rsidR="00C3593F" w:rsidRPr="00C3593F" w:rsidRDefault="00C3593F" w:rsidP="00C3593F">
      <w:pPr>
        <w:numPr>
          <w:ilvl w:val="0"/>
          <w:numId w:val="29"/>
        </w:numPr>
        <w:spacing w:line="360" w:lineRule="auto"/>
        <w:jc w:val="both"/>
        <w:rPr>
          <w:sz w:val="25"/>
          <w:szCs w:val="25"/>
          <w:lang w:val="en-IN"/>
        </w:rPr>
      </w:pPr>
      <w:r w:rsidRPr="00C3593F">
        <w:rPr>
          <w:b/>
          <w:bCs/>
          <w:sz w:val="25"/>
          <w:szCs w:val="25"/>
          <w:lang w:val="en-IN"/>
        </w:rPr>
        <w:t>Data Security and Privacy:</w:t>
      </w:r>
    </w:p>
    <w:p w14:paraId="0EDEAF88" w14:textId="77777777" w:rsidR="00C3593F" w:rsidRPr="00C3593F" w:rsidRDefault="00C3593F" w:rsidP="00C3593F">
      <w:pPr>
        <w:numPr>
          <w:ilvl w:val="1"/>
          <w:numId w:val="29"/>
        </w:numPr>
        <w:spacing w:line="360" w:lineRule="auto"/>
        <w:jc w:val="both"/>
        <w:rPr>
          <w:sz w:val="25"/>
          <w:szCs w:val="25"/>
          <w:lang w:val="en-IN"/>
        </w:rPr>
      </w:pPr>
      <w:r w:rsidRPr="00C3593F">
        <w:rPr>
          <w:sz w:val="25"/>
          <w:szCs w:val="25"/>
          <w:lang w:val="en-IN"/>
        </w:rPr>
        <w:t>As the system collects vast amounts of data, particularly from multiple users, it is crucial to prioritize data security and privacy. Future work will involve developing robust encryption protocols and ensuring compliance with data protection regulations to safeguard user data.</w:t>
      </w:r>
    </w:p>
    <w:p w14:paraId="1000BCA4" w14:textId="77777777" w:rsidR="00C3593F" w:rsidRPr="00C3593F" w:rsidRDefault="00C3593F" w:rsidP="00C3593F">
      <w:pPr>
        <w:numPr>
          <w:ilvl w:val="0"/>
          <w:numId w:val="29"/>
        </w:numPr>
        <w:spacing w:line="360" w:lineRule="auto"/>
        <w:jc w:val="both"/>
        <w:rPr>
          <w:sz w:val="25"/>
          <w:szCs w:val="25"/>
          <w:lang w:val="en-IN"/>
        </w:rPr>
      </w:pPr>
      <w:r w:rsidRPr="00C3593F">
        <w:rPr>
          <w:b/>
          <w:bCs/>
          <w:sz w:val="25"/>
          <w:szCs w:val="25"/>
          <w:lang w:val="en-IN"/>
        </w:rPr>
        <w:t>Climate Change Adaptation Models:</w:t>
      </w:r>
    </w:p>
    <w:p w14:paraId="075196F4" w14:textId="77777777" w:rsidR="00C3593F" w:rsidRPr="00C3593F" w:rsidRDefault="00C3593F" w:rsidP="00C3593F">
      <w:pPr>
        <w:numPr>
          <w:ilvl w:val="1"/>
          <w:numId w:val="29"/>
        </w:numPr>
        <w:spacing w:line="360" w:lineRule="auto"/>
        <w:jc w:val="both"/>
        <w:rPr>
          <w:sz w:val="25"/>
          <w:szCs w:val="25"/>
          <w:lang w:val="en-IN"/>
        </w:rPr>
      </w:pPr>
      <w:r w:rsidRPr="00C3593F">
        <w:rPr>
          <w:sz w:val="25"/>
          <w:szCs w:val="25"/>
          <w:lang w:val="en-IN"/>
        </w:rPr>
        <w:t xml:space="preserve">With the ongoing changes in global climate patterns, it will be important to continuously adapt the prediction models to account for long-term shifts in </w:t>
      </w:r>
      <w:r w:rsidRPr="00C3593F">
        <w:rPr>
          <w:sz w:val="25"/>
          <w:szCs w:val="25"/>
          <w:lang w:val="en-IN"/>
        </w:rPr>
        <w:lastRenderedPageBreak/>
        <w:t>temperature, precipitation, and other factors due to climate change. This will ensure the system remains useful in the face of evolving environmental conditions.</w:t>
      </w:r>
    </w:p>
    <w:p w14:paraId="6018CB08" w14:textId="77777777" w:rsidR="00C3593F" w:rsidRPr="00C3593F" w:rsidRDefault="00C3593F" w:rsidP="00C3593F">
      <w:pPr>
        <w:spacing w:line="360" w:lineRule="auto"/>
        <w:jc w:val="both"/>
        <w:rPr>
          <w:sz w:val="25"/>
          <w:szCs w:val="25"/>
          <w:lang w:val="en-IN"/>
        </w:rPr>
      </w:pPr>
      <w:r w:rsidRPr="00C3593F">
        <w:rPr>
          <w:sz w:val="25"/>
          <w:szCs w:val="25"/>
          <w:lang w:val="en-IN"/>
        </w:rPr>
        <w:t>In conclusion, the proposed system has the potential to revolutionize yield prediction in agriculture, offering a data-driven, real-time solution for improving crop management and sustainability. By addressing the challenges faced by modern farmers and expanding the system’s capabilities, it can contribute to more efficient, resilient, and productive farming practices worldwide.</w:t>
      </w:r>
    </w:p>
    <w:p w14:paraId="5599F3A2" w14:textId="77777777" w:rsidR="00B67E98" w:rsidRDefault="00B67E98">
      <w:pPr>
        <w:spacing w:line="345" w:lineRule="auto"/>
        <w:jc w:val="both"/>
        <w:sectPr w:rsidR="00B67E98" w:rsidSect="006653F9">
          <w:pgSz w:w="12240" w:h="15840"/>
          <w:pgMar w:top="1440" w:right="1440" w:bottom="1440" w:left="1440" w:header="0" w:footer="1050" w:gutter="0"/>
          <w:cols w:space="720"/>
          <w:docGrid w:linePitch="299"/>
        </w:sectPr>
      </w:pPr>
    </w:p>
    <w:p w14:paraId="1AA3F653" w14:textId="72291338" w:rsidR="006110BB" w:rsidRPr="008A0ED4" w:rsidRDefault="00FA7FF0" w:rsidP="006110BB">
      <w:pPr>
        <w:pStyle w:val="Heading2"/>
        <w:rPr>
          <w:spacing w:val="-2"/>
          <w:w w:val="105"/>
          <w:u w:val="none"/>
        </w:rPr>
      </w:pPr>
      <w:r w:rsidRPr="008A0ED4">
        <w:rPr>
          <w:noProof/>
          <w:u w:val="none"/>
        </w:rPr>
        <w:lastRenderedPageBreak/>
        <mc:AlternateContent>
          <mc:Choice Requires="wps">
            <w:drawing>
              <wp:anchor distT="0" distB="0" distL="0" distR="0" simplePos="0" relativeHeight="251658255" behindDoc="1" locked="0" layoutInCell="1" allowOverlap="1" wp14:anchorId="7F4E1488" wp14:editId="7176A156">
                <wp:simplePos x="0" y="0"/>
                <wp:positionH relativeFrom="page">
                  <wp:posOffset>304800</wp:posOffset>
                </wp:positionH>
                <wp:positionV relativeFrom="page">
                  <wp:posOffset>304799</wp:posOffset>
                </wp:positionV>
                <wp:extent cx="7176770" cy="9462770"/>
                <wp:effectExtent l="0" t="0" r="0" b="0"/>
                <wp:wrapNone/>
                <wp:docPr id="40" name="Graphic 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76770" cy="9462770"/>
                        </a:xfrm>
                        <a:custGeom>
                          <a:avLst/>
                          <a:gdLst/>
                          <a:ahLst/>
                          <a:cxnLst/>
                          <a:rect l="l" t="t" r="r" b="b"/>
                          <a:pathLst>
                            <a:path w="7176770" h="9462770">
                              <a:moveTo>
                                <a:pt x="7170420" y="9456420"/>
                              </a:moveTo>
                              <a:lnTo>
                                <a:pt x="0" y="9456420"/>
                              </a:lnTo>
                              <a:lnTo>
                                <a:pt x="0" y="9462516"/>
                              </a:lnTo>
                              <a:lnTo>
                                <a:pt x="7170420" y="9462516"/>
                              </a:lnTo>
                              <a:lnTo>
                                <a:pt x="7170420" y="9456420"/>
                              </a:lnTo>
                              <a:close/>
                            </a:path>
                            <a:path w="7176770" h="9462770">
                              <a:moveTo>
                                <a:pt x="7170420" y="0"/>
                              </a:moveTo>
                              <a:lnTo>
                                <a:pt x="0" y="0"/>
                              </a:lnTo>
                              <a:lnTo>
                                <a:pt x="0" y="6096"/>
                              </a:lnTo>
                              <a:lnTo>
                                <a:pt x="7170420" y="6096"/>
                              </a:lnTo>
                              <a:lnTo>
                                <a:pt x="7170420" y="0"/>
                              </a:lnTo>
                              <a:close/>
                            </a:path>
                            <a:path w="7176770" h="9462770">
                              <a:moveTo>
                                <a:pt x="7176516" y="6096"/>
                              </a:moveTo>
                              <a:lnTo>
                                <a:pt x="7170420" y="6096"/>
                              </a:lnTo>
                              <a:lnTo>
                                <a:pt x="7170420" y="9456420"/>
                              </a:lnTo>
                              <a:lnTo>
                                <a:pt x="7176516" y="9456420"/>
                              </a:lnTo>
                              <a:lnTo>
                                <a:pt x="7176516" y="6096"/>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A82C5C8" id="Graphic 40" o:spid="_x0000_s1026" style="position:absolute;margin-left:24pt;margin-top:24pt;width:565.1pt;height:745.1pt;z-index:-251658225;visibility:visible;mso-wrap-style:square;mso-wrap-distance-left:0;mso-wrap-distance-top:0;mso-wrap-distance-right:0;mso-wrap-distance-bottom:0;mso-position-horizontal:absolute;mso-position-horizontal-relative:page;mso-position-vertical:absolute;mso-position-vertical-relative:page;v-text-anchor:top" coordsize="7176770,94627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" path="m7170420,9456420l,9456420r,6096l7170420,9462516r,-6096xem7170420,l,,,6096r7170420,l7170420,xem7176516,6096r-6096,l7170420,9456420r6096,l7176516,6096xe" fillcolor="black" stroked="f">
                <v:path arrowok="t"/>
                <w10:wrap anchorx="page" anchory="page"/>
              </v:shape>
            </w:pict>
          </mc:Fallback>
        </mc:AlternateContent>
      </w:r>
      <w:bookmarkStart w:id="6" w:name="_TOC_250000"/>
      <w:bookmarkEnd w:id="6"/>
      <w:r w:rsidRPr="008A0ED4">
        <w:rPr>
          <w:spacing w:val="-2"/>
          <w:w w:val="105"/>
          <w:u w:val="none"/>
        </w:rPr>
        <w:t>References</w:t>
      </w:r>
    </w:p>
    <w:p w14:paraId="4200206E" w14:textId="77777777" w:rsidR="006110BB" w:rsidRPr="006110BB" w:rsidRDefault="006110BB" w:rsidP="006110BB">
      <w:pPr>
        <w:pStyle w:val="Heading2"/>
        <w:rPr>
          <w:u w:val="none"/>
        </w:rPr>
      </w:pPr>
    </w:p>
    <w:p w14:paraId="1F2D9F01" w14:textId="77777777" w:rsidR="006110BB" w:rsidRPr="006110BB" w:rsidRDefault="006110BB" w:rsidP="006110BB">
      <w:pPr>
        <w:spacing w:line="360" w:lineRule="auto"/>
        <w:rPr>
          <w:sz w:val="25"/>
        </w:rPr>
      </w:pPr>
    </w:p>
    <w:p w14:paraId="34399C77" w14:textId="77777777" w:rsidR="006110BB" w:rsidRPr="006110BB" w:rsidRDefault="006110BB" w:rsidP="006110BB">
      <w:pPr>
        <w:spacing w:line="360" w:lineRule="auto"/>
        <w:rPr>
          <w:sz w:val="25"/>
        </w:rPr>
      </w:pPr>
      <w:r w:rsidRPr="007E0402">
        <w:rPr>
          <w:b/>
          <w:bCs/>
          <w:sz w:val="25"/>
        </w:rPr>
        <w:t>[1]</w:t>
      </w:r>
      <w:r w:rsidRPr="006110BB">
        <w:rPr>
          <w:sz w:val="25"/>
        </w:rPr>
        <w:t xml:space="preserve"> Zare, H., Weber, T. K. D., Ingwersen, J., Nowak, W., Gayler, S., &amp; Streck, T. (2024). Within-season crop yield prediction by a multi-model ensemble with integrated data assimilation. Field Crops Research, 308, 109293.</w:t>
      </w:r>
    </w:p>
    <w:p w14:paraId="2134566D" w14:textId="77777777" w:rsidR="006110BB" w:rsidRPr="006110BB" w:rsidRDefault="006110BB" w:rsidP="006110BB">
      <w:pPr>
        <w:spacing w:line="360" w:lineRule="auto"/>
        <w:rPr>
          <w:sz w:val="25"/>
        </w:rPr>
      </w:pPr>
    </w:p>
    <w:p w14:paraId="6FE45B3A" w14:textId="77777777" w:rsidR="006110BB" w:rsidRPr="006110BB" w:rsidRDefault="006110BB" w:rsidP="006110BB">
      <w:pPr>
        <w:spacing w:line="360" w:lineRule="auto"/>
        <w:rPr>
          <w:sz w:val="25"/>
        </w:rPr>
      </w:pPr>
      <w:r w:rsidRPr="007E0402">
        <w:rPr>
          <w:b/>
          <w:bCs/>
          <w:sz w:val="25"/>
        </w:rPr>
        <w:t>[2]</w:t>
      </w:r>
      <w:r w:rsidRPr="006110BB">
        <w:rPr>
          <w:sz w:val="25"/>
        </w:rPr>
        <w:t xml:space="preserve"> Akhter, R., &amp; Sofi, S. A. (2022). Precision agriculture using IoT data analytics and machine learning. Journal of King Saud University – Computer and Information Sciences, 34, 5602-5618.</w:t>
      </w:r>
    </w:p>
    <w:p w14:paraId="268CB2CA" w14:textId="77777777" w:rsidR="006110BB" w:rsidRPr="006110BB" w:rsidRDefault="006110BB" w:rsidP="006110BB">
      <w:pPr>
        <w:spacing w:line="360" w:lineRule="auto"/>
        <w:rPr>
          <w:sz w:val="25"/>
        </w:rPr>
      </w:pPr>
    </w:p>
    <w:p w14:paraId="7EB3A674" w14:textId="77777777" w:rsidR="006110BB" w:rsidRPr="006110BB" w:rsidRDefault="006110BB" w:rsidP="006110BB">
      <w:pPr>
        <w:spacing w:line="360" w:lineRule="auto"/>
        <w:rPr>
          <w:sz w:val="25"/>
        </w:rPr>
      </w:pPr>
      <w:r w:rsidRPr="007E0402">
        <w:rPr>
          <w:b/>
          <w:bCs/>
          <w:sz w:val="25"/>
        </w:rPr>
        <w:t>[3]</w:t>
      </w:r>
      <w:r w:rsidRPr="006110BB">
        <w:rPr>
          <w:sz w:val="25"/>
        </w:rPr>
        <w:t xml:space="preserve"> Alahmad, T., Neményi, M., &amp; Nyéki, A. (2023). Applying IoT sensors and big data to improve precision crop production: A review. Agronomy, 13(10), 2603.</w:t>
      </w:r>
    </w:p>
    <w:p w14:paraId="4D059D63" w14:textId="77777777" w:rsidR="006110BB" w:rsidRPr="006110BB" w:rsidRDefault="006110BB" w:rsidP="006110BB">
      <w:pPr>
        <w:spacing w:line="360" w:lineRule="auto"/>
        <w:rPr>
          <w:sz w:val="25"/>
        </w:rPr>
      </w:pPr>
    </w:p>
    <w:p w14:paraId="6B73B282" w14:textId="77777777" w:rsidR="006110BB" w:rsidRPr="006110BB" w:rsidRDefault="006110BB" w:rsidP="006110BB">
      <w:pPr>
        <w:spacing w:line="360" w:lineRule="auto"/>
        <w:rPr>
          <w:sz w:val="25"/>
        </w:rPr>
      </w:pPr>
      <w:r w:rsidRPr="007E0402">
        <w:rPr>
          <w:b/>
          <w:bCs/>
          <w:sz w:val="25"/>
        </w:rPr>
        <w:t xml:space="preserve">[4] </w:t>
      </w:r>
      <w:proofErr w:type="spellStart"/>
      <w:r w:rsidRPr="006110BB">
        <w:rPr>
          <w:sz w:val="25"/>
        </w:rPr>
        <w:t>Alazzai</w:t>
      </w:r>
      <w:proofErr w:type="spellEnd"/>
      <w:r w:rsidRPr="006110BB">
        <w:rPr>
          <w:sz w:val="25"/>
        </w:rPr>
        <w:t>, W. K., Abood, B. Sh. Z., Al-</w:t>
      </w:r>
      <w:proofErr w:type="spellStart"/>
      <w:r w:rsidRPr="006110BB">
        <w:rPr>
          <w:sz w:val="25"/>
        </w:rPr>
        <w:t>Jawahry</w:t>
      </w:r>
      <w:proofErr w:type="spellEnd"/>
      <w:r w:rsidRPr="006110BB">
        <w:rPr>
          <w:sz w:val="25"/>
        </w:rPr>
        <w:t>, H. M., &amp; Obaid, M. K. (2024). Precision farming: The power of AI and IoT technologies. E3S Web of Conferences, 491, 04006.</w:t>
      </w:r>
    </w:p>
    <w:p w14:paraId="5094135F" w14:textId="77777777" w:rsidR="006110BB" w:rsidRPr="006110BB" w:rsidRDefault="006110BB" w:rsidP="006110BB">
      <w:pPr>
        <w:spacing w:line="360" w:lineRule="auto"/>
        <w:rPr>
          <w:sz w:val="25"/>
        </w:rPr>
      </w:pPr>
    </w:p>
    <w:p w14:paraId="5BB7FDF3" w14:textId="085A9624" w:rsidR="006110BB" w:rsidRPr="006110BB" w:rsidRDefault="006110BB" w:rsidP="006110BB">
      <w:pPr>
        <w:spacing w:line="360" w:lineRule="auto"/>
        <w:rPr>
          <w:sz w:val="25"/>
        </w:rPr>
      </w:pPr>
      <w:r w:rsidRPr="007E0402">
        <w:rPr>
          <w:b/>
          <w:bCs/>
          <w:sz w:val="25"/>
        </w:rPr>
        <w:t>[5]</w:t>
      </w:r>
      <w:r w:rsidRPr="006110BB">
        <w:rPr>
          <w:sz w:val="25"/>
        </w:rPr>
        <w:t xml:space="preserve"> </w:t>
      </w:r>
      <w:proofErr w:type="spellStart"/>
      <w:r w:rsidRPr="006110BB">
        <w:rPr>
          <w:sz w:val="25"/>
        </w:rPr>
        <w:t>Alazzai</w:t>
      </w:r>
      <w:proofErr w:type="spellEnd"/>
      <w:r w:rsidRPr="006110BB">
        <w:rPr>
          <w:sz w:val="25"/>
        </w:rPr>
        <w:t>, W. K., Abood, B. Sh. Z., Al-</w:t>
      </w:r>
      <w:proofErr w:type="spellStart"/>
      <w:r w:rsidRPr="006110BB">
        <w:rPr>
          <w:sz w:val="25"/>
        </w:rPr>
        <w:t>Jawahry</w:t>
      </w:r>
      <w:proofErr w:type="spellEnd"/>
      <w:r w:rsidRPr="006110BB">
        <w:rPr>
          <w:sz w:val="25"/>
        </w:rPr>
        <w:t>, H. M., &amp; Obaid, M. K. (2024). Precision Farming: The Power of AI and IoT Technologies. E3S Web of Conferences, ICECS’24, 491, 04006. https://doi.org/10.1051/e3sconf/202449104006</w:t>
      </w:r>
    </w:p>
    <w:p w14:paraId="3C963655" w14:textId="77777777" w:rsidR="006110BB" w:rsidRPr="006110BB" w:rsidRDefault="006110BB" w:rsidP="006110BB">
      <w:pPr>
        <w:spacing w:line="360" w:lineRule="auto"/>
        <w:rPr>
          <w:sz w:val="25"/>
        </w:rPr>
      </w:pPr>
    </w:p>
    <w:p w14:paraId="69AF39A9" w14:textId="781D2E89" w:rsidR="006110BB" w:rsidRPr="006110BB" w:rsidRDefault="006110BB" w:rsidP="006110BB">
      <w:pPr>
        <w:spacing w:line="360" w:lineRule="auto"/>
        <w:rPr>
          <w:sz w:val="25"/>
        </w:rPr>
      </w:pPr>
      <w:r w:rsidRPr="007E0402">
        <w:rPr>
          <w:b/>
          <w:bCs/>
          <w:sz w:val="25"/>
        </w:rPr>
        <w:t>[6]</w:t>
      </w:r>
      <w:r w:rsidRPr="006110BB">
        <w:rPr>
          <w:sz w:val="25"/>
        </w:rPr>
        <w:t xml:space="preserve"> El-</w:t>
      </w:r>
      <w:proofErr w:type="spellStart"/>
      <w:r w:rsidRPr="006110BB">
        <w:rPr>
          <w:sz w:val="25"/>
        </w:rPr>
        <w:t>Ramady</w:t>
      </w:r>
      <w:proofErr w:type="spellEnd"/>
      <w:r w:rsidRPr="006110BB">
        <w:rPr>
          <w:sz w:val="25"/>
        </w:rPr>
        <w:t xml:space="preserve">, H. R., </w:t>
      </w:r>
      <w:proofErr w:type="spellStart"/>
      <w:r w:rsidRPr="006110BB">
        <w:rPr>
          <w:sz w:val="25"/>
        </w:rPr>
        <w:t>Alshaal</w:t>
      </w:r>
      <w:proofErr w:type="spellEnd"/>
      <w:r w:rsidRPr="006110BB">
        <w:rPr>
          <w:sz w:val="25"/>
        </w:rPr>
        <w:t>, T. A., Amer, M. M., Domokos-</w:t>
      </w:r>
      <w:proofErr w:type="spellStart"/>
      <w:r w:rsidRPr="006110BB">
        <w:rPr>
          <w:sz w:val="25"/>
        </w:rPr>
        <w:t>Szabolcsy</w:t>
      </w:r>
      <w:proofErr w:type="spellEnd"/>
      <w:r w:rsidRPr="006110BB">
        <w:rPr>
          <w:sz w:val="25"/>
        </w:rPr>
        <w:t xml:space="preserve">, É., </w:t>
      </w:r>
      <w:proofErr w:type="spellStart"/>
      <w:r w:rsidRPr="006110BB">
        <w:rPr>
          <w:sz w:val="25"/>
        </w:rPr>
        <w:t>Elhawat</w:t>
      </w:r>
      <w:proofErr w:type="spellEnd"/>
      <w:r w:rsidRPr="006110BB">
        <w:rPr>
          <w:sz w:val="25"/>
        </w:rPr>
        <w:t>, N., Prokisch, J., &amp; Fári, M. (2014). Soil Quality and Plant Nutrition. In Sustainable Agriculture Reviews 14: Agroecology and Global Change (pp. 345-375). Springer. https://doi.org/10.1007/978-3-319-06016-3_11</w:t>
      </w:r>
    </w:p>
    <w:p w14:paraId="0243FFFC" w14:textId="77777777" w:rsidR="006110BB" w:rsidRPr="006110BB" w:rsidRDefault="006110BB" w:rsidP="006110BB">
      <w:pPr>
        <w:spacing w:line="360" w:lineRule="auto"/>
        <w:rPr>
          <w:sz w:val="25"/>
        </w:rPr>
      </w:pPr>
    </w:p>
    <w:p w14:paraId="05C01621" w14:textId="1866B7F4" w:rsidR="006110BB" w:rsidRPr="006110BB" w:rsidRDefault="006110BB" w:rsidP="006110BB">
      <w:pPr>
        <w:spacing w:line="360" w:lineRule="auto"/>
        <w:jc w:val="both"/>
        <w:rPr>
          <w:sz w:val="25"/>
        </w:rPr>
      </w:pPr>
      <w:r w:rsidRPr="00BD14C7">
        <w:rPr>
          <w:b/>
          <w:bCs/>
          <w:sz w:val="25"/>
        </w:rPr>
        <w:t>[7]</w:t>
      </w:r>
      <w:r w:rsidRPr="006110BB">
        <w:rPr>
          <w:sz w:val="25"/>
        </w:rPr>
        <w:t xml:space="preserve"> Tripathy, S., &amp; Patra, S. (2020). IoT-Based Precision Agriculture System: A Review. In Smart Farming Technologies for Sustainable Agricultural Development (pp. 1-20). IGI Global. https://doi.org/10.4018/978-1-5225-9004-0.ch001</w:t>
      </w:r>
    </w:p>
    <w:p w14:paraId="351DB094" w14:textId="77777777" w:rsidR="006110BB" w:rsidRPr="006110BB" w:rsidRDefault="006110BB" w:rsidP="006110BB">
      <w:pPr>
        <w:spacing w:line="360" w:lineRule="auto"/>
        <w:rPr>
          <w:sz w:val="25"/>
        </w:rPr>
      </w:pPr>
    </w:p>
    <w:p w14:paraId="4F0BFE43" w14:textId="54C0FD32" w:rsidR="006110BB" w:rsidRPr="006110BB" w:rsidRDefault="006110BB" w:rsidP="006110BB">
      <w:pPr>
        <w:spacing w:line="360" w:lineRule="auto"/>
        <w:rPr>
          <w:sz w:val="25"/>
        </w:rPr>
      </w:pPr>
      <w:r w:rsidRPr="00BD14C7">
        <w:rPr>
          <w:b/>
          <w:bCs/>
          <w:sz w:val="25"/>
        </w:rPr>
        <w:t>[8]</w:t>
      </w:r>
      <w:r w:rsidRPr="006110BB">
        <w:rPr>
          <w:sz w:val="25"/>
        </w:rPr>
        <w:t xml:space="preserve"> Mahesh, P., &amp; </w:t>
      </w:r>
      <w:proofErr w:type="spellStart"/>
      <w:r w:rsidRPr="006110BB">
        <w:rPr>
          <w:sz w:val="25"/>
        </w:rPr>
        <w:t>Soundrapandiyan</w:t>
      </w:r>
      <w:proofErr w:type="spellEnd"/>
      <w:r w:rsidRPr="006110BB">
        <w:rPr>
          <w:sz w:val="25"/>
        </w:rPr>
        <w:t>, R. (2024). Yield Prediction for Crops by Gradient-Based Algorithms. PLOS ONE, 19(8), e0291928. https://doi.org/10.1371/journal.pone.0291928</w:t>
      </w:r>
    </w:p>
    <w:p w14:paraId="1A263F80" w14:textId="77777777" w:rsidR="006110BB" w:rsidRPr="006110BB" w:rsidRDefault="006110BB" w:rsidP="006110BB">
      <w:pPr>
        <w:spacing w:line="360" w:lineRule="auto"/>
        <w:rPr>
          <w:sz w:val="25"/>
        </w:rPr>
      </w:pPr>
    </w:p>
    <w:p w14:paraId="485EC38D" w14:textId="019BD883" w:rsidR="006110BB" w:rsidRPr="006110BB" w:rsidRDefault="006110BB" w:rsidP="006110BB">
      <w:pPr>
        <w:spacing w:line="360" w:lineRule="auto"/>
        <w:rPr>
          <w:sz w:val="25"/>
        </w:rPr>
      </w:pPr>
      <w:r w:rsidRPr="00BD14C7">
        <w:rPr>
          <w:b/>
          <w:bCs/>
          <w:sz w:val="25"/>
        </w:rPr>
        <w:lastRenderedPageBreak/>
        <w:t>[9]</w:t>
      </w:r>
      <w:r w:rsidRPr="006110BB">
        <w:rPr>
          <w:sz w:val="25"/>
        </w:rPr>
        <w:t xml:space="preserve"> Kheir, A. M. S., Govind, A., Nangia, V., Devkota, M., </w:t>
      </w:r>
      <w:proofErr w:type="spellStart"/>
      <w:r w:rsidRPr="006110BB">
        <w:rPr>
          <w:sz w:val="25"/>
        </w:rPr>
        <w:t>Elnashar</w:t>
      </w:r>
      <w:proofErr w:type="spellEnd"/>
      <w:r w:rsidRPr="006110BB">
        <w:rPr>
          <w:sz w:val="25"/>
        </w:rPr>
        <w:t>, A., Omar, M. E., &amp; Feike, T. (2024). Developing automated machine learning approach for fast and robust crop yield prediction using a fusion of remote sensing, soil, and weather dataset. Environmental Research Communications, 6(041005).</w:t>
      </w:r>
    </w:p>
    <w:p w14:paraId="7680DEF2" w14:textId="77777777" w:rsidR="006110BB" w:rsidRPr="006110BB" w:rsidRDefault="006110BB" w:rsidP="006110BB">
      <w:pPr>
        <w:spacing w:line="360" w:lineRule="auto"/>
        <w:rPr>
          <w:sz w:val="25"/>
        </w:rPr>
      </w:pPr>
    </w:p>
    <w:p w14:paraId="48F5EB3D" w14:textId="2BEE813E" w:rsidR="006110BB" w:rsidRPr="006110BB" w:rsidRDefault="006110BB" w:rsidP="006110BB">
      <w:pPr>
        <w:spacing w:line="360" w:lineRule="auto"/>
        <w:rPr>
          <w:sz w:val="25"/>
        </w:rPr>
      </w:pPr>
      <w:r w:rsidRPr="00D77740">
        <w:rPr>
          <w:b/>
          <w:bCs/>
          <w:sz w:val="25"/>
        </w:rPr>
        <w:t>[10]</w:t>
      </w:r>
      <w:r w:rsidRPr="006110BB">
        <w:rPr>
          <w:sz w:val="25"/>
        </w:rPr>
        <w:t xml:space="preserve"> </w:t>
      </w:r>
      <w:proofErr w:type="spellStart"/>
      <w:r w:rsidRPr="006110BB">
        <w:rPr>
          <w:sz w:val="25"/>
        </w:rPr>
        <w:t>Athesan</w:t>
      </w:r>
      <w:proofErr w:type="spellEnd"/>
      <w:r w:rsidRPr="006110BB">
        <w:rPr>
          <w:sz w:val="25"/>
        </w:rPr>
        <w:t xml:space="preserve">, A. I., &amp; Mohd Ghazi, M. F. E. (2024). Innovative dashboard designs for real-time smart farming data visualization. National </w:t>
      </w:r>
      <w:proofErr w:type="spellStart"/>
      <w:r w:rsidRPr="006110BB">
        <w:rPr>
          <w:sz w:val="25"/>
        </w:rPr>
        <w:t>Engitech</w:t>
      </w:r>
      <w:proofErr w:type="spellEnd"/>
      <w:r w:rsidRPr="006110BB">
        <w:rPr>
          <w:sz w:val="25"/>
        </w:rPr>
        <w:t xml:space="preserve"> Digest, 1(1), 28-31.</w:t>
      </w:r>
    </w:p>
    <w:p w14:paraId="1D4E70C8" w14:textId="77777777" w:rsidR="006110BB" w:rsidRPr="006110BB" w:rsidRDefault="006110BB" w:rsidP="006110BB">
      <w:pPr>
        <w:spacing w:line="360" w:lineRule="auto"/>
        <w:rPr>
          <w:sz w:val="25"/>
        </w:rPr>
      </w:pPr>
    </w:p>
    <w:p w14:paraId="65497887" w14:textId="36581859" w:rsidR="006110BB" w:rsidRPr="006110BB" w:rsidRDefault="006110BB" w:rsidP="006110BB">
      <w:pPr>
        <w:spacing w:line="360" w:lineRule="auto"/>
        <w:rPr>
          <w:sz w:val="25"/>
        </w:rPr>
      </w:pPr>
      <w:r w:rsidRPr="00D77740">
        <w:rPr>
          <w:b/>
          <w:bCs/>
          <w:sz w:val="25"/>
        </w:rPr>
        <w:t>[11]</w:t>
      </w:r>
      <w:r w:rsidRPr="006110BB">
        <w:rPr>
          <w:sz w:val="25"/>
        </w:rPr>
        <w:t xml:space="preserve"> </w:t>
      </w:r>
      <w:proofErr w:type="spellStart"/>
      <w:r w:rsidRPr="006110BB">
        <w:rPr>
          <w:sz w:val="25"/>
        </w:rPr>
        <w:t>Kibblewhite</w:t>
      </w:r>
      <w:proofErr w:type="spellEnd"/>
      <w:r w:rsidRPr="006110BB">
        <w:rPr>
          <w:sz w:val="25"/>
        </w:rPr>
        <w:t>, M. G., Ritz, K., &amp; Swift, M. J. (2008). Soil health in agricultural systems. Philosophical Transactions of the Royal Society B: Biological Sciences, 363(1492), 685-701.</w:t>
      </w:r>
    </w:p>
    <w:p w14:paraId="4EA1C502" w14:textId="77777777" w:rsidR="006110BB" w:rsidRPr="006110BB" w:rsidRDefault="006110BB" w:rsidP="006110BB">
      <w:pPr>
        <w:spacing w:line="360" w:lineRule="auto"/>
        <w:rPr>
          <w:sz w:val="25"/>
        </w:rPr>
      </w:pPr>
    </w:p>
    <w:p w14:paraId="2F0FC222" w14:textId="6CAAD31D" w:rsidR="006110BB" w:rsidRPr="006110BB" w:rsidRDefault="006110BB" w:rsidP="006110BB">
      <w:pPr>
        <w:spacing w:line="360" w:lineRule="auto"/>
        <w:rPr>
          <w:sz w:val="25"/>
        </w:rPr>
      </w:pPr>
      <w:r w:rsidRPr="00D77740">
        <w:rPr>
          <w:b/>
          <w:bCs/>
          <w:sz w:val="25"/>
        </w:rPr>
        <w:t xml:space="preserve">[12] </w:t>
      </w:r>
      <w:r w:rsidRPr="006110BB">
        <w:rPr>
          <w:sz w:val="25"/>
        </w:rPr>
        <w:t xml:space="preserve">Javaid, M., Haleem, A., Khan, I. H., &amp; Suman, R. (2023). Understanding the potential applications of artificial intelligence in the agriculture sector. Advanced </w:t>
      </w:r>
      <w:proofErr w:type="spellStart"/>
      <w:r w:rsidRPr="006110BB">
        <w:rPr>
          <w:sz w:val="25"/>
        </w:rPr>
        <w:t>Agrochem</w:t>
      </w:r>
      <w:proofErr w:type="spellEnd"/>
      <w:r w:rsidRPr="006110BB">
        <w:rPr>
          <w:sz w:val="25"/>
        </w:rPr>
        <w:t>, 2, 15-30.</w:t>
      </w:r>
    </w:p>
    <w:p w14:paraId="0A97551E" w14:textId="77777777" w:rsidR="006110BB" w:rsidRPr="006110BB" w:rsidRDefault="006110BB" w:rsidP="006110BB">
      <w:pPr>
        <w:spacing w:line="360" w:lineRule="auto"/>
        <w:rPr>
          <w:sz w:val="25"/>
        </w:rPr>
      </w:pPr>
    </w:p>
    <w:p w14:paraId="6AA90D4D" w14:textId="4868FB6D" w:rsidR="006110BB" w:rsidRPr="006110BB" w:rsidRDefault="006110BB" w:rsidP="006110BB">
      <w:pPr>
        <w:spacing w:line="360" w:lineRule="auto"/>
        <w:rPr>
          <w:sz w:val="25"/>
        </w:rPr>
      </w:pPr>
      <w:r w:rsidRPr="008A0ED4">
        <w:rPr>
          <w:b/>
          <w:bCs/>
          <w:sz w:val="25"/>
        </w:rPr>
        <w:t>[13]</w:t>
      </w:r>
      <w:r w:rsidRPr="006110BB">
        <w:rPr>
          <w:sz w:val="25"/>
        </w:rPr>
        <w:t xml:space="preserve"> Li, W., &amp; He, W. (2024). Revenue-increasing effect of rural e-commerce: A perspective of farmers' market integration and employment growth. Economic Analysis and Policy, 81, 482-493.</w:t>
      </w:r>
    </w:p>
    <w:p w14:paraId="72704605" w14:textId="77777777" w:rsidR="006110BB" w:rsidRPr="006110BB" w:rsidRDefault="006110BB" w:rsidP="006110BB">
      <w:pPr>
        <w:spacing w:line="237" w:lineRule="auto"/>
        <w:rPr>
          <w:sz w:val="25"/>
        </w:rPr>
      </w:pPr>
    </w:p>
    <w:p w14:paraId="282E833A" w14:textId="55492184" w:rsidR="00B67E98" w:rsidRPr="006110BB" w:rsidRDefault="006110BB" w:rsidP="00A520F0">
      <w:pPr>
        <w:spacing w:line="237" w:lineRule="auto"/>
        <w:rPr>
          <w:sz w:val="26"/>
        </w:rPr>
      </w:pPr>
      <w:r w:rsidRPr="008A0ED4">
        <w:rPr>
          <w:b/>
          <w:bCs/>
          <w:sz w:val="25"/>
        </w:rPr>
        <w:t>[14]</w:t>
      </w:r>
      <w:r w:rsidRPr="006110BB">
        <w:rPr>
          <w:sz w:val="25"/>
        </w:rPr>
        <w:t xml:space="preserve"> Karthika, S., Sharon, B. M., &amp; Prince, S. P. M. (2023). Smart agriculture with IoT. International Journal of Innovative Research in Information Security, 9(3), 225-228.</w:t>
      </w:r>
      <w:r w:rsidR="00A520F0" w:rsidRPr="006110BB">
        <w:rPr>
          <w:sz w:val="26"/>
        </w:rPr>
        <w:t xml:space="preserve"> </w:t>
      </w:r>
    </w:p>
    <w:sectPr w:rsidR="00B67E98" w:rsidRPr="006110BB">
      <w:pgSz w:w="12240" w:h="15840"/>
      <w:pgMar w:top="1360" w:right="580" w:bottom="1240" w:left="600" w:header="0" w:footer="10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A7EDCB" w14:textId="77777777" w:rsidR="00AC7AE7" w:rsidRDefault="00AC7AE7">
      <w:r>
        <w:separator/>
      </w:r>
    </w:p>
  </w:endnote>
  <w:endnote w:type="continuationSeparator" w:id="0">
    <w:p w14:paraId="0A6251ED" w14:textId="77777777" w:rsidR="00AC7AE7" w:rsidRDefault="00AC7AE7">
      <w:r>
        <w:continuationSeparator/>
      </w:r>
    </w:p>
  </w:endnote>
  <w:endnote w:type="continuationNotice" w:id="1">
    <w:p w14:paraId="4F84B070" w14:textId="77777777" w:rsidR="00AC7AE7" w:rsidRDefault="00AC7AE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ookman Old Style">
    <w:altName w:val="Bookman Old Style"/>
    <w:panose1 w:val="02050604050505020204"/>
    <w:charset w:val="00"/>
    <w:family w:val="roman"/>
    <w:pitch w:val="variable"/>
    <w:sig w:usb0="00000287" w:usb1="00000000" w:usb2="00000000" w:usb3="00000000" w:csb0="0000009F" w:csb1="00000000"/>
  </w:font>
  <w:font w:name="Cambria">
    <w:altName w:val="Cambria"/>
    <w:panose1 w:val="02040503050406030204"/>
    <w:charset w:val="00"/>
    <w:family w:val="roman"/>
    <w:pitch w:val="variable"/>
    <w:sig w:usb0="E00006FF" w:usb1="420024FF" w:usb2="02000000" w:usb3="00000000" w:csb0="0000019F" w:csb1="00000000"/>
  </w:font>
  <w:font w:name="Consolas">
    <w:altName w:val="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36948C" w14:textId="77777777" w:rsidR="00B67E98" w:rsidRDefault="00FA7FF0">
    <w:pPr>
      <w:pStyle w:val="BodyText"/>
      <w:spacing w:line="14" w:lineRule="auto"/>
      <w:rPr>
        <w:sz w:val="20"/>
      </w:rPr>
    </w:pPr>
    <w:r>
      <w:rPr>
        <w:noProof/>
      </w:rPr>
      <mc:AlternateContent>
        <mc:Choice Requires="wps">
          <w:drawing>
            <wp:anchor distT="0" distB="0" distL="0" distR="0" simplePos="0" relativeHeight="251658241" behindDoc="1" locked="0" layoutInCell="1" allowOverlap="1" wp14:anchorId="23E5C3CE" wp14:editId="40958B08">
              <wp:simplePos x="0" y="0"/>
              <wp:positionH relativeFrom="page">
                <wp:posOffset>3742020</wp:posOffset>
              </wp:positionH>
              <wp:positionV relativeFrom="page">
                <wp:posOffset>9248916</wp:posOffset>
              </wp:positionV>
              <wp:extent cx="254000" cy="20129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4000" cy="201295"/>
                      </a:xfrm>
                      <a:prstGeom prst="rect">
                        <a:avLst/>
                      </a:prstGeom>
                    </wps:spPr>
                    <wps:txbx>
                      <w:txbxContent>
                        <w:p w14:paraId="2B3F785E" w14:textId="77777777" w:rsidR="00B67E98" w:rsidRDefault="00FA7FF0">
                          <w:pPr>
                            <w:pStyle w:val="BodyText"/>
                            <w:spacing w:before="9"/>
                            <w:ind w:left="20"/>
                          </w:pPr>
                          <w:r>
                            <w:rPr>
                              <w:spacing w:val="-2"/>
                            </w:rPr>
                            <w:t>(</w:t>
                          </w:r>
                          <w:r>
                            <w:rPr>
                              <w:spacing w:val="-2"/>
                            </w:rPr>
                            <w:fldChar w:fldCharType="begin"/>
                          </w:r>
                          <w:r>
                            <w:rPr>
                              <w:spacing w:val="-2"/>
                            </w:rPr>
                            <w:instrText xml:space="preserve"> PAGE  \* roman </w:instrText>
                          </w:r>
                          <w:r>
                            <w:rPr>
                              <w:spacing w:val="-2"/>
                            </w:rPr>
                            <w:fldChar w:fldCharType="separate"/>
                          </w:r>
                          <w:r>
                            <w:rPr>
                              <w:spacing w:val="-2"/>
                            </w:rPr>
                            <w:t>iii</w:t>
                          </w:r>
                          <w:r>
                            <w:rPr>
                              <w:spacing w:val="-2"/>
                            </w:rPr>
                            <w:fldChar w:fldCharType="end"/>
                          </w:r>
                          <w:r>
                            <w:rPr>
                              <w:spacing w:val="-2"/>
                            </w:rPr>
                            <w:t>)</w:t>
                          </w:r>
                        </w:p>
                      </w:txbxContent>
                    </wps:txbx>
                    <wps:bodyPr wrap="square" lIns="0" tIns="0" rIns="0" bIns="0" rtlCol="0">
                      <a:noAutofit/>
                    </wps:bodyPr>
                  </wps:wsp>
                </a:graphicData>
              </a:graphic>
            </wp:anchor>
          </w:drawing>
        </mc:Choice>
        <mc:Fallback>
          <w:pict>
            <v:shapetype w14:anchorId="23E5C3CE" id="_x0000_t202" coordsize="21600,21600" o:spt="202" path="m,l,21600r21600,l21600,xe">
              <v:stroke joinstyle="miter"/>
              <v:path gradientshapeok="t" o:connecttype="rect"/>
            </v:shapetype>
            <v:shape id="Textbox 1" o:spid="_x0000_s1026" type="#_x0000_t202" style="position:absolute;margin-left:294.65pt;margin-top:728.25pt;width:20pt;height:15.85pt;z-index:-251658239;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" filled="f" stroked="f">
              <v:textbox inset="0,0,0,0">
                <w:txbxContent>
                  <w:p w14:paraId="2B3F785E" w14:textId="77777777" w:rsidR="00B67E98" w:rsidRDefault="00FA7FF0">
                    <w:pPr>
                      <w:pStyle w:val="BodyText"/>
                      <w:spacing w:before="9"/>
                      <w:ind w:left="20"/>
                    </w:pPr>
                    <w:r>
                      <w:rPr>
                        <w:spacing w:val="-2"/>
                      </w:rPr>
                      <w:t>(</w:t>
                    </w:r>
                    <w:r>
                      <w:rPr>
                        <w:spacing w:val="-2"/>
                      </w:rPr>
                      <w:fldChar w:fldCharType="begin"/>
                    </w:r>
                    <w:r>
                      <w:rPr>
                        <w:spacing w:val="-2"/>
                      </w:rPr>
                      <w:instrText xml:space="preserve"> PAGE  \* roman </w:instrText>
                    </w:r>
                    <w:r>
                      <w:rPr>
                        <w:spacing w:val="-2"/>
                      </w:rPr>
                      <w:fldChar w:fldCharType="separate"/>
                    </w:r>
                    <w:r>
                      <w:rPr>
                        <w:spacing w:val="-2"/>
                      </w:rPr>
                      <w:t>iii</w:t>
                    </w:r>
                    <w:r>
                      <w:rPr>
                        <w:spacing w:val="-2"/>
                      </w:rPr>
                      <w:fldChar w:fldCharType="end"/>
                    </w:r>
                    <w:r>
                      <w:rPr>
                        <w:spacing w:val="-2"/>
                      </w:rPr>
                      <w:t>)</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8119CD" w14:textId="77777777" w:rsidR="00B67E98" w:rsidRDefault="00FA7FF0">
    <w:pPr>
      <w:pStyle w:val="BodyText"/>
      <w:spacing w:line="14" w:lineRule="auto"/>
      <w:rPr>
        <w:sz w:val="20"/>
      </w:rPr>
    </w:pPr>
    <w:r>
      <w:rPr>
        <w:noProof/>
      </w:rPr>
      <mc:AlternateContent>
        <mc:Choice Requires="wps">
          <w:drawing>
            <wp:anchor distT="0" distB="0" distL="0" distR="0" simplePos="0" relativeHeight="251658242" behindDoc="1" locked="0" layoutInCell="1" allowOverlap="1" wp14:anchorId="4403798A" wp14:editId="545A6F7C">
              <wp:simplePos x="0" y="0"/>
              <wp:positionH relativeFrom="page">
                <wp:posOffset>3731374</wp:posOffset>
              </wp:positionH>
              <wp:positionV relativeFrom="page">
                <wp:posOffset>9272480</wp:posOffset>
              </wp:positionV>
              <wp:extent cx="276860" cy="184150"/>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6860" cy="184150"/>
                      </a:xfrm>
                      <a:prstGeom prst="rect">
                        <a:avLst/>
                      </a:prstGeom>
                    </wps:spPr>
                    <wps:txbx>
                      <w:txbxContent>
                        <w:p w14:paraId="4867AEAC" w14:textId="77777777" w:rsidR="00B67E98" w:rsidRDefault="00FA7FF0">
                          <w:pPr>
                            <w:pStyle w:val="BodyText"/>
                            <w:spacing w:line="268" w:lineRule="exact"/>
                            <w:ind w:left="20"/>
                            <w:rPr>
                              <w:rFonts w:ascii="Consolas"/>
                            </w:rPr>
                          </w:pPr>
                          <w:r>
                            <w:rPr>
                              <w:rFonts w:ascii="Consolas"/>
                              <w:spacing w:val="-5"/>
                            </w:rPr>
                            <w:t>(v)</w:t>
                          </w:r>
                        </w:p>
                      </w:txbxContent>
                    </wps:txbx>
                    <wps:bodyPr wrap="square" lIns="0" tIns="0" rIns="0" bIns="0" rtlCol="0">
                      <a:noAutofit/>
                    </wps:bodyPr>
                  </wps:wsp>
                </a:graphicData>
              </a:graphic>
            </wp:anchor>
          </w:drawing>
        </mc:Choice>
        <mc:Fallback>
          <w:pict>
            <v:shapetype w14:anchorId="4403798A" id="_x0000_t202" coordsize="21600,21600" o:spt="202" path="m,l,21600r21600,l21600,xe">
              <v:stroke joinstyle="miter"/>
              <v:path gradientshapeok="t" o:connecttype="rect"/>
            </v:shapetype>
            <v:shape id="Textbox 6" o:spid="_x0000_s1027" type="#_x0000_t202" style="position:absolute;margin-left:293.8pt;margin-top:730.1pt;width:21.8pt;height:14.5pt;z-index:-25165823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" filled="f" stroked="f">
              <v:textbox inset="0,0,0,0">
                <w:txbxContent>
                  <w:p w14:paraId="4867AEAC" w14:textId="77777777" w:rsidR="00B67E98" w:rsidRDefault="00FA7FF0">
                    <w:pPr>
                      <w:pStyle w:val="BodyText"/>
                      <w:spacing w:line="268" w:lineRule="exact"/>
                      <w:ind w:left="20"/>
                      <w:rPr>
                        <w:rFonts w:ascii="Consolas"/>
                      </w:rPr>
                    </w:pPr>
                    <w:r>
                      <w:rPr>
                        <w:rFonts w:ascii="Consolas"/>
                        <w:spacing w:val="-5"/>
                      </w:rPr>
                      <w:t>(v)</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93917A" w14:textId="77777777" w:rsidR="00B67E98" w:rsidRDefault="00B67E98">
    <w:pPr>
      <w:pStyle w:val="BodyText"/>
      <w:spacing w:line="14" w:lineRule="auto"/>
      <w:rPr>
        <w:sz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3EF8C4" w14:textId="77777777" w:rsidR="00B67E98" w:rsidRDefault="00FA7FF0">
    <w:pPr>
      <w:pStyle w:val="BodyText"/>
      <w:spacing w:line="14" w:lineRule="auto"/>
      <w:rPr>
        <w:sz w:val="20"/>
      </w:rPr>
    </w:pPr>
    <w:r>
      <w:rPr>
        <w:noProof/>
      </w:rPr>
      <mc:AlternateContent>
        <mc:Choice Requires="wps">
          <w:drawing>
            <wp:anchor distT="0" distB="0" distL="0" distR="0" simplePos="0" relativeHeight="251658243" behindDoc="1" locked="0" layoutInCell="1" allowOverlap="1" wp14:anchorId="2C73C569" wp14:editId="70690D0E">
              <wp:simplePos x="0" y="0"/>
              <wp:positionH relativeFrom="page">
                <wp:posOffset>3668811</wp:posOffset>
              </wp:positionH>
              <wp:positionV relativeFrom="page">
                <wp:posOffset>9268790</wp:posOffset>
              </wp:positionV>
              <wp:extent cx="367665" cy="191135"/>
              <wp:effectExtent l="0" t="0" r="0" b="0"/>
              <wp:wrapNone/>
              <wp:docPr id="11" name="Text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7665" cy="191135"/>
                      </a:xfrm>
                      <a:prstGeom prst="rect">
                        <a:avLst/>
                      </a:prstGeom>
                    </wps:spPr>
                    <wps:txbx>
                      <w:txbxContent>
                        <w:p w14:paraId="6C686CAE" w14:textId="77777777" w:rsidR="00B67E98" w:rsidRDefault="00FA7FF0">
                          <w:pPr>
                            <w:spacing w:before="20"/>
                            <w:ind w:left="20"/>
                            <w:rPr>
                              <w:rFonts w:ascii="Courier New"/>
                              <w:sz w:val="23"/>
                            </w:rPr>
                          </w:pPr>
                          <w:r>
                            <w:rPr>
                              <w:rFonts w:ascii="Courier New"/>
                              <w:spacing w:val="-2"/>
                              <w:w w:val="65"/>
                              <w:sz w:val="23"/>
                            </w:rPr>
                            <w:t>(</w:t>
                          </w:r>
                          <w:r>
                            <w:rPr>
                              <w:rFonts w:ascii="Courier New"/>
                              <w:spacing w:val="-2"/>
                              <w:w w:val="65"/>
                              <w:sz w:val="23"/>
                            </w:rPr>
                            <w:fldChar w:fldCharType="begin"/>
                          </w:r>
                          <w:r>
                            <w:rPr>
                              <w:rFonts w:ascii="Courier New"/>
                              <w:spacing w:val="-2"/>
                              <w:w w:val="65"/>
                              <w:sz w:val="23"/>
                            </w:rPr>
                            <w:instrText xml:space="preserve"> PAGE  \* roman </w:instrText>
                          </w:r>
                          <w:r>
                            <w:rPr>
                              <w:rFonts w:ascii="Courier New"/>
                              <w:spacing w:val="-2"/>
                              <w:w w:val="65"/>
                              <w:sz w:val="23"/>
                            </w:rPr>
                            <w:fldChar w:fldCharType="separate"/>
                          </w:r>
                          <w:r>
                            <w:rPr>
                              <w:rFonts w:ascii="Courier New"/>
                              <w:spacing w:val="-2"/>
                              <w:w w:val="65"/>
                              <w:sz w:val="23"/>
                            </w:rPr>
                            <w:t>viii</w:t>
                          </w:r>
                          <w:r>
                            <w:rPr>
                              <w:rFonts w:ascii="Courier New"/>
                              <w:spacing w:val="-2"/>
                              <w:w w:val="65"/>
                              <w:sz w:val="23"/>
                            </w:rPr>
                            <w:fldChar w:fldCharType="end"/>
                          </w:r>
                          <w:r>
                            <w:rPr>
                              <w:rFonts w:ascii="Courier New"/>
                              <w:spacing w:val="-2"/>
                              <w:w w:val="65"/>
                              <w:sz w:val="23"/>
                            </w:rPr>
                            <w:t>)</w:t>
                          </w:r>
                        </w:p>
                      </w:txbxContent>
                    </wps:txbx>
                    <wps:bodyPr wrap="square" lIns="0" tIns="0" rIns="0" bIns="0" rtlCol="0">
                      <a:noAutofit/>
                    </wps:bodyPr>
                  </wps:wsp>
                </a:graphicData>
              </a:graphic>
            </wp:anchor>
          </w:drawing>
        </mc:Choice>
        <mc:Fallback>
          <w:pict>
            <v:shapetype w14:anchorId="2C73C569" id="_x0000_t202" coordsize="21600,21600" o:spt="202" path="m,l,21600r21600,l21600,xe">
              <v:stroke joinstyle="miter"/>
              <v:path gradientshapeok="t" o:connecttype="rect"/>
            </v:shapetype>
            <v:shape id="Textbox 11" o:spid="_x0000_s1028" type="#_x0000_t202" style="position:absolute;margin-left:288.9pt;margin-top:729.85pt;width:28.95pt;height:15.05pt;z-index:-251658237;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" filled="f" stroked="f">
              <v:textbox inset="0,0,0,0">
                <w:txbxContent>
                  <w:p w14:paraId="6C686CAE" w14:textId="77777777" w:rsidR="00B67E98" w:rsidRDefault="00FA7FF0">
                    <w:pPr>
                      <w:spacing w:before="20"/>
                      <w:ind w:left="20"/>
                      <w:rPr>
                        <w:rFonts w:ascii="Courier New"/>
                        <w:sz w:val="23"/>
                      </w:rPr>
                    </w:pPr>
                    <w:r>
                      <w:rPr>
                        <w:rFonts w:ascii="Courier New"/>
                        <w:spacing w:val="-2"/>
                        <w:w w:val="65"/>
                        <w:sz w:val="23"/>
                      </w:rPr>
                      <w:t>(</w:t>
                    </w:r>
                    <w:r>
                      <w:rPr>
                        <w:rFonts w:ascii="Courier New"/>
                        <w:spacing w:val="-2"/>
                        <w:w w:val="65"/>
                        <w:sz w:val="23"/>
                      </w:rPr>
                      <w:fldChar w:fldCharType="begin"/>
                    </w:r>
                    <w:r>
                      <w:rPr>
                        <w:rFonts w:ascii="Courier New"/>
                        <w:spacing w:val="-2"/>
                        <w:w w:val="65"/>
                        <w:sz w:val="23"/>
                      </w:rPr>
                      <w:instrText xml:space="preserve"> PAGE  \* roman </w:instrText>
                    </w:r>
                    <w:r>
                      <w:rPr>
                        <w:rFonts w:ascii="Courier New"/>
                        <w:spacing w:val="-2"/>
                        <w:w w:val="65"/>
                        <w:sz w:val="23"/>
                      </w:rPr>
                      <w:fldChar w:fldCharType="separate"/>
                    </w:r>
                    <w:r>
                      <w:rPr>
                        <w:rFonts w:ascii="Courier New"/>
                        <w:spacing w:val="-2"/>
                        <w:w w:val="65"/>
                        <w:sz w:val="23"/>
                      </w:rPr>
                      <w:t>viii</w:t>
                    </w:r>
                    <w:r>
                      <w:rPr>
                        <w:rFonts w:ascii="Courier New"/>
                        <w:spacing w:val="-2"/>
                        <w:w w:val="65"/>
                        <w:sz w:val="23"/>
                      </w:rPr>
                      <w:fldChar w:fldCharType="end"/>
                    </w:r>
                    <w:r>
                      <w:rPr>
                        <w:rFonts w:ascii="Courier New"/>
                        <w:spacing w:val="-2"/>
                        <w:w w:val="65"/>
                        <w:sz w:val="23"/>
                      </w:rPr>
                      <w:t>)</w:t>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48D556" w14:textId="77777777" w:rsidR="00B67E98" w:rsidRDefault="00B67E98">
    <w:pPr>
      <w:pStyle w:val="BodyText"/>
      <w:spacing w:line="14" w:lineRule="auto"/>
      <w:rPr>
        <w:sz w:val="2"/>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212F33" w14:textId="77777777" w:rsidR="00B67E98" w:rsidRDefault="00FA7FF0">
    <w:pPr>
      <w:pStyle w:val="BodyText"/>
      <w:spacing w:line="14" w:lineRule="auto"/>
      <w:rPr>
        <w:sz w:val="20"/>
      </w:rPr>
    </w:pPr>
    <w:r>
      <w:rPr>
        <w:noProof/>
      </w:rPr>
      <mc:AlternateContent>
        <mc:Choice Requires="wps">
          <w:drawing>
            <wp:anchor distT="0" distB="0" distL="0" distR="0" simplePos="0" relativeHeight="251658240" behindDoc="1" locked="0" layoutInCell="1" allowOverlap="1" wp14:anchorId="0926CFF8" wp14:editId="31051691">
              <wp:simplePos x="0" y="0"/>
              <wp:positionH relativeFrom="page">
                <wp:posOffset>3729828</wp:posOffset>
              </wp:positionH>
              <wp:positionV relativeFrom="page">
                <wp:posOffset>9248916</wp:posOffset>
              </wp:positionV>
              <wp:extent cx="276860" cy="201295"/>
              <wp:effectExtent l="0" t="0" r="0" b="0"/>
              <wp:wrapNone/>
              <wp:docPr id="15" name="Text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6860" cy="201295"/>
                      </a:xfrm>
                      <a:prstGeom prst="rect">
                        <a:avLst/>
                      </a:prstGeom>
                    </wps:spPr>
                    <wps:txbx>
                      <w:txbxContent>
                        <w:p w14:paraId="0F5DA14F" w14:textId="77777777" w:rsidR="00B67E98" w:rsidRDefault="00FA7FF0">
                          <w:pPr>
                            <w:pStyle w:val="BodyText"/>
                            <w:spacing w:before="9"/>
                            <w:ind w:left="20"/>
                          </w:pPr>
                          <w:r>
                            <w:rPr>
                              <w:spacing w:val="-4"/>
                            </w:rPr>
                            <w:t>(</w:t>
                          </w:r>
                          <w:r>
                            <w:rPr>
                              <w:spacing w:val="-4"/>
                            </w:rPr>
                            <w:fldChar w:fldCharType="begin"/>
                          </w:r>
                          <w:r>
                            <w:rPr>
                              <w:spacing w:val="-4"/>
                            </w:rPr>
                            <w:instrText xml:space="preserve"> PAGE </w:instrText>
                          </w:r>
                          <w:r>
                            <w:rPr>
                              <w:spacing w:val="-4"/>
                            </w:rPr>
                            <w:fldChar w:fldCharType="separate"/>
                          </w:r>
                          <w:r>
                            <w:rPr>
                              <w:spacing w:val="-4"/>
                            </w:rPr>
                            <w:t>10</w:t>
                          </w:r>
                          <w:r>
                            <w:rPr>
                              <w:spacing w:val="-4"/>
                            </w:rPr>
                            <w:fldChar w:fldCharType="end"/>
                          </w:r>
                          <w:r>
                            <w:rPr>
                              <w:spacing w:val="-4"/>
                            </w:rPr>
                            <w:t>)</w:t>
                          </w:r>
                        </w:p>
                      </w:txbxContent>
                    </wps:txbx>
                    <wps:bodyPr wrap="square" lIns="0" tIns="0" rIns="0" bIns="0" rtlCol="0">
                      <a:noAutofit/>
                    </wps:bodyPr>
                  </wps:wsp>
                </a:graphicData>
              </a:graphic>
            </wp:anchor>
          </w:drawing>
        </mc:Choice>
        <mc:Fallback>
          <w:pict>
            <v:shapetype w14:anchorId="0926CFF8" id="_x0000_t202" coordsize="21600,21600" o:spt="202" path="m,l,21600r21600,l21600,xe">
              <v:stroke joinstyle="miter"/>
              <v:path gradientshapeok="t" o:connecttype="rect"/>
            </v:shapetype>
            <v:shape id="Textbox 15" o:spid="_x0000_s1029" type="#_x0000_t202" style="position:absolute;margin-left:293.7pt;margin-top:728.25pt;width:21.8pt;height:15.85pt;z-index:-251658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" filled="f" stroked="f">
              <v:textbox inset="0,0,0,0">
                <w:txbxContent>
                  <w:p w14:paraId="0F5DA14F" w14:textId="77777777" w:rsidR="00B67E98" w:rsidRDefault="00FA7FF0">
                    <w:pPr>
                      <w:pStyle w:val="BodyText"/>
                      <w:spacing w:before="9"/>
                      <w:ind w:left="20"/>
                    </w:pPr>
                    <w:r>
                      <w:rPr>
                        <w:spacing w:val="-4"/>
                      </w:rPr>
                      <w:t>(</w:t>
                    </w:r>
                    <w:r>
                      <w:rPr>
                        <w:spacing w:val="-4"/>
                      </w:rPr>
                      <w:fldChar w:fldCharType="begin"/>
                    </w:r>
                    <w:r>
                      <w:rPr>
                        <w:spacing w:val="-4"/>
                      </w:rPr>
                      <w:instrText xml:space="preserve"> PAGE </w:instrText>
                    </w:r>
                    <w:r>
                      <w:rPr>
                        <w:spacing w:val="-4"/>
                      </w:rPr>
                      <w:fldChar w:fldCharType="separate"/>
                    </w:r>
                    <w:r>
                      <w:rPr>
                        <w:spacing w:val="-4"/>
                      </w:rPr>
                      <w:t>10</w:t>
                    </w:r>
                    <w:r>
                      <w:rPr>
                        <w:spacing w:val="-4"/>
                      </w:rPr>
                      <w:fldChar w:fldCharType="end"/>
                    </w:r>
                    <w:r>
                      <w:rPr>
                        <w:spacing w:val="-4"/>
                      </w:rPr>
                      <w:t>)</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435303" w14:textId="77777777" w:rsidR="00AC7AE7" w:rsidRDefault="00AC7AE7">
      <w:r>
        <w:separator/>
      </w:r>
    </w:p>
  </w:footnote>
  <w:footnote w:type="continuationSeparator" w:id="0">
    <w:p w14:paraId="6DDA1BD1" w14:textId="77777777" w:rsidR="00AC7AE7" w:rsidRDefault="00AC7AE7">
      <w:r>
        <w:continuationSeparator/>
      </w:r>
    </w:p>
  </w:footnote>
  <w:footnote w:type="continuationNotice" w:id="1">
    <w:p w14:paraId="75AEACF6" w14:textId="77777777" w:rsidR="00AC7AE7" w:rsidRDefault="00AC7AE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E2414"/>
    <w:multiLevelType w:val="multilevel"/>
    <w:tmpl w:val="8C5E9A7E"/>
    <w:lvl w:ilvl="0">
      <w:start w:val="1"/>
      <w:numFmt w:val="decimal"/>
      <w:lvlText w:val="%1."/>
      <w:lvlJc w:val="left"/>
      <w:pPr>
        <w:tabs>
          <w:tab w:val="num" w:pos="-118"/>
        </w:tabs>
        <w:ind w:left="-118" w:hanging="360"/>
      </w:pPr>
    </w:lvl>
    <w:lvl w:ilvl="1" w:tentative="1">
      <w:start w:val="1"/>
      <w:numFmt w:val="decimal"/>
      <w:lvlText w:val="%2."/>
      <w:lvlJc w:val="left"/>
      <w:pPr>
        <w:tabs>
          <w:tab w:val="num" w:pos="602"/>
        </w:tabs>
        <w:ind w:left="602" w:hanging="360"/>
      </w:pPr>
    </w:lvl>
    <w:lvl w:ilvl="2" w:tentative="1">
      <w:start w:val="1"/>
      <w:numFmt w:val="decimal"/>
      <w:lvlText w:val="%3."/>
      <w:lvlJc w:val="left"/>
      <w:pPr>
        <w:tabs>
          <w:tab w:val="num" w:pos="1322"/>
        </w:tabs>
        <w:ind w:left="1322" w:hanging="360"/>
      </w:pPr>
    </w:lvl>
    <w:lvl w:ilvl="3" w:tentative="1">
      <w:start w:val="1"/>
      <w:numFmt w:val="decimal"/>
      <w:lvlText w:val="%4."/>
      <w:lvlJc w:val="left"/>
      <w:pPr>
        <w:tabs>
          <w:tab w:val="num" w:pos="2042"/>
        </w:tabs>
        <w:ind w:left="2042" w:hanging="360"/>
      </w:pPr>
    </w:lvl>
    <w:lvl w:ilvl="4" w:tentative="1">
      <w:start w:val="1"/>
      <w:numFmt w:val="decimal"/>
      <w:lvlText w:val="%5."/>
      <w:lvlJc w:val="left"/>
      <w:pPr>
        <w:tabs>
          <w:tab w:val="num" w:pos="2762"/>
        </w:tabs>
        <w:ind w:left="2762" w:hanging="360"/>
      </w:pPr>
    </w:lvl>
    <w:lvl w:ilvl="5" w:tentative="1">
      <w:start w:val="1"/>
      <w:numFmt w:val="decimal"/>
      <w:lvlText w:val="%6."/>
      <w:lvlJc w:val="left"/>
      <w:pPr>
        <w:tabs>
          <w:tab w:val="num" w:pos="3482"/>
        </w:tabs>
        <w:ind w:left="3482" w:hanging="360"/>
      </w:pPr>
    </w:lvl>
    <w:lvl w:ilvl="6" w:tentative="1">
      <w:start w:val="1"/>
      <w:numFmt w:val="decimal"/>
      <w:lvlText w:val="%7."/>
      <w:lvlJc w:val="left"/>
      <w:pPr>
        <w:tabs>
          <w:tab w:val="num" w:pos="4202"/>
        </w:tabs>
        <w:ind w:left="4202" w:hanging="360"/>
      </w:pPr>
    </w:lvl>
    <w:lvl w:ilvl="7" w:tentative="1">
      <w:start w:val="1"/>
      <w:numFmt w:val="decimal"/>
      <w:lvlText w:val="%8."/>
      <w:lvlJc w:val="left"/>
      <w:pPr>
        <w:tabs>
          <w:tab w:val="num" w:pos="4922"/>
        </w:tabs>
        <w:ind w:left="4922" w:hanging="360"/>
      </w:pPr>
    </w:lvl>
    <w:lvl w:ilvl="8" w:tentative="1">
      <w:start w:val="1"/>
      <w:numFmt w:val="decimal"/>
      <w:lvlText w:val="%9."/>
      <w:lvlJc w:val="left"/>
      <w:pPr>
        <w:tabs>
          <w:tab w:val="num" w:pos="5642"/>
        </w:tabs>
        <w:ind w:left="5642" w:hanging="360"/>
      </w:pPr>
    </w:lvl>
  </w:abstractNum>
  <w:abstractNum w:abstractNumId="1" w15:restartNumberingAfterBreak="0">
    <w:nsid w:val="03493043"/>
    <w:multiLevelType w:val="multilevel"/>
    <w:tmpl w:val="5AE432EC"/>
    <w:lvl w:ilvl="0">
      <w:start w:val="4"/>
      <w:numFmt w:val="decimal"/>
      <w:lvlText w:val="%1"/>
      <w:lvlJc w:val="left"/>
      <w:pPr>
        <w:ind w:left="2645" w:hanging="365"/>
      </w:pPr>
      <w:rPr>
        <w:rFonts w:hint="default"/>
        <w:lang w:val="en-US" w:eastAsia="en-US" w:bidi="ar-SA"/>
      </w:rPr>
    </w:lvl>
    <w:lvl w:ilvl="1">
      <w:start w:val="1"/>
      <w:numFmt w:val="decimal"/>
      <w:lvlText w:val="%1.%2"/>
      <w:lvlJc w:val="left"/>
      <w:pPr>
        <w:ind w:left="2645" w:hanging="365"/>
      </w:pPr>
      <w:rPr>
        <w:rFonts w:ascii="Times New Roman" w:eastAsia="Times New Roman" w:hAnsi="Times New Roman" w:cs="Times New Roman" w:hint="default"/>
        <w:b w:val="0"/>
        <w:bCs w:val="0"/>
        <w:i w:val="0"/>
        <w:iCs w:val="0"/>
        <w:spacing w:val="0"/>
        <w:w w:val="96"/>
        <w:sz w:val="25"/>
        <w:szCs w:val="25"/>
        <w:lang w:val="en-US" w:eastAsia="en-US" w:bidi="ar-SA"/>
      </w:rPr>
    </w:lvl>
    <w:lvl w:ilvl="2">
      <w:start w:val="1"/>
      <w:numFmt w:val="decimal"/>
      <w:lvlText w:val="%3."/>
      <w:lvlJc w:val="left"/>
      <w:pPr>
        <w:ind w:left="9674" w:hanging="318"/>
        <w:jc w:val="right"/>
      </w:pPr>
      <w:rPr>
        <w:rFonts w:hint="default"/>
        <w:spacing w:val="0"/>
        <w:w w:val="89"/>
        <w:u w:val="thick" w:color="000000"/>
        <w:lang w:val="en-US" w:eastAsia="en-US" w:bidi="ar-SA"/>
      </w:rPr>
    </w:lvl>
    <w:lvl w:ilvl="3">
      <w:start w:val="1"/>
      <w:numFmt w:val="decimal"/>
      <w:lvlText w:val="%3.%4"/>
      <w:lvlJc w:val="left"/>
      <w:pPr>
        <w:ind w:left="1246" w:hanging="421"/>
      </w:pPr>
      <w:rPr>
        <w:rFonts w:hint="default"/>
        <w:spacing w:val="0"/>
        <w:w w:val="100"/>
        <w:lang w:val="en-US" w:eastAsia="en-US" w:bidi="ar-SA"/>
      </w:rPr>
    </w:lvl>
    <w:lvl w:ilvl="4">
      <w:numFmt w:val="bullet"/>
      <w:lvlText w:val="•"/>
      <w:lvlJc w:val="left"/>
      <w:pPr>
        <w:ind w:left="1560" w:hanging="421"/>
      </w:pPr>
      <w:rPr>
        <w:rFonts w:ascii="Times New Roman" w:eastAsia="Times New Roman" w:hAnsi="Times New Roman" w:cs="Times New Roman" w:hint="default"/>
        <w:b w:val="0"/>
        <w:bCs w:val="0"/>
        <w:i w:val="0"/>
        <w:iCs w:val="0"/>
        <w:spacing w:val="0"/>
        <w:w w:val="95"/>
        <w:sz w:val="25"/>
        <w:szCs w:val="25"/>
        <w:lang w:val="en-US" w:eastAsia="en-US" w:bidi="ar-SA"/>
      </w:rPr>
    </w:lvl>
    <w:lvl w:ilvl="5">
      <w:numFmt w:val="bullet"/>
      <w:lvlText w:val="•"/>
      <w:lvlJc w:val="left"/>
      <w:pPr>
        <w:ind w:left="6245" w:hanging="421"/>
      </w:pPr>
      <w:rPr>
        <w:rFonts w:hint="default"/>
        <w:lang w:val="en-US" w:eastAsia="en-US" w:bidi="ar-SA"/>
      </w:rPr>
    </w:lvl>
    <w:lvl w:ilvl="6">
      <w:numFmt w:val="bullet"/>
      <w:lvlText w:val="•"/>
      <w:lvlJc w:val="left"/>
      <w:pPr>
        <w:ind w:left="7208" w:hanging="421"/>
      </w:pPr>
      <w:rPr>
        <w:rFonts w:hint="default"/>
        <w:lang w:val="en-US" w:eastAsia="en-US" w:bidi="ar-SA"/>
      </w:rPr>
    </w:lvl>
    <w:lvl w:ilvl="7">
      <w:numFmt w:val="bullet"/>
      <w:lvlText w:val="•"/>
      <w:lvlJc w:val="left"/>
      <w:pPr>
        <w:ind w:left="8171" w:hanging="421"/>
      </w:pPr>
      <w:rPr>
        <w:rFonts w:hint="default"/>
        <w:lang w:val="en-US" w:eastAsia="en-US" w:bidi="ar-SA"/>
      </w:rPr>
    </w:lvl>
    <w:lvl w:ilvl="8">
      <w:numFmt w:val="bullet"/>
      <w:lvlText w:val="•"/>
      <w:lvlJc w:val="left"/>
      <w:pPr>
        <w:ind w:left="9134" w:hanging="421"/>
      </w:pPr>
      <w:rPr>
        <w:rFonts w:hint="default"/>
        <w:lang w:val="en-US" w:eastAsia="en-US" w:bidi="ar-SA"/>
      </w:rPr>
    </w:lvl>
  </w:abstractNum>
  <w:abstractNum w:abstractNumId="2" w15:restartNumberingAfterBreak="0">
    <w:nsid w:val="059F4736"/>
    <w:multiLevelType w:val="hybridMultilevel"/>
    <w:tmpl w:val="38904E8E"/>
    <w:lvl w:ilvl="0" w:tplc="F9A0F2C4">
      <w:numFmt w:val="bullet"/>
      <w:lvlText w:val="•"/>
      <w:lvlJc w:val="left"/>
      <w:pPr>
        <w:ind w:left="607" w:hanging="358"/>
      </w:pPr>
      <w:rPr>
        <w:rFonts w:ascii="Times New Roman" w:eastAsia="Times New Roman" w:hAnsi="Times New Roman" w:cs="Times New Roman" w:hint="default"/>
        <w:b w:val="0"/>
        <w:bCs w:val="0"/>
        <w:i w:val="0"/>
        <w:iCs w:val="0"/>
        <w:spacing w:val="0"/>
        <w:w w:val="95"/>
        <w:sz w:val="25"/>
        <w:szCs w:val="25"/>
        <w:lang w:val="en-US" w:eastAsia="en-US" w:bidi="ar-SA"/>
      </w:rPr>
    </w:lvl>
    <w:lvl w:ilvl="1" w:tplc="00980324">
      <w:numFmt w:val="bullet"/>
      <w:lvlText w:val="•"/>
      <w:lvlJc w:val="left"/>
      <w:pPr>
        <w:ind w:left="798" w:hanging="358"/>
      </w:pPr>
      <w:rPr>
        <w:rFonts w:hint="default"/>
        <w:lang w:val="en-US" w:eastAsia="en-US" w:bidi="ar-SA"/>
      </w:rPr>
    </w:lvl>
    <w:lvl w:ilvl="2" w:tplc="FDCADB0A">
      <w:numFmt w:val="bullet"/>
      <w:lvlText w:val="•"/>
      <w:lvlJc w:val="left"/>
      <w:pPr>
        <w:ind w:left="996" w:hanging="358"/>
      </w:pPr>
      <w:rPr>
        <w:rFonts w:hint="default"/>
        <w:lang w:val="en-US" w:eastAsia="en-US" w:bidi="ar-SA"/>
      </w:rPr>
    </w:lvl>
    <w:lvl w:ilvl="3" w:tplc="8D2E8E24">
      <w:numFmt w:val="bullet"/>
      <w:lvlText w:val="•"/>
      <w:lvlJc w:val="left"/>
      <w:pPr>
        <w:ind w:left="1195" w:hanging="358"/>
      </w:pPr>
      <w:rPr>
        <w:rFonts w:hint="default"/>
        <w:lang w:val="en-US" w:eastAsia="en-US" w:bidi="ar-SA"/>
      </w:rPr>
    </w:lvl>
    <w:lvl w:ilvl="4" w:tplc="75F24A68">
      <w:numFmt w:val="bullet"/>
      <w:lvlText w:val="•"/>
      <w:lvlJc w:val="left"/>
      <w:pPr>
        <w:ind w:left="1393" w:hanging="358"/>
      </w:pPr>
      <w:rPr>
        <w:rFonts w:hint="default"/>
        <w:lang w:val="en-US" w:eastAsia="en-US" w:bidi="ar-SA"/>
      </w:rPr>
    </w:lvl>
    <w:lvl w:ilvl="5" w:tplc="D38E80D0">
      <w:numFmt w:val="bullet"/>
      <w:lvlText w:val="•"/>
      <w:lvlJc w:val="left"/>
      <w:pPr>
        <w:ind w:left="1592" w:hanging="358"/>
      </w:pPr>
      <w:rPr>
        <w:rFonts w:hint="default"/>
        <w:lang w:val="en-US" w:eastAsia="en-US" w:bidi="ar-SA"/>
      </w:rPr>
    </w:lvl>
    <w:lvl w:ilvl="6" w:tplc="4E4AEE5A">
      <w:numFmt w:val="bullet"/>
      <w:lvlText w:val="•"/>
      <w:lvlJc w:val="left"/>
      <w:pPr>
        <w:ind w:left="1790" w:hanging="358"/>
      </w:pPr>
      <w:rPr>
        <w:rFonts w:hint="default"/>
        <w:lang w:val="en-US" w:eastAsia="en-US" w:bidi="ar-SA"/>
      </w:rPr>
    </w:lvl>
    <w:lvl w:ilvl="7" w:tplc="799E07E8">
      <w:numFmt w:val="bullet"/>
      <w:lvlText w:val="•"/>
      <w:lvlJc w:val="left"/>
      <w:pPr>
        <w:ind w:left="1988" w:hanging="358"/>
      </w:pPr>
      <w:rPr>
        <w:rFonts w:hint="default"/>
        <w:lang w:val="en-US" w:eastAsia="en-US" w:bidi="ar-SA"/>
      </w:rPr>
    </w:lvl>
    <w:lvl w:ilvl="8" w:tplc="989875D8">
      <w:numFmt w:val="bullet"/>
      <w:lvlText w:val="•"/>
      <w:lvlJc w:val="left"/>
      <w:pPr>
        <w:ind w:left="2187" w:hanging="358"/>
      </w:pPr>
      <w:rPr>
        <w:rFonts w:hint="default"/>
        <w:lang w:val="en-US" w:eastAsia="en-US" w:bidi="ar-SA"/>
      </w:rPr>
    </w:lvl>
  </w:abstractNum>
  <w:abstractNum w:abstractNumId="3" w15:restartNumberingAfterBreak="0">
    <w:nsid w:val="062A187E"/>
    <w:multiLevelType w:val="hybridMultilevel"/>
    <w:tmpl w:val="C256F91E"/>
    <w:lvl w:ilvl="0" w:tplc="AC606C5A">
      <w:numFmt w:val="bullet"/>
      <w:lvlText w:val="•"/>
      <w:lvlJc w:val="left"/>
      <w:pPr>
        <w:ind w:left="825" w:hanging="362"/>
      </w:pPr>
      <w:rPr>
        <w:rFonts w:ascii="Times New Roman" w:eastAsia="Times New Roman" w:hAnsi="Times New Roman" w:cs="Times New Roman" w:hint="default"/>
        <w:b w:val="0"/>
        <w:bCs w:val="0"/>
        <w:i w:val="0"/>
        <w:iCs w:val="0"/>
        <w:spacing w:val="0"/>
        <w:w w:val="95"/>
        <w:sz w:val="25"/>
        <w:szCs w:val="25"/>
        <w:lang w:val="en-US" w:eastAsia="en-US" w:bidi="ar-SA"/>
      </w:rPr>
    </w:lvl>
    <w:lvl w:ilvl="1" w:tplc="310056DE">
      <w:numFmt w:val="bullet"/>
      <w:lvlText w:val="•"/>
      <w:lvlJc w:val="left"/>
      <w:pPr>
        <w:ind w:left="996" w:hanging="362"/>
      </w:pPr>
      <w:rPr>
        <w:rFonts w:hint="default"/>
        <w:lang w:val="en-US" w:eastAsia="en-US" w:bidi="ar-SA"/>
      </w:rPr>
    </w:lvl>
    <w:lvl w:ilvl="2" w:tplc="F3C0AF4E">
      <w:numFmt w:val="bullet"/>
      <w:lvlText w:val="•"/>
      <w:lvlJc w:val="left"/>
      <w:pPr>
        <w:ind w:left="1172" w:hanging="362"/>
      </w:pPr>
      <w:rPr>
        <w:rFonts w:hint="default"/>
        <w:lang w:val="en-US" w:eastAsia="en-US" w:bidi="ar-SA"/>
      </w:rPr>
    </w:lvl>
    <w:lvl w:ilvl="3" w:tplc="DF94B74A">
      <w:numFmt w:val="bullet"/>
      <w:lvlText w:val="•"/>
      <w:lvlJc w:val="left"/>
      <w:pPr>
        <w:ind w:left="1349" w:hanging="362"/>
      </w:pPr>
      <w:rPr>
        <w:rFonts w:hint="default"/>
        <w:lang w:val="en-US" w:eastAsia="en-US" w:bidi="ar-SA"/>
      </w:rPr>
    </w:lvl>
    <w:lvl w:ilvl="4" w:tplc="45DEB2F0">
      <w:numFmt w:val="bullet"/>
      <w:lvlText w:val="•"/>
      <w:lvlJc w:val="left"/>
      <w:pPr>
        <w:ind w:left="1525" w:hanging="362"/>
      </w:pPr>
      <w:rPr>
        <w:rFonts w:hint="default"/>
        <w:lang w:val="en-US" w:eastAsia="en-US" w:bidi="ar-SA"/>
      </w:rPr>
    </w:lvl>
    <w:lvl w:ilvl="5" w:tplc="12440940">
      <w:numFmt w:val="bullet"/>
      <w:lvlText w:val="•"/>
      <w:lvlJc w:val="left"/>
      <w:pPr>
        <w:ind w:left="1702" w:hanging="362"/>
      </w:pPr>
      <w:rPr>
        <w:rFonts w:hint="default"/>
        <w:lang w:val="en-US" w:eastAsia="en-US" w:bidi="ar-SA"/>
      </w:rPr>
    </w:lvl>
    <w:lvl w:ilvl="6" w:tplc="2764A090">
      <w:numFmt w:val="bullet"/>
      <w:lvlText w:val="•"/>
      <w:lvlJc w:val="left"/>
      <w:pPr>
        <w:ind w:left="1878" w:hanging="362"/>
      </w:pPr>
      <w:rPr>
        <w:rFonts w:hint="default"/>
        <w:lang w:val="en-US" w:eastAsia="en-US" w:bidi="ar-SA"/>
      </w:rPr>
    </w:lvl>
    <w:lvl w:ilvl="7" w:tplc="5D46B068">
      <w:numFmt w:val="bullet"/>
      <w:lvlText w:val="•"/>
      <w:lvlJc w:val="left"/>
      <w:pPr>
        <w:ind w:left="2054" w:hanging="362"/>
      </w:pPr>
      <w:rPr>
        <w:rFonts w:hint="default"/>
        <w:lang w:val="en-US" w:eastAsia="en-US" w:bidi="ar-SA"/>
      </w:rPr>
    </w:lvl>
    <w:lvl w:ilvl="8" w:tplc="113EF72A">
      <w:numFmt w:val="bullet"/>
      <w:lvlText w:val="•"/>
      <w:lvlJc w:val="left"/>
      <w:pPr>
        <w:ind w:left="2231" w:hanging="362"/>
      </w:pPr>
      <w:rPr>
        <w:rFonts w:hint="default"/>
        <w:lang w:val="en-US" w:eastAsia="en-US" w:bidi="ar-SA"/>
      </w:rPr>
    </w:lvl>
  </w:abstractNum>
  <w:abstractNum w:abstractNumId="4" w15:restartNumberingAfterBreak="0">
    <w:nsid w:val="087F1A4F"/>
    <w:multiLevelType w:val="multilevel"/>
    <w:tmpl w:val="ECEC982E"/>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090F3371"/>
    <w:multiLevelType w:val="hybridMultilevel"/>
    <w:tmpl w:val="8C8C6DF6"/>
    <w:lvl w:ilvl="0" w:tplc="FD9625FE">
      <w:numFmt w:val="bullet"/>
      <w:lvlText w:val="•"/>
      <w:lvlJc w:val="left"/>
      <w:pPr>
        <w:ind w:left="610" w:hanging="361"/>
      </w:pPr>
      <w:rPr>
        <w:rFonts w:ascii="Times New Roman" w:eastAsia="Times New Roman" w:hAnsi="Times New Roman" w:cs="Times New Roman" w:hint="default"/>
        <w:b w:val="0"/>
        <w:bCs w:val="0"/>
        <w:i w:val="0"/>
        <w:iCs w:val="0"/>
        <w:spacing w:val="0"/>
        <w:w w:val="95"/>
        <w:sz w:val="25"/>
        <w:szCs w:val="25"/>
        <w:lang w:val="en-US" w:eastAsia="en-US" w:bidi="ar-SA"/>
      </w:rPr>
    </w:lvl>
    <w:lvl w:ilvl="1" w:tplc="0978A8E8">
      <w:numFmt w:val="bullet"/>
      <w:lvlText w:val="•"/>
      <w:lvlJc w:val="left"/>
      <w:pPr>
        <w:ind w:left="816" w:hanging="361"/>
      </w:pPr>
      <w:rPr>
        <w:rFonts w:hint="default"/>
        <w:lang w:val="en-US" w:eastAsia="en-US" w:bidi="ar-SA"/>
      </w:rPr>
    </w:lvl>
    <w:lvl w:ilvl="2" w:tplc="4D24D42C">
      <w:numFmt w:val="bullet"/>
      <w:lvlText w:val="•"/>
      <w:lvlJc w:val="left"/>
      <w:pPr>
        <w:ind w:left="1012" w:hanging="361"/>
      </w:pPr>
      <w:rPr>
        <w:rFonts w:hint="default"/>
        <w:lang w:val="en-US" w:eastAsia="en-US" w:bidi="ar-SA"/>
      </w:rPr>
    </w:lvl>
    <w:lvl w:ilvl="3" w:tplc="28523B50">
      <w:numFmt w:val="bullet"/>
      <w:lvlText w:val="•"/>
      <w:lvlJc w:val="left"/>
      <w:pPr>
        <w:ind w:left="1209" w:hanging="361"/>
      </w:pPr>
      <w:rPr>
        <w:rFonts w:hint="default"/>
        <w:lang w:val="en-US" w:eastAsia="en-US" w:bidi="ar-SA"/>
      </w:rPr>
    </w:lvl>
    <w:lvl w:ilvl="4" w:tplc="D58AAB56">
      <w:numFmt w:val="bullet"/>
      <w:lvlText w:val="•"/>
      <w:lvlJc w:val="left"/>
      <w:pPr>
        <w:ind w:left="1405" w:hanging="361"/>
      </w:pPr>
      <w:rPr>
        <w:rFonts w:hint="default"/>
        <w:lang w:val="en-US" w:eastAsia="en-US" w:bidi="ar-SA"/>
      </w:rPr>
    </w:lvl>
    <w:lvl w:ilvl="5" w:tplc="6BCE1DFA">
      <w:numFmt w:val="bullet"/>
      <w:lvlText w:val="•"/>
      <w:lvlJc w:val="left"/>
      <w:pPr>
        <w:ind w:left="1602" w:hanging="361"/>
      </w:pPr>
      <w:rPr>
        <w:rFonts w:hint="default"/>
        <w:lang w:val="en-US" w:eastAsia="en-US" w:bidi="ar-SA"/>
      </w:rPr>
    </w:lvl>
    <w:lvl w:ilvl="6" w:tplc="5F0A70E4">
      <w:numFmt w:val="bullet"/>
      <w:lvlText w:val="•"/>
      <w:lvlJc w:val="left"/>
      <w:pPr>
        <w:ind w:left="1798" w:hanging="361"/>
      </w:pPr>
      <w:rPr>
        <w:rFonts w:hint="default"/>
        <w:lang w:val="en-US" w:eastAsia="en-US" w:bidi="ar-SA"/>
      </w:rPr>
    </w:lvl>
    <w:lvl w:ilvl="7" w:tplc="6BEEE4DE">
      <w:numFmt w:val="bullet"/>
      <w:lvlText w:val="•"/>
      <w:lvlJc w:val="left"/>
      <w:pPr>
        <w:ind w:left="1994" w:hanging="361"/>
      </w:pPr>
      <w:rPr>
        <w:rFonts w:hint="default"/>
        <w:lang w:val="en-US" w:eastAsia="en-US" w:bidi="ar-SA"/>
      </w:rPr>
    </w:lvl>
    <w:lvl w:ilvl="8" w:tplc="DEFAE20C">
      <w:numFmt w:val="bullet"/>
      <w:lvlText w:val="•"/>
      <w:lvlJc w:val="left"/>
      <w:pPr>
        <w:ind w:left="2191" w:hanging="361"/>
      </w:pPr>
      <w:rPr>
        <w:rFonts w:hint="default"/>
        <w:lang w:val="en-US" w:eastAsia="en-US" w:bidi="ar-SA"/>
      </w:rPr>
    </w:lvl>
  </w:abstractNum>
  <w:abstractNum w:abstractNumId="6" w15:restartNumberingAfterBreak="0">
    <w:nsid w:val="0F5B4206"/>
    <w:multiLevelType w:val="hybridMultilevel"/>
    <w:tmpl w:val="576E732C"/>
    <w:lvl w:ilvl="0" w:tplc="B7BC1B04">
      <w:numFmt w:val="bullet"/>
      <w:lvlText w:val="•"/>
      <w:lvlJc w:val="left"/>
      <w:pPr>
        <w:ind w:left="827" w:hanging="363"/>
      </w:pPr>
      <w:rPr>
        <w:rFonts w:ascii="Times New Roman" w:eastAsia="Times New Roman" w:hAnsi="Times New Roman" w:cs="Times New Roman" w:hint="default"/>
        <w:spacing w:val="0"/>
        <w:w w:val="95"/>
        <w:lang w:val="en-US" w:eastAsia="en-US" w:bidi="ar-SA"/>
      </w:rPr>
    </w:lvl>
    <w:lvl w:ilvl="1" w:tplc="E6781B5E">
      <w:numFmt w:val="bullet"/>
      <w:lvlText w:val="•"/>
      <w:lvlJc w:val="left"/>
      <w:pPr>
        <w:ind w:left="996" w:hanging="363"/>
      </w:pPr>
      <w:rPr>
        <w:rFonts w:hint="default"/>
        <w:lang w:val="en-US" w:eastAsia="en-US" w:bidi="ar-SA"/>
      </w:rPr>
    </w:lvl>
    <w:lvl w:ilvl="2" w:tplc="69043A52">
      <w:numFmt w:val="bullet"/>
      <w:lvlText w:val="•"/>
      <w:lvlJc w:val="left"/>
      <w:pPr>
        <w:ind w:left="1172" w:hanging="363"/>
      </w:pPr>
      <w:rPr>
        <w:rFonts w:hint="default"/>
        <w:lang w:val="en-US" w:eastAsia="en-US" w:bidi="ar-SA"/>
      </w:rPr>
    </w:lvl>
    <w:lvl w:ilvl="3" w:tplc="B72CA9D2">
      <w:numFmt w:val="bullet"/>
      <w:lvlText w:val="•"/>
      <w:lvlJc w:val="left"/>
      <w:pPr>
        <w:ind w:left="1349" w:hanging="363"/>
      </w:pPr>
      <w:rPr>
        <w:rFonts w:hint="default"/>
        <w:lang w:val="en-US" w:eastAsia="en-US" w:bidi="ar-SA"/>
      </w:rPr>
    </w:lvl>
    <w:lvl w:ilvl="4" w:tplc="4BF08E2E">
      <w:numFmt w:val="bullet"/>
      <w:lvlText w:val="•"/>
      <w:lvlJc w:val="left"/>
      <w:pPr>
        <w:ind w:left="1525" w:hanging="363"/>
      </w:pPr>
      <w:rPr>
        <w:rFonts w:hint="default"/>
        <w:lang w:val="en-US" w:eastAsia="en-US" w:bidi="ar-SA"/>
      </w:rPr>
    </w:lvl>
    <w:lvl w:ilvl="5" w:tplc="DE8E8A92">
      <w:numFmt w:val="bullet"/>
      <w:lvlText w:val="•"/>
      <w:lvlJc w:val="left"/>
      <w:pPr>
        <w:ind w:left="1702" w:hanging="363"/>
      </w:pPr>
      <w:rPr>
        <w:rFonts w:hint="default"/>
        <w:lang w:val="en-US" w:eastAsia="en-US" w:bidi="ar-SA"/>
      </w:rPr>
    </w:lvl>
    <w:lvl w:ilvl="6" w:tplc="7A06D95C">
      <w:numFmt w:val="bullet"/>
      <w:lvlText w:val="•"/>
      <w:lvlJc w:val="left"/>
      <w:pPr>
        <w:ind w:left="1878" w:hanging="363"/>
      </w:pPr>
      <w:rPr>
        <w:rFonts w:hint="default"/>
        <w:lang w:val="en-US" w:eastAsia="en-US" w:bidi="ar-SA"/>
      </w:rPr>
    </w:lvl>
    <w:lvl w:ilvl="7" w:tplc="5F9AFC68">
      <w:numFmt w:val="bullet"/>
      <w:lvlText w:val="•"/>
      <w:lvlJc w:val="left"/>
      <w:pPr>
        <w:ind w:left="2054" w:hanging="363"/>
      </w:pPr>
      <w:rPr>
        <w:rFonts w:hint="default"/>
        <w:lang w:val="en-US" w:eastAsia="en-US" w:bidi="ar-SA"/>
      </w:rPr>
    </w:lvl>
    <w:lvl w:ilvl="8" w:tplc="AE80E1FE">
      <w:numFmt w:val="bullet"/>
      <w:lvlText w:val="•"/>
      <w:lvlJc w:val="left"/>
      <w:pPr>
        <w:ind w:left="2231" w:hanging="363"/>
      </w:pPr>
      <w:rPr>
        <w:rFonts w:hint="default"/>
        <w:lang w:val="en-US" w:eastAsia="en-US" w:bidi="ar-SA"/>
      </w:rPr>
    </w:lvl>
  </w:abstractNum>
  <w:abstractNum w:abstractNumId="7" w15:restartNumberingAfterBreak="0">
    <w:nsid w:val="122C5443"/>
    <w:multiLevelType w:val="hybridMultilevel"/>
    <w:tmpl w:val="CAA6C6E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2D763F3"/>
    <w:multiLevelType w:val="hybridMultilevel"/>
    <w:tmpl w:val="5D50632A"/>
    <w:lvl w:ilvl="0" w:tplc="ADD6781C">
      <w:numFmt w:val="bullet"/>
      <w:lvlText w:val="•"/>
      <w:lvlJc w:val="left"/>
      <w:pPr>
        <w:ind w:left="1573" w:hanging="374"/>
      </w:pPr>
      <w:rPr>
        <w:rFonts w:ascii="Times New Roman" w:eastAsia="Times New Roman" w:hAnsi="Times New Roman" w:cs="Times New Roman" w:hint="default"/>
        <w:spacing w:val="0"/>
        <w:w w:val="100"/>
        <w:lang w:val="en-US" w:eastAsia="en-US" w:bidi="ar-SA"/>
      </w:rPr>
    </w:lvl>
    <w:lvl w:ilvl="1" w:tplc="53A659C2">
      <w:numFmt w:val="bullet"/>
      <w:lvlText w:val="•"/>
      <w:lvlJc w:val="left"/>
      <w:pPr>
        <w:ind w:left="2528" w:hanging="374"/>
      </w:pPr>
      <w:rPr>
        <w:rFonts w:hint="default"/>
        <w:lang w:val="en-US" w:eastAsia="en-US" w:bidi="ar-SA"/>
      </w:rPr>
    </w:lvl>
    <w:lvl w:ilvl="2" w:tplc="D9425932">
      <w:numFmt w:val="bullet"/>
      <w:lvlText w:val="•"/>
      <w:lvlJc w:val="left"/>
      <w:pPr>
        <w:ind w:left="3476" w:hanging="374"/>
      </w:pPr>
      <w:rPr>
        <w:rFonts w:hint="default"/>
        <w:lang w:val="en-US" w:eastAsia="en-US" w:bidi="ar-SA"/>
      </w:rPr>
    </w:lvl>
    <w:lvl w:ilvl="3" w:tplc="40B00998">
      <w:numFmt w:val="bullet"/>
      <w:lvlText w:val="•"/>
      <w:lvlJc w:val="left"/>
      <w:pPr>
        <w:ind w:left="4424" w:hanging="374"/>
      </w:pPr>
      <w:rPr>
        <w:rFonts w:hint="default"/>
        <w:lang w:val="en-US" w:eastAsia="en-US" w:bidi="ar-SA"/>
      </w:rPr>
    </w:lvl>
    <w:lvl w:ilvl="4" w:tplc="54E8C94C">
      <w:numFmt w:val="bullet"/>
      <w:lvlText w:val="•"/>
      <w:lvlJc w:val="left"/>
      <w:pPr>
        <w:ind w:left="5372" w:hanging="374"/>
      </w:pPr>
      <w:rPr>
        <w:rFonts w:hint="default"/>
        <w:lang w:val="en-US" w:eastAsia="en-US" w:bidi="ar-SA"/>
      </w:rPr>
    </w:lvl>
    <w:lvl w:ilvl="5" w:tplc="1472CA9A">
      <w:numFmt w:val="bullet"/>
      <w:lvlText w:val="•"/>
      <w:lvlJc w:val="left"/>
      <w:pPr>
        <w:ind w:left="6320" w:hanging="374"/>
      </w:pPr>
      <w:rPr>
        <w:rFonts w:hint="default"/>
        <w:lang w:val="en-US" w:eastAsia="en-US" w:bidi="ar-SA"/>
      </w:rPr>
    </w:lvl>
    <w:lvl w:ilvl="6" w:tplc="FB6274A2">
      <w:numFmt w:val="bullet"/>
      <w:lvlText w:val="•"/>
      <w:lvlJc w:val="left"/>
      <w:pPr>
        <w:ind w:left="7268" w:hanging="374"/>
      </w:pPr>
      <w:rPr>
        <w:rFonts w:hint="default"/>
        <w:lang w:val="en-US" w:eastAsia="en-US" w:bidi="ar-SA"/>
      </w:rPr>
    </w:lvl>
    <w:lvl w:ilvl="7" w:tplc="FEB89F52">
      <w:numFmt w:val="bullet"/>
      <w:lvlText w:val="•"/>
      <w:lvlJc w:val="left"/>
      <w:pPr>
        <w:ind w:left="8216" w:hanging="374"/>
      </w:pPr>
      <w:rPr>
        <w:rFonts w:hint="default"/>
        <w:lang w:val="en-US" w:eastAsia="en-US" w:bidi="ar-SA"/>
      </w:rPr>
    </w:lvl>
    <w:lvl w:ilvl="8" w:tplc="8D3E1390">
      <w:numFmt w:val="bullet"/>
      <w:lvlText w:val="•"/>
      <w:lvlJc w:val="left"/>
      <w:pPr>
        <w:ind w:left="9164" w:hanging="374"/>
      </w:pPr>
      <w:rPr>
        <w:rFonts w:hint="default"/>
        <w:lang w:val="en-US" w:eastAsia="en-US" w:bidi="ar-SA"/>
      </w:rPr>
    </w:lvl>
  </w:abstractNum>
  <w:abstractNum w:abstractNumId="9" w15:restartNumberingAfterBreak="0">
    <w:nsid w:val="177477E2"/>
    <w:multiLevelType w:val="multilevel"/>
    <w:tmpl w:val="F46E9FC2"/>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192A0EDC"/>
    <w:multiLevelType w:val="multilevel"/>
    <w:tmpl w:val="81201D7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B041431"/>
    <w:multiLevelType w:val="hybridMultilevel"/>
    <w:tmpl w:val="A2A63ACE"/>
    <w:lvl w:ilvl="0" w:tplc="40090001">
      <w:start w:val="1"/>
      <w:numFmt w:val="bullet"/>
      <w:lvlText w:val=""/>
      <w:lvlJc w:val="left"/>
      <w:pPr>
        <w:ind w:left="2835" w:hanging="360"/>
      </w:pPr>
      <w:rPr>
        <w:rFonts w:ascii="Symbol" w:hAnsi="Symbol" w:hint="default"/>
      </w:rPr>
    </w:lvl>
    <w:lvl w:ilvl="1" w:tplc="40090003" w:tentative="1">
      <w:start w:val="1"/>
      <w:numFmt w:val="bullet"/>
      <w:lvlText w:val="o"/>
      <w:lvlJc w:val="left"/>
      <w:pPr>
        <w:ind w:left="3555" w:hanging="360"/>
      </w:pPr>
      <w:rPr>
        <w:rFonts w:ascii="Courier New" w:hAnsi="Courier New" w:cs="Courier New" w:hint="default"/>
      </w:rPr>
    </w:lvl>
    <w:lvl w:ilvl="2" w:tplc="40090005" w:tentative="1">
      <w:start w:val="1"/>
      <w:numFmt w:val="bullet"/>
      <w:lvlText w:val=""/>
      <w:lvlJc w:val="left"/>
      <w:pPr>
        <w:ind w:left="4275" w:hanging="360"/>
      </w:pPr>
      <w:rPr>
        <w:rFonts w:ascii="Wingdings" w:hAnsi="Wingdings" w:hint="default"/>
      </w:rPr>
    </w:lvl>
    <w:lvl w:ilvl="3" w:tplc="40090001" w:tentative="1">
      <w:start w:val="1"/>
      <w:numFmt w:val="bullet"/>
      <w:lvlText w:val=""/>
      <w:lvlJc w:val="left"/>
      <w:pPr>
        <w:ind w:left="4995" w:hanging="360"/>
      </w:pPr>
      <w:rPr>
        <w:rFonts w:ascii="Symbol" w:hAnsi="Symbol" w:hint="default"/>
      </w:rPr>
    </w:lvl>
    <w:lvl w:ilvl="4" w:tplc="40090003" w:tentative="1">
      <w:start w:val="1"/>
      <w:numFmt w:val="bullet"/>
      <w:lvlText w:val="o"/>
      <w:lvlJc w:val="left"/>
      <w:pPr>
        <w:ind w:left="5715" w:hanging="360"/>
      </w:pPr>
      <w:rPr>
        <w:rFonts w:ascii="Courier New" w:hAnsi="Courier New" w:cs="Courier New" w:hint="default"/>
      </w:rPr>
    </w:lvl>
    <w:lvl w:ilvl="5" w:tplc="40090005" w:tentative="1">
      <w:start w:val="1"/>
      <w:numFmt w:val="bullet"/>
      <w:lvlText w:val=""/>
      <w:lvlJc w:val="left"/>
      <w:pPr>
        <w:ind w:left="6435" w:hanging="360"/>
      </w:pPr>
      <w:rPr>
        <w:rFonts w:ascii="Wingdings" w:hAnsi="Wingdings" w:hint="default"/>
      </w:rPr>
    </w:lvl>
    <w:lvl w:ilvl="6" w:tplc="40090001" w:tentative="1">
      <w:start w:val="1"/>
      <w:numFmt w:val="bullet"/>
      <w:lvlText w:val=""/>
      <w:lvlJc w:val="left"/>
      <w:pPr>
        <w:ind w:left="7155" w:hanging="360"/>
      </w:pPr>
      <w:rPr>
        <w:rFonts w:ascii="Symbol" w:hAnsi="Symbol" w:hint="default"/>
      </w:rPr>
    </w:lvl>
    <w:lvl w:ilvl="7" w:tplc="40090003" w:tentative="1">
      <w:start w:val="1"/>
      <w:numFmt w:val="bullet"/>
      <w:lvlText w:val="o"/>
      <w:lvlJc w:val="left"/>
      <w:pPr>
        <w:ind w:left="7875" w:hanging="360"/>
      </w:pPr>
      <w:rPr>
        <w:rFonts w:ascii="Courier New" w:hAnsi="Courier New" w:cs="Courier New" w:hint="default"/>
      </w:rPr>
    </w:lvl>
    <w:lvl w:ilvl="8" w:tplc="40090005" w:tentative="1">
      <w:start w:val="1"/>
      <w:numFmt w:val="bullet"/>
      <w:lvlText w:val=""/>
      <w:lvlJc w:val="left"/>
      <w:pPr>
        <w:ind w:left="8595" w:hanging="360"/>
      </w:pPr>
      <w:rPr>
        <w:rFonts w:ascii="Wingdings" w:hAnsi="Wingdings" w:hint="default"/>
      </w:rPr>
    </w:lvl>
  </w:abstractNum>
  <w:abstractNum w:abstractNumId="12" w15:restartNumberingAfterBreak="0">
    <w:nsid w:val="21487341"/>
    <w:multiLevelType w:val="hybridMultilevel"/>
    <w:tmpl w:val="992A6A9E"/>
    <w:lvl w:ilvl="0" w:tplc="A86A59FE">
      <w:numFmt w:val="bullet"/>
      <w:lvlText w:val="•"/>
      <w:lvlJc w:val="left"/>
      <w:pPr>
        <w:ind w:left="607" w:hanging="358"/>
      </w:pPr>
      <w:rPr>
        <w:rFonts w:ascii="Times New Roman" w:eastAsia="Times New Roman" w:hAnsi="Times New Roman" w:cs="Times New Roman" w:hint="default"/>
        <w:spacing w:val="0"/>
        <w:w w:val="95"/>
        <w:lang w:val="en-US" w:eastAsia="en-US" w:bidi="ar-SA"/>
      </w:rPr>
    </w:lvl>
    <w:lvl w:ilvl="1" w:tplc="FEE068AE">
      <w:numFmt w:val="bullet"/>
      <w:lvlText w:val="•"/>
      <w:lvlJc w:val="left"/>
      <w:pPr>
        <w:ind w:left="798" w:hanging="358"/>
      </w:pPr>
      <w:rPr>
        <w:rFonts w:hint="default"/>
        <w:lang w:val="en-US" w:eastAsia="en-US" w:bidi="ar-SA"/>
      </w:rPr>
    </w:lvl>
    <w:lvl w:ilvl="2" w:tplc="6A48E93C">
      <w:numFmt w:val="bullet"/>
      <w:lvlText w:val="•"/>
      <w:lvlJc w:val="left"/>
      <w:pPr>
        <w:ind w:left="996" w:hanging="358"/>
      </w:pPr>
      <w:rPr>
        <w:rFonts w:hint="default"/>
        <w:lang w:val="en-US" w:eastAsia="en-US" w:bidi="ar-SA"/>
      </w:rPr>
    </w:lvl>
    <w:lvl w:ilvl="3" w:tplc="32041762">
      <w:numFmt w:val="bullet"/>
      <w:lvlText w:val="•"/>
      <w:lvlJc w:val="left"/>
      <w:pPr>
        <w:ind w:left="1195" w:hanging="358"/>
      </w:pPr>
      <w:rPr>
        <w:rFonts w:hint="default"/>
        <w:lang w:val="en-US" w:eastAsia="en-US" w:bidi="ar-SA"/>
      </w:rPr>
    </w:lvl>
    <w:lvl w:ilvl="4" w:tplc="7B46BE36">
      <w:numFmt w:val="bullet"/>
      <w:lvlText w:val="•"/>
      <w:lvlJc w:val="left"/>
      <w:pPr>
        <w:ind w:left="1393" w:hanging="358"/>
      </w:pPr>
      <w:rPr>
        <w:rFonts w:hint="default"/>
        <w:lang w:val="en-US" w:eastAsia="en-US" w:bidi="ar-SA"/>
      </w:rPr>
    </w:lvl>
    <w:lvl w:ilvl="5" w:tplc="AB0EE866">
      <w:numFmt w:val="bullet"/>
      <w:lvlText w:val="•"/>
      <w:lvlJc w:val="left"/>
      <w:pPr>
        <w:ind w:left="1592" w:hanging="358"/>
      </w:pPr>
      <w:rPr>
        <w:rFonts w:hint="default"/>
        <w:lang w:val="en-US" w:eastAsia="en-US" w:bidi="ar-SA"/>
      </w:rPr>
    </w:lvl>
    <w:lvl w:ilvl="6" w:tplc="1A8CB58A">
      <w:numFmt w:val="bullet"/>
      <w:lvlText w:val="•"/>
      <w:lvlJc w:val="left"/>
      <w:pPr>
        <w:ind w:left="1790" w:hanging="358"/>
      </w:pPr>
      <w:rPr>
        <w:rFonts w:hint="default"/>
        <w:lang w:val="en-US" w:eastAsia="en-US" w:bidi="ar-SA"/>
      </w:rPr>
    </w:lvl>
    <w:lvl w:ilvl="7" w:tplc="E248A614">
      <w:numFmt w:val="bullet"/>
      <w:lvlText w:val="•"/>
      <w:lvlJc w:val="left"/>
      <w:pPr>
        <w:ind w:left="1988" w:hanging="358"/>
      </w:pPr>
      <w:rPr>
        <w:rFonts w:hint="default"/>
        <w:lang w:val="en-US" w:eastAsia="en-US" w:bidi="ar-SA"/>
      </w:rPr>
    </w:lvl>
    <w:lvl w:ilvl="8" w:tplc="DCBEF848">
      <w:numFmt w:val="bullet"/>
      <w:lvlText w:val="•"/>
      <w:lvlJc w:val="left"/>
      <w:pPr>
        <w:ind w:left="2187" w:hanging="358"/>
      </w:pPr>
      <w:rPr>
        <w:rFonts w:hint="default"/>
        <w:lang w:val="en-US" w:eastAsia="en-US" w:bidi="ar-SA"/>
      </w:rPr>
    </w:lvl>
  </w:abstractNum>
  <w:abstractNum w:abstractNumId="13" w15:restartNumberingAfterBreak="0">
    <w:nsid w:val="253A5BCC"/>
    <w:multiLevelType w:val="hybridMultilevel"/>
    <w:tmpl w:val="B38EE792"/>
    <w:lvl w:ilvl="0" w:tplc="89B08C34">
      <w:numFmt w:val="bullet"/>
      <w:lvlText w:val="•"/>
      <w:lvlJc w:val="left"/>
      <w:pPr>
        <w:ind w:left="602" w:hanging="358"/>
      </w:pPr>
      <w:rPr>
        <w:rFonts w:ascii="Times New Roman" w:eastAsia="Times New Roman" w:hAnsi="Times New Roman" w:cs="Times New Roman" w:hint="default"/>
        <w:b w:val="0"/>
        <w:bCs w:val="0"/>
        <w:i w:val="0"/>
        <w:iCs w:val="0"/>
        <w:spacing w:val="0"/>
        <w:w w:val="94"/>
        <w:sz w:val="25"/>
        <w:szCs w:val="25"/>
        <w:lang w:val="en-US" w:eastAsia="en-US" w:bidi="ar-SA"/>
      </w:rPr>
    </w:lvl>
    <w:lvl w:ilvl="1" w:tplc="326E029A">
      <w:numFmt w:val="bullet"/>
      <w:lvlText w:val="•"/>
      <w:lvlJc w:val="left"/>
      <w:pPr>
        <w:ind w:left="797" w:hanging="358"/>
      </w:pPr>
      <w:rPr>
        <w:rFonts w:hint="default"/>
        <w:lang w:val="en-US" w:eastAsia="en-US" w:bidi="ar-SA"/>
      </w:rPr>
    </w:lvl>
    <w:lvl w:ilvl="2" w:tplc="21AAEEF4">
      <w:numFmt w:val="bullet"/>
      <w:lvlText w:val="•"/>
      <w:lvlJc w:val="left"/>
      <w:pPr>
        <w:ind w:left="994" w:hanging="358"/>
      </w:pPr>
      <w:rPr>
        <w:rFonts w:hint="default"/>
        <w:lang w:val="en-US" w:eastAsia="en-US" w:bidi="ar-SA"/>
      </w:rPr>
    </w:lvl>
    <w:lvl w:ilvl="3" w:tplc="C3320EAA">
      <w:numFmt w:val="bullet"/>
      <w:lvlText w:val="•"/>
      <w:lvlJc w:val="left"/>
      <w:pPr>
        <w:ind w:left="1191" w:hanging="358"/>
      </w:pPr>
      <w:rPr>
        <w:rFonts w:hint="default"/>
        <w:lang w:val="en-US" w:eastAsia="en-US" w:bidi="ar-SA"/>
      </w:rPr>
    </w:lvl>
    <w:lvl w:ilvl="4" w:tplc="D65E5524">
      <w:numFmt w:val="bullet"/>
      <w:lvlText w:val="•"/>
      <w:lvlJc w:val="left"/>
      <w:pPr>
        <w:ind w:left="1388" w:hanging="358"/>
      </w:pPr>
      <w:rPr>
        <w:rFonts w:hint="default"/>
        <w:lang w:val="en-US" w:eastAsia="en-US" w:bidi="ar-SA"/>
      </w:rPr>
    </w:lvl>
    <w:lvl w:ilvl="5" w:tplc="B7A23BD0">
      <w:numFmt w:val="bullet"/>
      <w:lvlText w:val="•"/>
      <w:lvlJc w:val="left"/>
      <w:pPr>
        <w:ind w:left="1585" w:hanging="358"/>
      </w:pPr>
      <w:rPr>
        <w:rFonts w:hint="default"/>
        <w:lang w:val="en-US" w:eastAsia="en-US" w:bidi="ar-SA"/>
      </w:rPr>
    </w:lvl>
    <w:lvl w:ilvl="6" w:tplc="0B1ED4CC">
      <w:numFmt w:val="bullet"/>
      <w:lvlText w:val="•"/>
      <w:lvlJc w:val="left"/>
      <w:pPr>
        <w:ind w:left="1782" w:hanging="358"/>
      </w:pPr>
      <w:rPr>
        <w:rFonts w:hint="default"/>
        <w:lang w:val="en-US" w:eastAsia="en-US" w:bidi="ar-SA"/>
      </w:rPr>
    </w:lvl>
    <w:lvl w:ilvl="7" w:tplc="2A6CD870">
      <w:numFmt w:val="bullet"/>
      <w:lvlText w:val="•"/>
      <w:lvlJc w:val="left"/>
      <w:pPr>
        <w:ind w:left="1980" w:hanging="358"/>
      </w:pPr>
      <w:rPr>
        <w:rFonts w:hint="default"/>
        <w:lang w:val="en-US" w:eastAsia="en-US" w:bidi="ar-SA"/>
      </w:rPr>
    </w:lvl>
    <w:lvl w:ilvl="8" w:tplc="FB8E15D6">
      <w:numFmt w:val="bullet"/>
      <w:lvlText w:val="•"/>
      <w:lvlJc w:val="left"/>
      <w:pPr>
        <w:ind w:left="2177" w:hanging="358"/>
      </w:pPr>
      <w:rPr>
        <w:rFonts w:hint="default"/>
        <w:lang w:val="en-US" w:eastAsia="en-US" w:bidi="ar-SA"/>
      </w:rPr>
    </w:lvl>
  </w:abstractNum>
  <w:abstractNum w:abstractNumId="14" w15:restartNumberingAfterBreak="0">
    <w:nsid w:val="276C21AE"/>
    <w:multiLevelType w:val="hybridMultilevel"/>
    <w:tmpl w:val="ADC04EBC"/>
    <w:lvl w:ilvl="0" w:tplc="0F56DB4A">
      <w:numFmt w:val="bullet"/>
      <w:lvlText w:val="•"/>
      <w:lvlJc w:val="left"/>
      <w:pPr>
        <w:ind w:left="604" w:hanging="358"/>
      </w:pPr>
      <w:rPr>
        <w:rFonts w:ascii="Times New Roman" w:eastAsia="Times New Roman" w:hAnsi="Times New Roman" w:cs="Times New Roman" w:hint="default"/>
        <w:b w:val="0"/>
        <w:bCs w:val="0"/>
        <w:i w:val="0"/>
        <w:iCs w:val="0"/>
        <w:spacing w:val="0"/>
        <w:w w:val="94"/>
        <w:sz w:val="25"/>
        <w:szCs w:val="25"/>
        <w:lang w:val="en-US" w:eastAsia="en-US" w:bidi="ar-SA"/>
      </w:rPr>
    </w:lvl>
    <w:lvl w:ilvl="1" w:tplc="5F3E4504">
      <w:numFmt w:val="bullet"/>
      <w:lvlText w:val="•"/>
      <w:lvlJc w:val="left"/>
      <w:pPr>
        <w:ind w:left="797" w:hanging="358"/>
      </w:pPr>
      <w:rPr>
        <w:rFonts w:hint="default"/>
        <w:lang w:val="en-US" w:eastAsia="en-US" w:bidi="ar-SA"/>
      </w:rPr>
    </w:lvl>
    <w:lvl w:ilvl="2" w:tplc="3C366424">
      <w:numFmt w:val="bullet"/>
      <w:lvlText w:val="•"/>
      <w:lvlJc w:val="left"/>
      <w:pPr>
        <w:ind w:left="994" w:hanging="358"/>
      </w:pPr>
      <w:rPr>
        <w:rFonts w:hint="default"/>
        <w:lang w:val="en-US" w:eastAsia="en-US" w:bidi="ar-SA"/>
      </w:rPr>
    </w:lvl>
    <w:lvl w:ilvl="3" w:tplc="4A3654D2">
      <w:numFmt w:val="bullet"/>
      <w:lvlText w:val="•"/>
      <w:lvlJc w:val="left"/>
      <w:pPr>
        <w:ind w:left="1191" w:hanging="358"/>
      </w:pPr>
      <w:rPr>
        <w:rFonts w:hint="default"/>
        <w:lang w:val="en-US" w:eastAsia="en-US" w:bidi="ar-SA"/>
      </w:rPr>
    </w:lvl>
    <w:lvl w:ilvl="4" w:tplc="740A1D92">
      <w:numFmt w:val="bullet"/>
      <w:lvlText w:val="•"/>
      <w:lvlJc w:val="left"/>
      <w:pPr>
        <w:ind w:left="1388" w:hanging="358"/>
      </w:pPr>
      <w:rPr>
        <w:rFonts w:hint="default"/>
        <w:lang w:val="en-US" w:eastAsia="en-US" w:bidi="ar-SA"/>
      </w:rPr>
    </w:lvl>
    <w:lvl w:ilvl="5" w:tplc="D3C81990">
      <w:numFmt w:val="bullet"/>
      <w:lvlText w:val="•"/>
      <w:lvlJc w:val="left"/>
      <w:pPr>
        <w:ind w:left="1585" w:hanging="358"/>
      </w:pPr>
      <w:rPr>
        <w:rFonts w:hint="default"/>
        <w:lang w:val="en-US" w:eastAsia="en-US" w:bidi="ar-SA"/>
      </w:rPr>
    </w:lvl>
    <w:lvl w:ilvl="6" w:tplc="E9A62C1E">
      <w:numFmt w:val="bullet"/>
      <w:lvlText w:val="•"/>
      <w:lvlJc w:val="left"/>
      <w:pPr>
        <w:ind w:left="1782" w:hanging="358"/>
      </w:pPr>
      <w:rPr>
        <w:rFonts w:hint="default"/>
        <w:lang w:val="en-US" w:eastAsia="en-US" w:bidi="ar-SA"/>
      </w:rPr>
    </w:lvl>
    <w:lvl w:ilvl="7" w:tplc="E2BE2D9A">
      <w:numFmt w:val="bullet"/>
      <w:lvlText w:val="•"/>
      <w:lvlJc w:val="left"/>
      <w:pPr>
        <w:ind w:left="1980" w:hanging="358"/>
      </w:pPr>
      <w:rPr>
        <w:rFonts w:hint="default"/>
        <w:lang w:val="en-US" w:eastAsia="en-US" w:bidi="ar-SA"/>
      </w:rPr>
    </w:lvl>
    <w:lvl w:ilvl="8" w:tplc="B1A6BA5E">
      <w:numFmt w:val="bullet"/>
      <w:lvlText w:val="•"/>
      <w:lvlJc w:val="left"/>
      <w:pPr>
        <w:ind w:left="2177" w:hanging="358"/>
      </w:pPr>
      <w:rPr>
        <w:rFonts w:hint="default"/>
        <w:lang w:val="en-US" w:eastAsia="en-US" w:bidi="ar-SA"/>
      </w:rPr>
    </w:lvl>
  </w:abstractNum>
  <w:abstractNum w:abstractNumId="15" w15:restartNumberingAfterBreak="0">
    <w:nsid w:val="28045994"/>
    <w:multiLevelType w:val="hybridMultilevel"/>
    <w:tmpl w:val="9508E1BC"/>
    <w:lvl w:ilvl="0" w:tplc="850A5372">
      <w:numFmt w:val="bullet"/>
      <w:lvlText w:val="•"/>
      <w:lvlJc w:val="left"/>
      <w:pPr>
        <w:ind w:left="610" w:hanging="359"/>
      </w:pPr>
      <w:rPr>
        <w:rFonts w:ascii="Times New Roman" w:eastAsia="Times New Roman" w:hAnsi="Times New Roman" w:cs="Times New Roman" w:hint="default"/>
        <w:b w:val="0"/>
        <w:bCs w:val="0"/>
        <w:i w:val="0"/>
        <w:iCs w:val="0"/>
        <w:spacing w:val="0"/>
        <w:w w:val="94"/>
        <w:sz w:val="25"/>
        <w:szCs w:val="25"/>
        <w:lang w:val="en-US" w:eastAsia="en-US" w:bidi="ar-SA"/>
      </w:rPr>
    </w:lvl>
    <w:lvl w:ilvl="1" w:tplc="A7529484">
      <w:numFmt w:val="bullet"/>
      <w:lvlText w:val="•"/>
      <w:lvlJc w:val="left"/>
      <w:pPr>
        <w:ind w:left="816" w:hanging="359"/>
      </w:pPr>
      <w:rPr>
        <w:rFonts w:hint="default"/>
        <w:lang w:val="en-US" w:eastAsia="en-US" w:bidi="ar-SA"/>
      </w:rPr>
    </w:lvl>
    <w:lvl w:ilvl="2" w:tplc="2A56ACAE">
      <w:numFmt w:val="bullet"/>
      <w:lvlText w:val="•"/>
      <w:lvlJc w:val="left"/>
      <w:pPr>
        <w:ind w:left="1012" w:hanging="359"/>
      </w:pPr>
      <w:rPr>
        <w:rFonts w:hint="default"/>
        <w:lang w:val="en-US" w:eastAsia="en-US" w:bidi="ar-SA"/>
      </w:rPr>
    </w:lvl>
    <w:lvl w:ilvl="3" w:tplc="179AC59A">
      <w:numFmt w:val="bullet"/>
      <w:lvlText w:val="•"/>
      <w:lvlJc w:val="left"/>
      <w:pPr>
        <w:ind w:left="1209" w:hanging="359"/>
      </w:pPr>
      <w:rPr>
        <w:rFonts w:hint="default"/>
        <w:lang w:val="en-US" w:eastAsia="en-US" w:bidi="ar-SA"/>
      </w:rPr>
    </w:lvl>
    <w:lvl w:ilvl="4" w:tplc="558C2F78">
      <w:numFmt w:val="bullet"/>
      <w:lvlText w:val="•"/>
      <w:lvlJc w:val="left"/>
      <w:pPr>
        <w:ind w:left="1405" w:hanging="359"/>
      </w:pPr>
      <w:rPr>
        <w:rFonts w:hint="default"/>
        <w:lang w:val="en-US" w:eastAsia="en-US" w:bidi="ar-SA"/>
      </w:rPr>
    </w:lvl>
    <w:lvl w:ilvl="5" w:tplc="7BBC4E08">
      <w:numFmt w:val="bullet"/>
      <w:lvlText w:val="•"/>
      <w:lvlJc w:val="left"/>
      <w:pPr>
        <w:ind w:left="1602" w:hanging="359"/>
      </w:pPr>
      <w:rPr>
        <w:rFonts w:hint="default"/>
        <w:lang w:val="en-US" w:eastAsia="en-US" w:bidi="ar-SA"/>
      </w:rPr>
    </w:lvl>
    <w:lvl w:ilvl="6" w:tplc="F788AA16">
      <w:numFmt w:val="bullet"/>
      <w:lvlText w:val="•"/>
      <w:lvlJc w:val="left"/>
      <w:pPr>
        <w:ind w:left="1798" w:hanging="359"/>
      </w:pPr>
      <w:rPr>
        <w:rFonts w:hint="default"/>
        <w:lang w:val="en-US" w:eastAsia="en-US" w:bidi="ar-SA"/>
      </w:rPr>
    </w:lvl>
    <w:lvl w:ilvl="7" w:tplc="8C54D528">
      <w:numFmt w:val="bullet"/>
      <w:lvlText w:val="•"/>
      <w:lvlJc w:val="left"/>
      <w:pPr>
        <w:ind w:left="1994" w:hanging="359"/>
      </w:pPr>
      <w:rPr>
        <w:rFonts w:hint="default"/>
        <w:lang w:val="en-US" w:eastAsia="en-US" w:bidi="ar-SA"/>
      </w:rPr>
    </w:lvl>
    <w:lvl w:ilvl="8" w:tplc="0D2C928C">
      <w:numFmt w:val="bullet"/>
      <w:lvlText w:val="•"/>
      <w:lvlJc w:val="left"/>
      <w:pPr>
        <w:ind w:left="2191" w:hanging="359"/>
      </w:pPr>
      <w:rPr>
        <w:rFonts w:hint="default"/>
        <w:lang w:val="en-US" w:eastAsia="en-US" w:bidi="ar-SA"/>
      </w:rPr>
    </w:lvl>
  </w:abstractNum>
  <w:abstractNum w:abstractNumId="16" w15:restartNumberingAfterBreak="0">
    <w:nsid w:val="2898781C"/>
    <w:multiLevelType w:val="multilevel"/>
    <w:tmpl w:val="46882B12"/>
    <w:lvl w:ilvl="0">
      <w:start w:val="1"/>
      <w:numFmt w:val="decimal"/>
      <w:lvlText w:val="%1."/>
      <w:lvlJc w:val="left"/>
      <w:pPr>
        <w:tabs>
          <w:tab w:val="num" w:pos="720"/>
        </w:tabs>
        <w:ind w:left="720" w:hanging="360"/>
      </w:pPr>
    </w:lvl>
    <w:lvl w:ilvl="1">
      <w:numFmt w:val="bullet"/>
      <w:lvlText w:val="-"/>
      <w:lvlJc w:val="left"/>
      <w:pPr>
        <w:ind w:left="1440" w:hanging="360"/>
      </w:pPr>
      <w:rPr>
        <w:rFonts w:ascii="Times New Roman" w:eastAsia="Times New Roman" w:hAnsi="Times New Roman"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DA55808"/>
    <w:multiLevelType w:val="hybridMultilevel"/>
    <w:tmpl w:val="D2246190"/>
    <w:lvl w:ilvl="0" w:tplc="64D80A4C">
      <w:numFmt w:val="bullet"/>
      <w:lvlText w:val="•"/>
      <w:lvlJc w:val="left"/>
      <w:pPr>
        <w:ind w:left="607" w:hanging="362"/>
      </w:pPr>
      <w:rPr>
        <w:rFonts w:ascii="Times New Roman" w:eastAsia="Times New Roman" w:hAnsi="Times New Roman" w:cs="Times New Roman" w:hint="default"/>
        <w:b w:val="0"/>
        <w:bCs w:val="0"/>
        <w:i w:val="0"/>
        <w:iCs w:val="0"/>
        <w:spacing w:val="0"/>
        <w:w w:val="94"/>
        <w:sz w:val="25"/>
        <w:szCs w:val="25"/>
        <w:lang w:val="en-US" w:eastAsia="en-US" w:bidi="ar-SA"/>
      </w:rPr>
    </w:lvl>
    <w:lvl w:ilvl="1" w:tplc="792ADE94">
      <w:numFmt w:val="bullet"/>
      <w:lvlText w:val="•"/>
      <w:lvlJc w:val="left"/>
      <w:pPr>
        <w:ind w:left="798" w:hanging="362"/>
      </w:pPr>
      <w:rPr>
        <w:rFonts w:hint="default"/>
        <w:lang w:val="en-US" w:eastAsia="en-US" w:bidi="ar-SA"/>
      </w:rPr>
    </w:lvl>
    <w:lvl w:ilvl="2" w:tplc="7A301DEE">
      <w:numFmt w:val="bullet"/>
      <w:lvlText w:val="•"/>
      <w:lvlJc w:val="left"/>
      <w:pPr>
        <w:ind w:left="996" w:hanging="362"/>
      </w:pPr>
      <w:rPr>
        <w:rFonts w:hint="default"/>
        <w:lang w:val="en-US" w:eastAsia="en-US" w:bidi="ar-SA"/>
      </w:rPr>
    </w:lvl>
    <w:lvl w:ilvl="3" w:tplc="840EB47E">
      <w:numFmt w:val="bullet"/>
      <w:lvlText w:val="•"/>
      <w:lvlJc w:val="left"/>
      <w:pPr>
        <w:ind w:left="1195" w:hanging="362"/>
      </w:pPr>
      <w:rPr>
        <w:rFonts w:hint="default"/>
        <w:lang w:val="en-US" w:eastAsia="en-US" w:bidi="ar-SA"/>
      </w:rPr>
    </w:lvl>
    <w:lvl w:ilvl="4" w:tplc="E294EC84">
      <w:numFmt w:val="bullet"/>
      <w:lvlText w:val="•"/>
      <w:lvlJc w:val="left"/>
      <w:pPr>
        <w:ind w:left="1393" w:hanging="362"/>
      </w:pPr>
      <w:rPr>
        <w:rFonts w:hint="default"/>
        <w:lang w:val="en-US" w:eastAsia="en-US" w:bidi="ar-SA"/>
      </w:rPr>
    </w:lvl>
    <w:lvl w:ilvl="5" w:tplc="0BB45536">
      <w:numFmt w:val="bullet"/>
      <w:lvlText w:val="•"/>
      <w:lvlJc w:val="left"/>
      <w:pPr>
        <w:ind w:left="1592" w:hanging="362"/>
      </w:pPr>
      <w:rPr>
        <w:rFonts w:hint="default"/>
        <w:lang w:val="en-US" w:eastAsia="en-US" w:bidi="ar-SA"/>
      </w:rPr>
    </w:lvl>
    <w:lvl w:ilvl="6" w:tplc="711495C6">
      <w:numFmt w:val="bullet"/>
      <w:lvlText w:val="•"/>
      <w:lvlJc w:val="left"/>
      <w:pPr>
        <w:ind w:left="1790" w:hanging="362"/>
      </w:pPr>
      <w:rPr>
        <w:rFonts w:hint="default"/>
        <w:lang w:val="en-US" w:eastAsia="en-US" w:bidi="ar-SA"/>
      </w:rPr>
    </w:lvl>
    <w:lvl w:ilvl="7" w:tplc="3D2290C0">
      <w:numFmt w:val="bullet"/>
      <w:lvlText w:val="•"/>
      <w:lvlJc w:val="left"/>
      <w:pPr>
        <w:ind w:left="1988" w:hanging="362"/>
      </w:pPr>
      <w:rPr>
        <w:rFonts w:hint="default"/>
        <w:lang w:val="en-US" w:eastAsia="en-US" w:bidi="ar-SA"/>
      </w:rPr>
    </w:lvl>
    <w:lvl w:ilvl="8" w:tplc="A7422790">
      <w:numFmt w:val="bullet"/>
      <w:lvlText w:val="•"/>
      <w:lvlJc w:val="left"/>
      <w:pPr>
        <w:ind w:left="2187" w:hanging="362"/>
      </w:pPr>
      <w:rPr>
        <w:rFonts w:hint="default"/>
        <w:lang w:val="en-US" w:eastAsia="en-US" w:bidi="ar-SA"/>
      </w:rPr>
    </w:lvl>
  </w:abstractNum>
  <w:abstractNum w:abstractNumId="18" w15:restartNumberingAfterBreak="0">
    <w:nsid w:val="2F550299"/>
    <w:multiLevelType w:val="multilevel"/>
    <w:tmpl w:val="C8D62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FAE66BF"/>
    <w:multiLevelType w:val="hybridMultilevel"/>
    <w:tmpl w:val="E5BE6A6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15:restartNumberingAfterBreak="0">
    <w:nsid w:val="31E12F06"/>
    <w:multiLevelType w:val="multilevel"/>
    <w:tmpl w:val="0E1C98E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78814DD"/>
    <w:multiLevelType w:val="hybridMultilevel"/>
    <w:tmpl w:val="3822018E"/>
    <w:lvl w:ilvl="0" w:tplc="40090001">
      <w:start w:val="1"/>
      <w:numFmt w:val="bullet"/>
      <w:lvlText w:val=""/>
      <w:lvlJc w:val="left"/>
      <w:pPr>
        <w:ind w:left="840" w:hanging="360"/>
      </w:pPr>
      <w:rPr>
        <w:rFonts w:ascii="Symbol" w:hAnsi="Symbol" w:hint="default"/>
      </w:rPr>
    </w:lvl>
    <w:lvl w:ilvl="1" w:tplc="40090003" w:tentative="1">
      <w:start w:val="1"/>
      <w:numFmt w:val="bullet"/>
      <w:lvlText w:val="o"/>
      <w:lvlJc w:val="left"/>
      <w:pPr>
        <w:ind w:left="1560" w:hanging="360"/>
      </w:pPr>
      <w:rPr>
        <w:rFonts w:ascii="Courier New" w:hAnsi="Courier New" w:cs="Courier New" w:hint="default"/>
      </w:rPr>
    </w:lvl>
    <w:lvl w:ilvl="2" w:tplc="40090005" w:tentative="1">
      <w:start w:val="1"/>
      <w:numFmt w:val="bullet"/>
      <w:lvlText w:val=""/>
      <w:lvlJc w:val="left"/>
      <w:pPr>
        <w:ind w:left="2280" w:hanging="360"/>
      </w:pPr>
      <w:rPr>
        <w:rFonts w:ascii="Wingdings" w:hAnsi="Wingdings" w:hint="default"/>
      </w:rPr>
    </w:lvl>
    <w:lvl w:ilvl="3" w:tplc="40090001" w:tentative="1">
      <w:start w:val="1"/>
      <w:numFmt w:val="bullet"/>
      <w:lvlText w:val=""/>
      <w:lvlJc w:val="left"/>
      <w:pPr>
        <w:ind w:left="3000" w:hanging="360"/>
      </w:pPr>
      <w:rPr>
        <w:rFonts w:ascii="Symbol" w:hAnsi="Symbol" w:hint="default"/>
      </w:rPr>
    </w:lvl>
    <w:lvl w:ilvl="4" w:tplc="40090003" w:tentative="1">
      <w:start w:val="1"/>
      <w:numFmt w:val="bullet"/>
      <w:lvlText w:val="o"/>
      <w:lvlJc w:val="left"/>
      <w:pPr>
        <w:ind w:left="3720" w:hanging="360"/>
      </w:pPr>
      <w:rPr>
        <w:rFonts w:ascii="Courier New" w:hAnsi="Courier New" w:cs="Courier New" w:hint="default"/>
      </w:rPr>
    </w:lvl>
    <w:lvl w:ilvl="5" w:tplc="40090005" w:tentative="1">
      <w:start w:val="1"/>
      <w:numFmt w:val="bullet"/>
      <w:lvlText w:val=""/>
      <w:lvlJc w:val="left"/>
      <w:pPr>
        <w:ind w:left="4440" w:hanging="360"/>
      </w:pPr>
      <w:rPr>
        <w:rFonts w:ascii="Wingdings" w:hAnsi="Wingdings" w:hint="default"/>
      </w:rPr>
    </w:lvl>
    <w:lvl w:ilvl="6" w:tplc="40090001" w:tentative="1">
      <w:start w:val="1"/>
      <w:numFmt w:val="bullet"/>
      <w:lvlText w:val=""/>
      <w:lvlJc w:val="left"/>
      <w:pPr>
        <w:ind w:left="5160" w:hanging="360"/>
      </w:pPr>
      <w:rPr>
        <w:rFonts w:ascii="Symbol" w:hAnsi="Symbol" w:hint="default"/>
      </w:rPr>
    </w:lvl>
    <w:lvl w:ilvl="7" w:tplc="40090003" w:tentative="1">
      <w:start w:val="1"/>
      <w:numFmt w:val="bullet"/>
      <w:lvlText w:val="o"/>
      <w:lvlJc w:val="left"/>
      <w:pPr>
        <w:ind w:left="5880" w:hanging="360"/>
      </w:pPr>
      <w:rPr>
        <w:rFonts w:ascii="Courier New" w:hAnsi="Courier New" w:cs="Courier New" w:hint="default"/>
      </w:rPr>
    </w:lvl>
    <w:lvl w:ilvl="8" w:tplc="40090005" w:tentative="1">
      <w:start w:val="1"/>
      <w:numFmt w:val="bullet"/>
      <w:lvlText w:val=""/>
      <w:lvlJc w:val="left"/>
      <w:pPr>
        <w:ind w:left="6600" w:hanging="360"/>
      </w:pPr>
      <w:rPr>
        <w:rFonts w:ascii="Wingdings" w:hAnsi="Wingdings" w:hint="default"/>
      </w:rPr>
    </w:lvl>
  </w:abstractNum>
  <w:abstractNum w:abstractNumId="22" w15:restartNumberingAfterBreak="0">
    <w:nsid w:val="37A458FD"/>
    <w:multiLevelType w:val="hybridMultilevel"/>
    <w:tmpl w:val="4A80A5DA"/>
    <w:lvl w:ilvl="0" w:tplc="ADD6781C">
      <w:numFmt w:val="bullet"/>
      <w:lvlText w:val="•"/>
      <w:lvlJc w:val="left"/>
      <w:pPr>
        <w:ind w:left="1185" w:hanging="360"/>
      </w:pPr>
      <w:rPr>
        <w:rFonts w:ascii="Times New Roman" w:eastAsia="Times New Roman" w:hAnsi="Times New Roman" w:cs="Times New Roman" w:hint="default"/>
        <w:spacing w:val="0"/>
        <w:w w:val="100"/>
        <w:lang w:val="en-US" w:eastAsia="en-US" w:bidi="ar-SA"/>
      </w:rPr>
    </w:lvl>
    <w:lvl w:ilvl="1" w:tplc="FFFFFFFF" w:tentative="1">
      <w:start w:val="1"/>
      <w:numFmt w:val="bullet"/>
      <w:lvlText w:val="o"/>
      <w:lvlJc w:val="left"/>
      <w:pPr>
        <w:ind w:left="1905" w:hanging="360"/>
      </w:pPr>
      <w:rPr>
        <w:rFonts w:ascii="Courier New" w:hAnsi="Courier New" w:cs="Courier New" w:hint="default"/>
      </w:rPr>
    </w:lvl>
    <w:lvl w:ilvl="2" w:tplc="FFFFFFFF" w:tentative="1">
      <w:start w:val="1"/>
      <w:numFmt w:val="bullet"/>
      <w:lvlText w:val=""/>
      <w:lvlJc w:val="left"/>
      <w:pPr>
        <w:ind w:left="2625" w:hanging="360"/>
      </w:pPr>
      <w:rPr>
        <w:rFonts w:ascii="Wingdings" w:hAnsi="Wingdings" w:hint="default"/>
      </w:rPr>
    </w:lvl>
    <w:lvl w:ilvl="3" w:tplc="FFFFFFFF" w:tentative="1">
      <w:start w:val="1"/>
      <w:numFmt w:val="bullet"/>
      <w:lvlText w:val=""/>
      <w:lvlJc w:val="left"/>
      <w:pPr>
        <w:ind w:left="3345" w:hanging="360"/>
      </w:pPr>
      <w:rPr>
        <w:rFonts w:ascii="Symbol" w:hAnsi="Symbol" w:hint="default"/>
      </w:rPr>
    </w:lvl>
    <w:lvl w:ilvl="4" w:tplc="FFFFFFFF" w:tentative="1">
      <w:start w:val="1"/>
      <w:numFmt w:val="bullet"/>
      <w:lvlText w:val="o"/>
      <w:lvlJc w:val="left"/>
      <w:pPr>
        <w:ind w:left="4065" w:hanging="360"/>
      </w:pPr>
      <w:rPr>
        <w:rFonts w:ascii="Courier New" w:hAnsi="Courier New" w:cs="Courier New" w:hint="default"/>
      </w:rPr>
    </w:lvl>
    <w:lvl w:ilvl="5" w:tplc="FFFFFFFF" w:tentative="1">
      <w:start w:val="1"/>
      <w:numFmt w:val="bullet"/>
      <w:lvlText w:val=""/>
      <w:lvlJc w:val="left"/>
      <w:pPr>
        <w:ind w:left="4785" w:hanging="360"/>
      </w:pPr>
      <w:rPr>
        <w:rFonts w:ascii="Wingdings" w:hAnsi="Wingdings" w:hint="default"/>
      </w:rPr>
    </w:lvl>
    <w:lvl w:ilvl="6" w:tplc="FFFFFFFF" w:tentative="1">
      <w:start w:val="1"/>
      <w:numFmt w:val="bullet"/>
      <w:lvlText w:val=""/>
      <w:lvlJc w:val="left"/>
      <w:pPr>
        <w:ind w:left="5505" w:hanging="360"/>
      </w:pPr>
      <w:rPr>
        <w:rFonts w:ascii="Symbol" w:hAnsi="Symbol" w:hint="default"/>
      </w:rPr>
    </w:lvl>
    <w:lvl w:ilvl="7" w:tplc="FFFFFFFF" w:tentative="1">
      <w:start w:val="1"/>
      <w:numFmt w:val="bullet"/>
      <w:lvlText w:val="o"/>
      <w:lvlJc w:val="left"/>
      <w:pPr>
        <w:ind w:left="6225" w:hanging="360"/>
      </w:pPr>
      <w:rPr>
        <w:rFonts w:ascii="Courier New" w:hAnsi="Courier New" w:cs="Courier New" w:hint="default"/>
      </w:rPr>
    </w:lvl>
    <w:lvl w:ilvl="8" w:tplc="FFFFFFFF" w:tentative="1">
      <w:start w:val="1"/>
      <w:numFmt w:val="bullet"/>
      <w:lvlText w:val=""/>
      <w:lvlJc w:val="left"/>
      <w:pPr>
        <w:ind w:left="6945" w:hanging="360"/>
      </w:pPr>
      <w:rPr>
        <w:rFonts w:ascii="Wingdings" w:hAnsi="Wingdings" w:hint="default"/>
      </w:rPr>
    </w:lvl>
  </w:abstractNum>
  <w:abstractNum w:abstractNumId="23" w15:restartNumberingAfterBreak="0">
    <w:nsid w:val="3B73792B"/>
    <w:multiLevelType w:val="multilevel"/>
    <w:tmpl w:val="8C5E9A7E"/>
    <w:lvl w:ilvl="0">
      <w:start w:val="1"/>
      <w:numFmt w:val="decimal"/>
      <w:lvlText w:val="%1."/>
      <w:lvlJc w:val="left"/>
      <w:pPr>
        <w:tabs>
          <w:tab w:val="num" w:pos="-118"/>
        </w:tabs>
        <w:ind w:left="-118" w:hanging="360"/>
      </w:pPr>
    </w:lvl>
    <w:lvl w:ilvl="1" w:tentative="1">
      <w:start w:val="1"/>
      <w:numFmt w:val="decimal"/>
      <w:lvlText w:val="%2."/>
      <w:lvlJc w:val="left"/>
      <w:pPr>
        <w:tabs>
          <w:tab w:val="num" w:pos="602"/>
        </w:tabs>
        <w:ind w:left="602" w:hanging="360"/>
      </w:pPr>
    </w:lvl>
    <w:lvl w:ilvl="2" w:tentative="1">
      <w:start w:val="1"/>
      <w:numFmt w:val="decimal"/>
      <w:lvlText w:val="%3."/>
      <w:lvlJc w:val="left"/>
      <w:pPr>
        <w:tabs>
          <w:tab w:val="num" w:pos="1322"/>
        </w:tabs>
        <w:ind w:left="1322" w:hanging="360"/>
      </w:pPr>
    </w:lvl>
    <w:lvl w:ilvl="3" w:tentative="1">
      <w:start w:val="1"/>
      <w:numFmt w:val="decimal"/>
      <w:lvlText w:val="%4."/>
      <w:lvlJc w:val="left"/>
      <w:pPr>
        <w:tabs>
          <w:tab w:val="num" w:pos="2042"/>
        </w:tabs>
        <w:ind w:left="2042" w:hanging="360"/>
      </w:pPr>
    </w:lvl>
    <w:lvl w:ilvl="4" w:tentative="1">
      <w:start w:val="1"/>
      <w:numFmt w:val="decimal"/>
      <w:lvlText w:val="%5."/>
      <w:lvlJc w:val="left"/>
      <w:pPr>
        <w:tabs>
          <w:tab w:val="num" w:pos="2762"/>
        </w:tabs>
        <w:ind w:left="2762" w:hanging="360"/>
      </w:pPr>
    </w:lvl>
    <w:lvl w:ilvl="5" w:tentative="1">
      <w:start w:val="1"/>
      <w:numFmt w:val="decimal"/>
      <w:lvlText w:val="%6."/>
      <w:lvlJc w:val="left"/>
      <w:pPr>
        <w:tabs>
          <w:tab w:val="num" w:pos="3482"/>
        </w:tabs>
        <w:ind w:left="3482" w:hanging="360"/>
      </w:pPr>
    </w:lvl>
    <w:lvl w:ilvl="6" w:tentative="1">
      <w:start w:val="1"/>
      <w:numFmt w:val="decimal"/>
      <w:lvlText w:val="%7."/>
      <w:lvlJc w:val="left"/>
      <w:pPr>
        <w:tabs>
          <w:tab w:val="num" w:pos="4202"/>
        </w:tabs>
        <w:ind w:left="4202" w:hanging="360"/>
      </w:pPr>
    </w:lvl>
    <w:lvl w:ilvl="7" w:tentative="1">
      <w:start w:val="1"/>
      <w:numFmt w:val="decimal"/>
      <w:lvlText w:val="%8."/>
      <w:lvlJc w:val="left"/>
      <w:pPr>
        <w:tabs>
          <w:tab w:val="num" w:pos="4922"/>
        </w:tabs>
        <w:ind w:left="4922" w:hanging="360"/>
      </w:pPr>
    </w:lvl>
    <w:lvl w:ilvl="8" w:tentative="1">
      <w:start w:val="1"/>
      <w:numFmt w:val="decimal"/>
      <w:lvlText w:val="%9."/>
      <w:lvlJc w:val="left"/>
      <w:pPr>
        <w:tabs>
          <w:tab w:val="num" w:pos="5642"/>
        </w:tabs>
        <w:ind w:left="5642" w:hanging="360"/>
      </w:pPr>
    </w:lvl>
  </w:abstractNum>
  <w:abstractNum w:abstractNumId="24" w15:restartNumberingAfterBreak="0">
    <w:nsid w:val="40A367BF"/>
    <w:multiLevelType w:val="hybridMultilevel"/>
    <w:tmpl w:val="D41CAE1E"/>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8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41D258AD"/>
    <w:multiLevelType w:val="hybridMultilevel"/>
    <w:tmpl w:val="59348D86"/>
    <w:lvl w:ilvl="0" w:tplc="40090001">
      <w:start w:val="1"/>
      <w:numFmt w:val="bullet"/>
      <w:lvlText w:val=""/>
      <w:lvlJc w:val="left"/>
      <w:pPr>
        <w:ind w:left="1185" w:hanging="360"/>
      </w:pPr>
      <w:rPr>
        <w:rFonts w:ascii="Symbol" w:hAnsi="Symbol" w:hint="default"/>
      </w:rPr>
    </w:lvl>
    <w:lvl w:ilvl="1" w:tplc="40090003" w:tentative="1">
      <w:start w:val="1"/>
      <w:numFmt w:val="bullet"/>
      <w:lvlText w:val="o"/>
      <w:lvlJc w:val="left"/>
      <w:pPr>
        <w:ind w:left="1905" w:hanging="360"/>
      </w:pPr>
      <w:rPr>
        <w:rFonts w:ascii="Courier New" w:hAnsi="Courier New" w:cs="Courier New" w:hint="default"/>
      </w:rPr>
    </w:lvl>
    <w:lvl w:ilvl="2" w:tplc="40090005" w:tentative="1">
      <w:start w:val="1"/>
      <w:numFmt w:val="bullet"/>
      <w:lvlText w:val=""/>
      <w:lvlJc w:val="left"/>
      <w:pPr>
        <w:ind w:left="2625" w:hanging="360"/>
      </w:pPr>
      <w:rPr>
        <w:rFonts w:ascii="Wingdings" w:hAnsi="Wingdings" w:hint="default"/>
      </w:rPr>
    </w:lvl>
    <w:lvl w:ilvl="3" w:tplc="40090001" w:tentative="1">
      <w:start w:val="1"/>
      <w:numFmt w:val="bullet"/>
      <w:lvlText w:val=""/>
      <w:lvlJc w:val="left"/>
      <w:pPr>
        <w:ind w:left="3345" w:hanging="360"/>
      </w:pPr>
      <w:rPr>
        <w:rFonts w:ascii="Symbol" w:hAnsi="Symbol" w:hint="default"/>
      </w:rPr>
    </w:lvl>
    <w:lvl w:ilvl="4" w:tplc="40090003" w:tentative="1">
      <w:start w:val="1"/>
      <w:numFmt w:val="bullet"/>
      <w:lvlText w:val="o"/>
      <w:lvlJc w:val="left"/>
      <w:pPr>
        <w:ind w:left="4065" w:hanging="360"/>
      </w:pPr>
      <w:rPr>
        <w:rFonts w:ascii="Courier New" w:hAnsi="Courier New" w:cs="Courier New" w:hint="default"/>
      </w:rPr>
    </w:lvl>
    <w:lvl w:ilvl="5" w:tplc="40090005" w:tentative="1">
      <w:start w:val="1"/>
      <w:numFmt w:val="bullet"/>
      <w:lvlText w:val=""/>
      <w:lvlJc w:val="left"/>
      <w:pPr>
        <w:ind w:left="4785" w:hanging="360"/>
      </w:pPr>
      <w:rPr>
        <w:rFonts w:ascii="Wingdings" w:hAnsi="Wingdings" w:hint="default"/>
      </w:rPr>
    </w:lvl>
    <w:lvl w:ilvl="6" w:tplc="40090001" w:tentative="1">
      <w:start w:val="1"/>
      <w:numFmt w:val="bullet"/>
      <w:lvlText w:val=""/>
      <w:lvlJc w:val="left"/>
      <w:pPr>
        <w:ind w:left="5505" w:hanging="360"/>
      </w:pPr>
      <w:rPr>
        <w:rFonts w:ascii="Symbol" w:hAnsi="Symbol" w:hint="default"/>
      </w:rPr>
    </w:lvl>
    <w:lvl w:ilvl="7" w:tplc="40090003" w:tentative="1">
      <w:start w:val="1"/>
      <w:numFmt w:val="bullet"/>
      <w:lvlText w:val="o"/>
      <w:lvlJc w:val="left"/>
      <w:pPr>
        <w:ind w:left="6225" w:hanging="360"/>
      </w:pPr>
      <w:rPr>
        <w:rFonts w:ascii="Courier New" w:hAnsi="Courier New" w:cs="Courier New" w:hint="default"/>
      </w:rPr>
    </w:lvl>
    <w:lvl w:ilvl="8" w:tplc="40090005" w:tentative="1">
      <w:start w:val="1"/>
      <w:numFmt w:val="bullet"/>
      <w:lvlText w:val=""/>
      <w:lvlJc w:val="left"/>
      <w:pPr>
        <w:ind w:left="6945" w:hanging="360"/>
      </w:pPr>
      <w:rPr>
        <w:rFonts w:ascii="Wingdings" w:hAnsi="Wingdings" w:hint="default"/>
      </w:rPr>
    </w:lvl>
  </w:abstractNum>
  <w:abstractNum w:abstractNumId="26" w15:restartNumberingAfterBreak="0">
    <w:nsid w:val="45325350"/>
    <w:multiLevelType w:val="multilevel"/>
    <w:tmpl w:val="74B6E84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6451419"/>
    <w:multiLevelType w:val="hybridMultilevel"/>
    <w:tmpl w:val="67BCF8C2"/>
    <w:lvl w:ilvl="0" w:tplc="D95C2A94">
      <w:numFmt w:val="bullet"/>
      <w:lvlText w:val="•"/>
      <w:lvlJc w:val="left"/>
      <w:pPr>
        <w:ind w:left="608" w:hanging="362"/>
      </w:pPr>
      <w:rPr>
        <w:rFonts w:ascii="Times New Roman" w:eastAsia="Times New Roman" w:hAnsi="Times New Roman" w:cs="Times New Roman" w:hint="default"/>
        <w:b w:val="0"/>
        <w:bCs w:val="0"/>
        <w:i w:val="0"/>
        <w:iCs w:val="0"/>
        <w:spacing w:val="0"/>
        <w:w w:val="95"/>
        <w:sz w:val="25"/>
        <w:szCs w:val="25"/>
        <w:lang w:val="en-US" w:eastAsia="en-US" w:bidi="ar-SA"/>
      </w:rPr>
    </w:lvl>
    <w:lvl w:ilvl="1" w:tplc="EC0E66EC">
      <w:numFmt w:val="bullet"/>
      <w:lvlText w:val="•"/>
      <w:lvlJc w:val="left"/>
      <w:pPr>
        <w:ind w:left="798" w:hanging="362"/>
      </w:pPr>
      <w:rPr>
        <w:rFonts w:hint="default"/>
        <w:lang w:val="en-US" w:eastAsia="en-US" w:bidi="ar-SA"/>
      </w:rPr>
    </w:lvl>
    <w:lvl w:ilvl="2" w:tplc="D8188A64">
      <w:numFmt w:val="bullet"/>
      <w:lvlText w:val="•"/>
      <w:lvlJc w:val="left"/>
      <w:pPr>
        <w:ind w:left="996" w:hanging="362"/>
      </w:pPr>
      <w:rPr>
        <w:rFonts w:hint="default"/>
        <w:lang w:val="en-US" w:eastAsia="en-US" w:bidi="ar-SA"/>
      </w:rPr>
    </w:lvl>
    <w:lvl w:ilvl="3" w:tplc="A5623930">
      <w:numFmt w:val="bullet"/>
      <w:lvlText w:val="•"/>
      <w:lvlJc w:val="left"/>
      <w:pPr>
        <w:ind w:left="1195" w:hanging="362"/>
      </w:pPr>
      <w:rPr>
        <w:rFonts w:hint="default"/>
        <w:lang w:val="en-US" w:eastAsia="en-US" w:bidi="ar-SA"/>
      </w:rPr>
    </w:lvl>
    <w:lvl w:ilvl="4" w:tplc="7386559A">
      <w:numFmt w:val="bullet"/>
      <w:lvlText w:val="•"/>
      <w:lvlJc w:val="left"/>
      <w:pPr>
        <w:ind w:left="1393" w:hanging="362"/>
      </w:pPr>
      <w:rPr>
        <w:rFonts w:hint="default"/>
        <w:lang w:val="en-US" w:eastAsia="en-US" w:bidi="ar-SA"/>
      </w:rPr>
    </w:lvl>
    <w:lvl w:ilvl="5" w:tplc="7FD6C80E">
      <w:numFmt w:val="bullet"/>
      <w:lvlText w:val="•"/>
      <w:lvlJc w:val="left"/>
      <w:pPr>
        <w:ind w:left="1592" w:hanging="362"/>
      </w:pPr>
      <w:rPr>
        <w:rFonts w:hint="default"/>
        <w:lang w:val="en-US" w:eastAsia="en-US" w:bidi="ar-SA"/>
      </w:rPr>
    </w:lvl>
    <w:lvl w:ilvl="6" w:tplc="5A0E5A74">
      <w:numFmt w:val="bullet"/>
      <w:lvlText w:val="•"/>
      <w:lvlJc w:val="left"/>
      <w:pPr>
        <w:ind w:left="1790" w:hanging="362"/>
      </w:pPr>
      <w:rPr>
        <w:rFonts w:hint="default"/>
        <w:lang w:val="en-US" w:eastAsia="en-US" w:bidi="ar-SA"/>
      </w:rPr>
    </w:lvl>
    <w:lvl w:ilvl="7" w:tplc="8E0E444E">
      <w:numFmt w:val="bullet"/>
      <w:lvlText w:val="•"/>
      <w:lvlJc w:val="left"/>
      <w:pPr>
        <w:ind w:left="1988" w:hanging="362"/>
      </w:pPr>
      <w:rPr>
        <w:rFonts w:hint="default"/>
        <w:lang w:val="en-US" w:eastAsia="en-US" w:bidi="ar-SA"/>
      </w:rPr>
    </w:lvl>
    <w:lvl w:ilvl="8" w:tplc="B40A7368">
      <w:numFmt w:val="bullet"/>
      <w:lvlText w:val="•"/>
      <w:lvlJc w:val="left"/>
      <w:pPr>
        <w:ind w:left="2187" w:hanging="362"/>
      </w:pPr>
      <w:rPr>
        <w:rFonts w:hint="default"/>
        <w:lang w:val="en-US" w:eastAsia="en-US" w:bidi="ar-SA"/>
      </w:rPr>
    </w:lvl>
  </w:abstractNum>
  <w:abstractNum w:abstractNumId="28" w15:restartNumberingAfterBreak="0">
    <w:nsid w:val="49EA67D3"/>
    <w:multiLevelType w:val="hybridMultilevel"/>
    <w:tmpl w:val="9D7E8BA8"/>
    <w:lvl w:ilvl="0" w:tplc="0E1A5F2C">
      <w:numFmt w:val="bullet"/>
      <w:lvlText w:val="•"/>
      <w:lvlJc w:val="left"/>
      <w:pPr>
        <w:ind w:left="602" w:hanging="358"/>
      </w:pPr>
      <w:rPr>
        <w:rFonts w:ascii="Times New Roman" w:eastAsia="Times New Roman" w:hAnsi="Times New Roman" w:cs="Times New Roman" w:hint="default"/>
        <w:b w:val="0"/>
        <w:bCs w:val="0"/>
        <w:i w:val="0"/>
        <w:iCs w:val="0"/>
        <w:spacing w:val="0"/>
        <w:w w:val="94"/>
        <w:sz w:val="25"/>
        <w:szCs w:val="25"/>
        <w:lang w:val="en-US" w:eastAsia="en-US" w:bidi="ar-SA"/>
      </w:rPr>
    </w:lvl>
    <w:lvl w:ilvl="1" w:tplc="859E93E4">
      <w:numFmt w:val="bullet"/>
      <w:lvlText w:val="•"/>
      <w:lvlJc w:val="left"/>
      <w:pPr>
        <w:ind w:left="797" w:hanging="358"/>
      </w:pPr>
      <w:rPr>
        <w:rFonts w:hint="default"/>
        <w:lang w:val="en-US" w:eastAsia="en-US" w:bidi="ar-SA"/>
      </w:rPr>
    </w:lvl>
    <w:lvl w:ilvl="2" w:tplc="F7D429C4">
      <w:numFmt w:val="bullet"/>
      <w:lvlText w:val="•"/>
      <w:lvlJc w:val="left"/>
      <w:pPr>
        <w:ind w:left="994" w:hanging="358"/>
      </w:pPr>
      <w:rPr>
        <w:rFonts w:hint="default"/>
        <w:lang w:val="en-US" w:eastAsia="en-US" w:bidi="ar-SA"/>
      </w:rPr>
    </w:lvl>
    <w:lvl w:ilvl="3" w:tplc="9B989F3C">
      <w:numFmt w:val="bullet"/>
      <w:lvlText w:val="•"/>
      <w:lvlJc w:val="left"/>
      <w:pPr>
        <w:ind w:left="1191" w:hanging="358"/>
      </w:pPr>
      <w:rPr>
        <w:rFonts w:hint="default"/>
        <w:lang w:val="en-US" w:eastAsia="en-US" w:bidi="ar-SA"/>
      </w:rPr>
    </w:lvl>
    <w:lvl w:ilvl="4" w:tplc="5936F256">
      <w:numFmt w:val="bullet"/>
      <w:lvlText w:val="•"/>
      <w:lvlJc w:val="left"/>
      <w:pPr>
        <w:ind w:left="1388" w:hanging="358"/>
      </w:pPr>
      <w:rPr>
        <w:rFonts w:hint="default"/>
        <w:lang w:val="en-US" w:eastAsia="en-US" w:bidi="ar-SA"/>
      </w:rPr>
    </w:lvl>
    <w:lvl w:ilvl="5" w:tplc="81AC0212">
      <w:numFmt w:val="bullet"/>
      <w:lvlText w:val="•"/>
      <w:lvlJc w:val="left"/>
      <w:pPr>
        <w:ind w:left="1585" w:hanging="358"/>
      </w:pPr>
      <w:rPr>
        <w:rFonts w:hint="default"/>
        <w:lang w:val="en-US" w:eastAsia="en-US" w:bidi="ar-SA"/>
      </w:rPr>
    </w:lvl>
    <w:lvl w:ilvl="6" w:tplc="E4785444">
      <w:numFmt w:val="bullet"/>
      <w:lvlText w:val="•"/>
      <w:lvlJc w:val="left"/>
      <w:pPr>
        <w:ind w:left="1782" w:hanging="358"/>
      </w:pPr>
      <w:rPr>
        <w:rFonts w:hint="default"/>
        <w:lang w:val="en-US" w:eastAsia="en-US" w:bidi="ar-SA"/>
      </w:rPr>
    </w:lvl>
    <w:lvl w:ilvl="7" w:tplc="497465AC">
      <w:numFmt w:val="bullet"/>
      <w:lvlText w:val="•"/>
      <w:lvlJc w:val="left"/>
      <w:pPr>
        <w:ind w:left="1980" w:hanging="358"/>
      </w:pPr>
      <w:rPr>
        <w:rFonts w:hint="default"/>
        <w:lang w:val="en-US" w:eastAsia="en-US" w:bidi="ar-SA"/>
      </w:rPr>
    </w:lvl>
    <w:lvl w:ilvl="8" w:tplc="D7CA1024">
      <w:numFmt w:val="bullet"/>
      <w:lvlText w:val="•"/>
      <w:lvlJc w:val="left"/>
      <w:pPr>
        <w:ind w:left="2177" w:hanging="358"/>
      </w:pPr>
      <w:rPr>
        <w:rFonts w:hint="default"/>
        <w:lang w:val="en-US" w:eastAsia="en-US" w:bidi="ar-SA"/>
      </w:rPr>
    </w:lvl>
  </w:abstractNum>
  <w:abstractNum w:abstractNumId="29" w15:restartNumberingAfterBreak="0">
    <w:nsid w:val="4D49223D"/>
    <w:multiLevelType w:val="hybridMultilevel"/>
    <w:tmpl w:val="6A106E98"/>
    <w:lvl w:ilvl="0" w:tplc="40BE3398">
      <w:start w:val="1"/>
      <w:numFmt w:val="decimal"/>
      <w:lvlText w:val="%1."/>
      <w:lvlJc w:val="left"/>
      <w:pPr>
        <w:ind w:left="1560" w:hanging="362"/>
      </w:pPr>
      <w:rPr>
        <w:rFonts w:ascii="Times New Roman" w:eastAsia="Times New Roman" w:hAnsi="Times New Roman" w:cs="Times New Roman" w:hint="default"/>
        <w:b w:val="0"/>
        <w:bCs w:val="0"/>
        <w:i w:val="0"/>
        <w:iCs w:val="0"/>
        <w:spacing w:val="0"/>
        <w:w w:val="97"/>
        <w:sz w:val="25"/>
        <w:szCs w:val="25"/>
        <w:lang w:val="en-US" w:eastAsia="en-US" w:bidi="ar-SA"/>
      </w:rPr>
    </w:lvl>
    <w:lvl w:ilvl="1" w:tplc="CDE2FD34">
      <w:numFmt w:val="bullet"/>
      <w:lvlText w:val="•"/>
      <w:lvlJc w:val="left"/>
      <w:pPr>
        <w:ind w:left="2510" w:hanging="362"/>
      </w:pPr>
      <w:rPr>
        <w:rFonts w:hint="default"/>
        <w:lang w:val="en-US" w:eastAsia="en-US" w:bidi="ar-SA"/>
      </w:rPr>
    </w:lvl>
    <w:lvl w:ilvl="2" w:tplc="53323B56">
      <w:numFmt w:val="bullet"/>
      <w:lvlText w:val="•"/>
      <w:lvlJc w:val="left"/>
      <w:pPr>
        <w:ind w:left="3460" w:hanging="362"/>
      </w:pPr>
      <w:rPr>
        <w:rFonts w:hint="default"/>
        <w:lang w:val="en-US" w:eastAsia="en-US" w:bidi="ar-SA"/>
      </w:rPr>
    </w:lvl>
    <w:lvl w:ilvl="3" w:tplc="E452C560">
      <w:numFmt w:val="bullet"/>
      <w:lvlText w:val="•"/>
      <w:lvlJc w:val="left"/>
      <w:pPr>
        <w:ind w:left="4410" w:hanging="362"/>
      </w:pPr>
      <w:rPr>
        <w:rFonts w:hint="default"/>
        <w:lang w:val="en-US" w:eastAsia="en-US" w:bidi="ar-SA"/>
      </w:rPr>
    </w:lvl>
    <w:lvl w:ilvl="4" w:tplc="79EA9C88">
      <w:numFmt w:val="bullet"/>
      <w:lvlText w:val="•"/>
      <w:lvlJc w:val="left"/>
      <w:pPr>
        <w:ind w:left="5360" w:hanging="362"/>
      </w:pPr>
      <w:rPr>
        <w:rFonts w:hint="default"/>
        <w:lang w:val="en-US" w:eastAsia="en-US" w:bidi="ar-SA"/>
      </w:rPr>
    </w:lvl>
    <w:lvl w:ilvl="5" w:tplc="819E288E">
      <w:numFmt w:val="bullet"/>
      <w:lvlText w:val="•"/>
      <w:lvlJc w:val="left"/>
      <w:pPr>
        <w:ind w:left="6310" w:hanging="362"/>
      </w:pPr>
      <w:rPr>
        <w:rFonts w:hint="default"/>
        <w:lang w:val="en-US" w:eastAsia="en-US" w:bidi="ar-SA"/>
      </w:rPr>
    </w:lvl>
    <w:lvl w:ilvl="6" w:tplc="5AC843DE">
      <w:numFmt w:val="bullet"/>
      <w:lvlText w:val="•"/>
      <w:lvlJc w:val="left"/>
      <w:pPr>
        <w:ind w:left="7260" w:hanging="362"/>
      </w:pPr>
      <w:rPr>
        <w:rFonts w:hint="default"/>
        <w:lang w:val="en-US" w:eastAsia="en-US" w:bidi="ar-SA"/>
      </w:rPr>
    </w:lvl>
    <w:lvl w:ilvl="7" w:tplc="258CD1FE">
      <w:numFmt w:val="bullet"/>
      <w:lvlText w:val="•"/>
      <w:lvlJc w:val="left"/>
      <w:pPr>
        <w:ind w:left="8210" w:hanging="362"/>
      </w:pPr>
      <w:rPr>
        <w:rFonts w:hint="default"/>
        <w:lang w:val="en-US" w:eastAsia="en-US" w:bidi="ar-SA"/>
      </w:rPr>
    </w:lvl>
    <w:lvl w:ilvl="8" w:tplc="A6F22584">
      <w:numFmt w:val="bullet"/>
      <w:lvlText w:val="•"/>
      <w:lvlJc w:val="left"/>
      <w:pPr>
        <w:ind w:left="9160" w:hanging="362"/>
      </w:pPr>
      <w:rPr>
        <w:rFonts w:hint="default"/>
        <w:lang w:val="en-US" w:eastAsia="en-US" w:bidi="ar-SA"/>
      </w:rPr>
    </w:lvl>
  </w:abstractNum>
  <w:abstractNum w:abstractNumId="30" w15:restartNumberingAfterBreak="0">
    <w:nsid w:val="4E042901"/>
    <w:multiLevelType w:val="hybridMultilevel"/>
    <w:tmpl w:val="8542B97A"/>
    <w:lvl w:ilvl="0" w:tplc="F564BAE4">
      <w:numFmt w:val="bullet"/>
      <w:lvlText w:val="•"/>
      <w:lvlJc w:val="left"/>
      <w:pPr>
        <w:ind w:left="602" w:hanging="360"/>
      </w:pPr>
      <w:rPr>
        <w:rFonts w:ascii="Times New Roman" w:eastAsia="Times New Roman" w:hAnsi="Times New Roman" w:cs="Times New Roman" w:hint="default"/>
        <w:b w:val="0"/>
        <w:bCs w:val="0"/>
        <w:i w:val="0"/>
        <w:iCs w:val="0"/>
        <w:spacing w:val="0"/>
        <w:w w:val="94"/>
        <w:sz w:val="25"/>
        <w:szCs w:val="25"/>
        <w:lang w:val="en-US" w:eastAsia="en-US" w:bidi="ar-SA"/>
      </w:rPr>
    </w:lvl>
    <w:lvl w:ilvl="1" w:tplc="36E8D5D6">
      <w:numFmt w:val="bullet"/>
      <w:lvlText w:val="•"/>
      <w:lvlJc w:val="left"/>
      <w:pPr>
        <w:ind w:left="797" w:hanging="360"/>
      </w:pPr>
      <w:rPr>
        <w:rFonts w:hint="default"/>
        <w:lang w:val="en-US" w:eastAsia="en-US" w:bidi="ar-SA"/>
      </w:rPr>
    </w:lvl>
    <w:lvl w:ilvl="2" w:tplc="233655BA">
      <w:numFmt w:val="bullet"/>
      <w:lvlText w:val="•"/>
      <w:lvlJc w:val="left"/>
      <w:pPr>
        <w:ind w:left="994" w:hanging="360"/>
      </w:pPr>
      <w:rPr>
        <w:rFonts w:hint="default"/>
        <w:lang w:val="en-US" w:eastAsia="en-US" w:bidi="ar-SA"/>
      </w:rPr>
    </w:lvl>
    <w:lvl w:ilvl="3" w:tplc="1F0A144C">
      <w:numFmt w:val="bullet"/>
      <w:lvlText w:val="•"/>
      <w:lvlJc w:val="left"/>
      <w:pPr>
        <w:ind w:left="1191" w:hanging="360"/>
      </w:pPr>
      <w:rPr>
        <w:rFonts w:hint="default"/>
        <w:lang w:val="en-US" w:eastAsia="en-US" w:bidi="ar-SA"/>
      </w:rPr>
    </w:lvl>
    <w:lvl w:ilvl="4" w:tplc="22C0A26E">
      <w:numFmt w:val="bullet"/>
      <w:lvlText w:val="•"/>
      <w:lvlJc w:val="left"/>
      <w:pPr>
        <w:ind w:left="1388" w:hanging="360"/>
      </w:pPr>
      <w:rPr>
        <w:rFonts w:hint="default"/>
        <w:lang w:val="en-US" w:eastAsia="en-US" w:bidi="ar-SA"/>
      </w:rPr>
    </w:lvl>
    <w:lvl w:ilvl="5" w:tplc="E3DC12DA">
      <w:numFmt w:val="bullet"/>
      <w:lvlText w:val="•"/>
      <w:lvlJc w:val="left"/>
      <w:pPr>
        <w:ind w:left="1585" w:hanging="360"/>
      </w:pPr>
      <w:rPr>
        <w:rFonts w:hint="default"/>
        <w:lang w:val="en-US" w:eastAsia="en-US" w:bidi="ar-SA"/>
      </w:rPr>
    </w:lvl>
    <w:lvl w:ilvl="6" w:tplc="BA7253B0">
      <w:numFmt w:val="bullet"/>
      <w:lvlText w:val="•"/>
      <w:lvlJc w:val="left"/>
      <w:pPr>
        <w:ind w:left="1782" w:hanging="360"/>
      </w:pPr>
      <w:rPr>
        <w:rFonts w:hint="default"/>
        <w:lang w:val="en-US" w:eastAsia="en-US" w:bidi="ar-SA"/>
      </w:rPr>
    </w:lvl>
    <w:lvl w:ilvl="7" w:tplc="14F412CC">
      <w:numFmt w:val="bullet"/>
      <w:lvlText w:val="•"/>
      <w:lvlJc w:val="left"/>
      <w:pPr>
        <w:ind w:left="1980" w:hanging="360"/>
      </w:pPr>
      <w:rPr>
        <w:rFonts w:hint="default"/>
        <w:lang w:val="en-US" w:eastAsia="en-US" w:bidi="ar-SA"/>
      </w:rPr>
    </w:lvl>
    <w:lvl w:ilvl="8" w:tplc="9010531E">
      <w:numFmt w:val="bullet"/>
      <w:lvlText w:val="•"/>
      <w:lvlJc w:val="left"/>
      <w:pPr>
        <w:ind w:left="2177" w:hanging="360"/>
      </w:pPr>
      <w:rPr>
        <w:rFonts w:hint="default"/>
        <w:lang w:val="en-US" w:eastAsia="en-US" w:bidi="ar-SA"/>
      </w:rPr>
    </w:lvl>
  </w:abstractNum>
  <w:abstractNum w:abstractNumId="31" w15:restartNumberingAfterBreak="0">
    <w:nsid w:val="50033C8E"/>
    <w:multiLevelType w:val="hybridMultilevel"/>
    <w:tmpl w:val="BE6004EE"/>
    <w:lvl w:ilvl="0" w:tplc="40090001">
      <w:start w:val="1"/>
      <w:numFmt w:val="bullet"/>
      <w:lvlText w:val=""/>
      <w:lvlJc w:val="left"/>
      <w:pPr>
        <w:ind w:left="840" w:hanging="360"/>
      </w:pPr>
      <w:rPr>
        <w:rFonts w:ascii="Symbol" w:hAnsi="Symbol" w:hint="default"/>
      </w:rPr>
    </w:lvl>
    <w:lvl w:ilvl="1" w:tplc="40090003" w:tentative="1">
      <w:start w:val="1"/>
      <w:numFmt w:val="bullet"/>
      <w:lvlText w:val="o"/>
      <w:lvlJc w:val="left"/>
      <w:pPr>
        <w:ind w:left="1560" w:hanging="360"/>
      </w:pPr>
      <w:rPr>
        <w:rFonts w:ascii="Courier New" w:hAnsi="Courier New" w:cs="Courier New" w:hint="default"/>
      </w:rPr>
    </w:lvl>
    <w:lvl w:ilvl="2" w:tplc="40090005" w:tentative="1">
      <w:start w:val="1"/>
      <w:numFmt w:val="bullet"/>
      <w:lvlText w:val=""/>
      <w:lvlJc w:val="left"/>
      <w:pPr>
        <w:ind w:left="2280" w:hanging="360"/>
      </w:pPr>
      <w:rPr>
        <w:rFonts w:ascii="Wingdings" w:hAnsi="Wingdings" w:hint="default"/>
      </w:rPr>
    </w:lvl>
    <w:lvl w:ilvl="3" w:tplc="40090001" w:tentative="1">
      <w:start w:val="1"/>
      <w:numFmt w:val="bullet"/>
      <w:lvlText w:val=""/>
      <w:lvlJc w:val="left"/>
      <w:pPr>
        <w:ind w:left="3000" w:hanging="360"/>
      </w:pPr>
      <w:rPr>
        <w:rFonts w:ascii="Symbol" w:hAnsi="Symbol" w:hint="default"/>
      </w:rPr>
    </w:lvl>
    <w:lvl w:ilvl="4" w:tplc="40090003" w:tentative="1">
      <w:start w:val="1"/>
      <w:numFmt w:val="bullet"/>
      <w:lvlText w:val="o"/>
      <w:lvlJc w:val="left"/>
      <w:pPr>
        <w:ind w:left="3720" w:hanging="360"/>
      </w:pPr>
      <w:rPr>
        <w:rFonts w:ascii="Courier New" w:hAnsi="Courier New" w:cs="Courier New" w:hint="default"/>
      </w:rPr>
    </w:lvl>
    <w:lvl w:ilvl="5" w:tplc="40090005" w:tentative="1">
      <w:start w:val="1"/>
      <w:numFmt w:val="bullet"/>
      <w:lvlText w:val=""/>
      <w:lvlJc w:val="left"/>
      <w:pPr>
        <w:ind w:left="4440" w:hanging="360"/>
      </w:pPr>
      <w:rPr>
        <w:rFonts w:ascii="Wingdings" w:hAnsi="Wingdings" w:hint="default"/>
      </w:rPr>
    </w:lvl>
    <w:lvl w:ilvl="6" w:tplc="40090001" w:tentative="1">
      <w:start w:val="1"/>
      <w:numFmt w:val="bullet"/>
      <w:lvlText w:val=""/>
      <w:lvlJc w:val="left"/>
      <w:pPr>
        <w:ind w:left="5160" w:hanging="360"/>
      </w:pPr>
      <w:rPr>
        <w:rFonts w:ascii="Symbol" w:hAnsi="Symbol" w:hint="default"/>
      </w:rPr>
    </w:lvl>
    <w:lvl w:ilvl="7" w:tplc="40090003" w:tentative="1">
      <w:start w:val="1"/>
      <w:numFmt w:val="bullet"/>
      <w:lvlText w:val="o"/>
      <w:lvlJc w:val="left"/>
      <w:pPr>
        <w:ind w:left="5880" w:hanging="360"/>
      </w:pPr>
      <w:rPr>
        <w:rFonts w:ascii="Courier New" w:hAnsi="Courier New" w:cs="Courier New" w:hint="default"/>
      </w:rPr>
    </w:lvl>
    <w:lvl w:ilvl="8" w:tplc="40090005" w:tentative="1">
      <w:start w:val="1"/>
      <w:numFmt w:val="bullet"/>
      <w:lvlText w:val=""/>
      <w:lvlJc w:val="left"/>
      <w:pPr>
        <w:ind w:left="6600" w:hanging="360"/>
      </w:pPr>
      <w:rPr>
        <w:rFonts w:ascii="Wingdings" w:hAnsi="Wingdings" w:hint="default"/>
      </w:rPr>
    </w:lvl>
  </w:abstractNum>
  <w:abstractNum w:abstractNumId="32" w15:restartNumberingAfterBreak="0">
    <w:nsid w:val="515E3B90"/>
    <w:multiLevelType w:val="multilevel"/>
    <w:tmpl w:val="EAB2327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3925268"/>
    <w:multiLevelType w:val="hybridMultilevel"/>
    <w:tmpl w:val="4634ADE0"/>
    <w:lvl w:ilvl="0" w:tplc="166EBD56">
      <w:start w:val="1"/>
      <w:numFmt w:val="decimal"/>
      <w:lvlText w:val="%1."/>
      <w:lvlJc w:val="left"/>
      <w:pPr>
        <w:ind w:left="1548" w:hanging="364"/>
      </w:pPr>
      <w:rPr>
        <w:rFonts w:hint="default"/>
        <w:spacing w:val="0"/>
        <w:w w:val="97"/>
        <w:lang w:val="en-US" w:eastAsia="en-US" w:bidi="ar-SA"/>
      </w:rPr>
    </w:lvl>
    <w:lvl w:ilvl="1" w:tplc="3E00FE76">
      <w:start w:val="1"/>
      <w:numFmt w:val="decimal"/>
      <w:lvlText w:val="%2."/>
      <w:lvlJc w:val="left"/>
      <w:pPr>
        <w:ind w:left="2279" w:hanging="745"/>
      </w:pPr>
      <w:rPr>
        <w:rFonts w:ascii="Times New Roman" w:eastAsia="Times New Roman" w:hAnsi="Times New Roman" w:cs="Times New Roman" w:hint="default"/>
        <w:b w:val="0"/>
        <w:bCs w:val="0"/>
        <w:i w:val="0"/>
        <w:iCs w:val="0"/>
        <w:spacing w:val="0"/>
        <w:w w:val="97"/>
        <w:sz w:val="25"/>
        <w:szCs w:val="25"/>
        <w:lang w:val="en-US" w:eastAsia="en-US" w:bidi="ar-SA"/>
      </w:rPr>
    </w:lvl>
    <w:lvl w:ilvl="2" w:tplc="8658705C">
      <w:numFmt w:val="bullet"/>
      <w:lvlText w:val="•"/>
      <w:lvlJc w:val="left"/>
      <w:pPr>
        <w:ind w:left="3255" w:hanging="745"/>
      </w:pPr>
      <w:rPr>
        <w:rFonts w:hint="default"/>
        <w:lang w:val="en-US" w:eastAsia="en-US" w:bidi="ar-SA"/>
      </w:rPr>
    </w:lvl>
    <w:lvl w:ilvl="3" w:tplc="0952E45A">
      <w:numFmt w:val="bullet"/>
      <w:lvlText w:val="•"/>
      <w:lvlJc w:val="left"/>
      <w:pPr>
        <w:ind w:left="4231" w:hanging="745"/>
      </w:pPr>
      <w:rPr>
        <w:rFonts w:hint="default"/>
        <w:lang w:val="en-US" w:eastAsia="en-US" w:bidi="ar-SA"/>
      </w:rPr>
    </w:lvl>
    <w:lvl w:ilvl="4" w:tplc="CEE6DC76">
      <w:numFmt w:val="bullet"/>
      <w:lvlText w:val="•"/>
      <w:lvlJc w:val="left"/>
      <w:pPr>
        <w:ind w:left="5206" w:hanging="745"/>
      </w:pPr>
      <w:rPr>
        <w:rFonts w:hint="default"/>
        <w:lang w:val="en-US" w:eastAsia="en-US" w:bidi="ar-SA"/>
      </w:rPr>
    </w:lvl>
    <w:lvl w:ilvl="5" w:tplc="5978B8D2">
      <w:numFmt w:val="bullet"/>
      <w:lvlText w:val="•"/>
      <w:lvlJc w:val="left"/>
      <w:pPr>
        <w:ind w:left="6182" w:hanging="745"/>
      </w:pPr>
      <w:rPr>
        <w:rFonts w:hint="default"/>
        <w:lang w:val="en-US" w:eastAsia="en-US" w:bidi="ar-SA"/>
      </w:rPr>
    </w:lvl>
    <w:lvl w:ilvl="6" w:tplc="D4B0DC6E">
      <w:numFmt w:val="bullet"/>
      <w:lvlText w:val="•"/>
      <w:lvlJc w:val="left"/>
      <w:pPr>
        <w:ind w:left="7157" w:hanging="745"/>
      </w:pPr>
      <w:rPr>
        <w:rFonts w:hint="default"/>
        <w:lang w:val="en-US" w:eastAsia="en-US" w:bidi="ar-SA"/>
      </w:rPr>
    </w:lvl>
    <w:lvl w:ilvl="7" w:tplc="29A04C16">
      <w:numFmt w:val="bullet"/>
      <w:lvlText w:val="•"/>
      <w:lvlJc w:val="left"/>
      <w:pPr>
        <w:ind w:left="8133" w:hanging="745"/>
      </w:pPr>
      <w:rPr>
        <w:rFonts w:hint="default"/>
        <w:lang w:val="en-US" w:eastAsia="en-US" w:bidi="ar-SA"/>
      </w:rPr>
    </w:lvl>
    <w:lvl w:ilvl="8" w:tplc="4A147236">
      <w:numFmt w:val="bullet"/>
      <w:lvlText w:val="•"/>
      <w:lvlJc w:val="left"/>
      <w:pPr>
        <w:ind w:left="9108" w:hanging="745"/>
      </w:pPr>
      <w:rPr>
        <w:rFonts w:hint="default"/>
        <w:lang w:val="en-US" w:eastAsia="en-US" w:bidi="ar-SA"/>
      </w:rPr>
    </w:lvl>
  </w:abstractNum>
  <w:abstractNum w:abstractNumId="34" w15:restartNumberingAfterBreak="0">
    <w:nsid w:val="53F077D6"/>
    <w:multiLevelType w:val="multilevel"/>
    <w:tmpl w:val="3572D8F4"/>
    <w:lvl w:ilvl="0">
      <w:start w:val="1"/>
      <w:numFmt w:val="decimal"/>
      <w:lvlText w:val="%1."/>
      <w:lvlJc w:val="left"/>
      <w:pPr>
        <w:ind w:left="1860" w:hanging="254"/>
      </w:pPr>
      <w:rPr>
        <w:rFonts w:ascii="Times New Roman" w:eastAsia="Times New Roman" w:hAnsi="Times New Roman" w:cs="Times New Roman" w:hint="default"/>
        <w:b w:val="0"/>
        <w:bCs w:val="0"/>
        <w:i w:val="0"/>
        <w:iCs w:val="0"/>
        <w:spacing w:val="0"/>
        <w:w w:val="94"/>
        <w:sz w:val="25"/>
        <w:szCs w:val="25"/>
        <w:lang w:val="en-US" w:eastAsia="en-US" w:bidi="ar-SA"/>
      </w:rPr>
    </w:lvl>
    <w:lvl w:ilvl="1">
      <w:start w:val="1"/>
      <w:numFmt w:val="decimal"/>
      <w:lvlText w:val="%1.%2"/>
      <w:lvlJc w:val="left"/>
      <w:pPr>
        <w:ind w:left="2525" w:hanging="365"/>
      </w:pPr>
      <w:rPr>
        <w:rFonts w:hint="default"/>
        <w:spacing w:val="0"/>
        <w:w w:val="96"/>
        <w:lang w:val="en-US" w:eastAsia="en-US" w:bidi="ar-SA"/>
      </w:rPr>
    </w:lvl>
    <w:lvl w:ilvl="2">
      <w:numFmt w:val="bullet"/>
      <w:lvlText w:val="•"/>
      <w:lvlJc w:val="left"/>
      <w:pPr>
        <w:ind w:left="2520" w:hanging="365"/>
      </w:pPr>
      <w:rPr>
        <w:rFonts w:hint="default"/>
        <w:lang w:val="en-US" w:eastAsia="en-US" w:bidi="ar-SA"/>
      </w:rPr>
    </w:lvl>
    <w:lvl w:ilvl="3">
      <w:numFmt w:val="bullet"/>
      <w:lvlText w:val="•"/>
      <w:lvlJc w:val="left"/>
      <w:pPr>
        <w:ind w:left="3587" w:hanging="365"/>
      </w:pPr>
      <w:rPr>
        <w:rFonts w:hint="default"/>
        <w:lang w:val="en-US" w:eastAsia="en-US" w:bidi="ar-SA"/>
      </w:rPr>
    </w:lvl>
    <w:lvl w:ilvl="4">
      <w:numFmt w:val="bullet"/>
      <w:lvlText w:val="•"/>
      <w:lvlJc w:val="left"/>
      <w:pPr>
        <w:ind w:left="4655" w:hanging="365"/>
      </w:pPr>
      <w:rPr>
        <w:rFonts w:hint="default"/>
        <w:lang w:val="en-US" w:eastAsia="en-US" w:bidi="ar-SA"/>
      </w:rPr>
    </w:lvl>
    <w:lvl w:ilvl="5">
      <w:numFmt w:val="bullet"/>
      <w:lvlText w:val="•"/>
      <w:lvlJc w:val="left"/>
      <w:pPr>
        <w:ind w:left="5722" w:hanging="365"/>
      </w:pPr>
      <w:rPr>
        <w:rFonts w:hint="default"/>
        <w:lang w:val="en-US" w:eastAsia="en-US" w:bidi="ar-SA"/>
      </w:rPr>
    </w:lvl>
    <w:lvl w:ilvl="6">
      <w:numFmt w:val="bullet"/>
      <w:lvlText w:val="•"/>
      <w:lvlJc w:val="left"/>
      <w:pPr>
        <w:ind w:left="6790" w:hanging="365"/>
      </w:pPr>
      <w:rPr>
        <w:rFonts w:hint="default"/>
        <w:lang w:val="en-US" w:eastAsia="en-US" w:bidi="ar-SA"/>
      </w:rPr>
    </w:lvl>
    <w:lvl w:ilvl="7">
      <w:numFmt w:val="bullet"/>
      <w:lvlText w:val="•"/>
      <w:lvlJc w:val="left"/>
      <w:pPr>
        <w:ind w:left="7857" w:hanging="365"/>
      </w:pPr>
      <w:rPr>
        <w:rFonts w:hint="default"/>
        <w:lang w:val="en-US" w:eastAsia="en-US" w:bidi="ar-SA"/>
      </w:rPr>
    </w:lvl>
    <w:lvl w:ilvl="8">
      <w:numFmt w:val="bullet"/>
      <w:lvlText w:val="•"/>
      <w:lvlJc w:val="left"/>
      <w:pPr>
        <w:ind w:left="8925" w:hanging="365"/>
      </w:pPr>
      <w:rPr>
        <w:rFonts w:hint="default"/>
        <w:lang w:val="en-US" w:eastAsia="en-US" w:bidi="ar-SA"/>
      </w:rPr>
    </w:lvl>
  </w:abstractNum>
  <w:abstractNum w:abstractNumId="35" w15:restartNumberingAfterBreak="0">
    <w:nsid w:val="55944F70"/>
    <w:multiLevelType w:val="multilevel"/>
    <w:tmpl w:val="FB0A601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42C3D66"/>
    <w:multiLevelType w:val="multilevel"/>
    <w:tmpl w:val="711A8702"/>
    <w:lvl w:ilvl="0">
      <w:start w:val="4"/>
      <w:numFmt w:val="decimal"/>
      <w:lvlText w:val="%1"/>
      <w:lvlJc w:val="left"/>
      <w:pPr>
        <w:ind w:left="360" w:hanging="360"/>
      </w:pPr>
      <w:rPr>
        <w:rFonts w:hint="default"/>
      </w:rPr>
    </w:lvl>
    <w:lvl w:ilvl="1">
      <w:start w:val="1"/>
      <w:numFmt w:val="decimal"/>
      <w:lvlText w:val="%1.%2"/>
      <w:lvlJc w:val="left"/>
      <w:pPr>
        <w:ind w:left="1545" w:hanging="720"/>
      </w:pPr>
      <w:rPr>
        <w:rFonts w:hint="default"/>
      </w:rPr>
    </w:lvl>
    <w:lvl w:ilvl="2">
      <w:start w:val="1"/>
      <w:numFmt w:val="decimal"/>
      <w:lvlText w:val="%1.%2.%3"/>
      <w:lvlJc w:val="left"/>
      <w:pPr>
        <w:ind w:left="2370" w:hanging="720"/>
      </w:pPr>
      <w:rPr>
        <w:rFonts w:hint="default"/>
      </w:rPr>
    </w:lvl>
    <w:lvl w:ilvl="3">
      <w:start w:val="1"/>
      <w:numFmt w:val="decimal"/>
      <w:lvlText w:val="%1.%2.%3.%4"/>
      <w:lvlJc w:val="left"/>
      <w:pPr>
        <w:ind w:left="3555" w:hanging="1080"/>
      </w:pPr>
      <w:rPr>
        <w:rFonts w:hint="default"/>
      </w:rPr>
    </w:lvl>
    <w:lvl w:ilvl="4">
      <w:start w:val="1"/>
      <w:numFmt w:val="decimal"/>
      <w:lvlText w:val="%1.%2.%3.%4.%5"/>
      <w:lvlJc w:val="left"/>
      <w:pPr>
        <w:ind w:left="4380" w:hanging="1080"/>
      </w:pPr>
      <w:rPr>
        <w:rFonts w:hint="default"/>
      </w:rPr>
    </w:lvl>
    <w:lvl w:ilvl="5">
      <w:start w:val="1"/>
      <w:numFmt w:val="decimal"/>
      <w:lvlText w:val="%1.%2.%3.%4.%5.%6"/>
      <w:lvlJc w:val="left"/>
      <w:pPr>
        <w:ind w:left="5565" w:hanging="1440"/>
      </w:pPr>
      <w:rPr>
        <w:rFonts w:hint="default"/>
      </w:rPr>
    </w:lvl>
    <w:lvl w:ilvl="6">
      <w:start w:val="1"/>
      <w:numFmt w:val="decimal"/>
      <w:lvlText w:val="%1.%2.%3.%4.%5.%6.%7"/>
      <w:lvlJc w:val="left"/>
      <w:pPr>
        <w:ind w:left="6750" w:hanging="1800"/>
      </w:pPr>
      <w:rPr>
        <w:rFonts w:hint="default"/>
      </w:rPr>
    </w:lvl>
    <w:lvl w:ilvl="7">
      <w:start w:val="1"/>
      <w:numFmt w:val="decimal"/>
      <w:lvlText w:val="%1.%2.%3.%4.%5.%6.%7.%8"/>
      <w:lvlJc w:val="left"/>
      <w:pPr>
        <w:ind w:left="7575" w:hanging="1800"/>
      </w:pPr>
      <w:rPr>
        <w:rFonts w:hint="default"/>
      </w:rPr>
    </w:lvl>
    <w:lvl w:ilvl="8">
      <w:start w:val="1"/>
      <w:numFmt w:val="decimal"/>
      <w:lvlText w:val="%1.%2.%3.%4.%5.%6.%7.%8.%9"/>
      <w:lvlJc w:val="left"/>
      <w:pPr>
        <w:ind w:left="8760" w:hanging="2160"/>
      </w:pPr>
      <w:rPr>
        <w:rFonts w:hint="default"/>
      </w:rPr>
    </w:lvl>
  </w:abstractNum>
  <w:abstractNum w:abstractNumId="37" w15:restartNumberingAfterBreak="0">
    <w:nsid w:val="693B4CA1"/>
    <w:multiLevelType w:val="hybridMultilevel"/>
    <w:tmpl w:val="18B079D4"/>
    <w:lvl w:ilvl="0" w:tplc="2982B28E">
      <w:start w:val="1"/>
      <w:numFmt w:val="decimal"/>
      <w:lvlText w:val="[%1]"/>
      <w:lvlJc w:val="left"/>
      <w:pPr>
        <w:ind w:left="1335" w:hanging="497"/>
      </w:pPr>
      <w:rPr>
        <w:rFonts w:hint="default"/>
        <w:spacing w:val="0"/>
        <w:w w:val="90"/>
        <w:lang w:val="en-US" w:eastAsia="en-US" w:bidi="ar-SA"/>
      </w:rPr>
    </w:lvl>
    <w:lvl w:ilvl="1" w:tplc="A96E4AB4">
      <w:numFmt w:val="bullet"/>
      <w:lvlText w:val="•"/>
      <w:lvlJc w:val="left"/>
      <w:pPr>
        <w:ind w:left="2312" w:hanging="497"/>
      </w:pPr>
      <w:rPr>
        <w:rFonts w:hint="default"/>
        <w:lang w:val="en-US" w:eastAsia="en-US" w:bidi="ar-SA"/>
      </w:rPr>
    </w:lvl>
    <w:lvl w:ilvl="2" w:tplc="35B25AF4">
      <w:numFmt w:val="bullet"/>
      <w:lvlText w:val="•"/>
      <w:lvlJc w:val="left"/>
      <w:pPr>
        <w:ind w:left="3284" w:hanging="497"/>
      </w:pPr>
      <w:rPr>
        <w:rFonts w:hint="default"/>
        <w:lang w:val="en-US" w:eastAsia="en-US" w:bidi="ar-SA"/>
      </w:rPr>
    </w:lvl>
    <w:lvl w:ilvl="3" w:tplc="9DE0116C">
      <w:numFmt w:val="bullet"/>
      <w:lvlText w:val="•"/>
      <w:lvlJc w:val="left"/>
      <w:pPr>
        <w:ind w:left="4256" w:hanging="497"/>
      </w:pPr>
      <w:rPr>
        <w:rFonts w:hint="default"/>
        <w:lang w:val="en-US" w:eastAsia="en-US" w:bidi="ar-SA"/>
      </w:rPr>
    </w:lvl>
    <w:lvl w:ilvl="4" w:tplc="C1FA440E">
      <w:numFmt w:val="bullet"/>
      <w:lvlText w:val="•"/>
      <w:lvlJc w:val="left"/>
      <w:pPr>
        <w:ind w:left="5228" w:hanging="497"/>
      </w:pPr>
      <w:rPr>
        <w:rFonts w:hint="default"/>
        <w:lang w:val="en-US" w:eastAsia="en-US" w:bidi="ar-SA"/>
      </w:rPr>
    </w:lvl>
    <w:lvl w:ilvl="5" w:tplc="32D22970">
      <w:numFmt w:val="bullet"/>
      <w:lvlText w:val="•"/>
      <w:lvlJc w:val="left"/>
      <w:pPr>
        <w:ind w:left="6200" w:hanging="497"/>
      </w:pPr>
      <w:rPr>
        <w:rFonts w:hint="default"/>
        <w:lang w:val="en-US" w:eastAsia="en-US" w:bidi="ar-SA"/>
      </w:rPr>
    </w:lvl>
    <w:lvl w:ilvl="6" w:tplc="3220820A">
      <w:numFmt w:val="bullet"/>
      <w:lvlText w:val="•"/>
      <w:lvlJc w:val="left"/>
      <w:pPr>
        <w:ind w:left="7172" w:hanging="497"/>
      </w:pPr>
      <w:rPr>
        <w:rFonts w:hint="default"/>
        <w:lang w:val="en-US" w:eastAsia="en-US" w:bidi="ar-SA"/>
      </w:rPr>
    </w:lvl>
    <w:lvl w:ilvl="7" w:tplc="6220D4BE">
      <w:numFmt w:val="bullet"/>
      <w:lvlText w:val="•"/>
      <w:lvlJc w:val="left"/>
      <w:pPr>
        <w:ind w:left="8144" w:hanging="497"/>
      </w:pPr>
      <w:rPr>
        <w:rFonts w:hint="default"/>
        <w:lang w:val="en-US" w:eastAsia="en-US" w:bidi="ar-SA"/>
      </w:rPr>
    </w:lvl>
    <w:lvl w:ilvl="8" w:tplc="20F6062E">
      <w:numFmt w:val="bullet"/>
      <w:lvlText w:val="•"/>
      <w:lvlJc w:val="left"/>
      <w:pPr>
        <w:ind w:left="9116" w:hanging="497"/>
      </w:pPr>
      <w:rPr>
        <w:rFonts w:hint="default"/>
        <w:lang w:val="en-US" w:eastAsia="en-US" w:bidi="ar-SA"/>
      </w:rPr>
    </w:lvl>
  </w:abstractNum>
  <w:abstractNum w:abstractNumId="38" w15:restartNumberingAfterBreak="0">
    <w:nsid w:val="6F630785"/>
    <w:multiLevelType w:val="hybridMultilevel"/>
    <w:tmpl w:val="6DE67726"/>
    <w:lvl w:ilvl="0" w:tplc="858489DC">
      <w:start w:val="1"/>
      <w:numFmt w:val="decimal"/>
      <w:lvlText w:val="%1)"/>
      <w:lvlJc w:val="left"/>
      <w:pPr>
        <w:ind w:left="841" w:hanging="288"/>
      </w:pPr>
      <w:rPr>
        <w:rFonts w:ascii="Times New Roman" w:eastAsia="Times New Roman" w:hAnsi="Times New Roman" w:cs="Times New Roman" w:hint="default"/>
        <w:b w:val="0"/>
        <w:bCs w:val="0"/>
        <w:i w:val="0"/>
        <w:iCs w:val="0"/>
        <w:spacing w:val="0"/>
        <w:w w:val="95"/>
        <w:sz w:val="25"/>
        <w:szCs w:val="25"/>
        <w:lang w:val="en-US" w:eastAsia="en-US" w:bidi="ar-SA"/>
      </w:rPr>
    </w:lvl>
    <w:lvl w:ilvl="1" w:tplc="682CD25C">
      <w:numFmt w:val="bullet"/>
      <w:lvlText w:val="•"/>
      <w:lvlJc w:val="left"/>
      <w:pPr>
        <w:ind w:left="1862" w:hanging="288"/>
      </w:pPr>
      <w:rPr>
        <w:rFonts w:hint="default"/>
        <w:lang w:val="en-US" w:eastAsia="en-US" w:bidi="ar-SA"/>
      </w:rPr>
    </w:lvl>
    <w:lvl w:ilvl="2" w:tplc="B94E7524">
      <w:numFmt w:val="bullet"/>
      <w:lvlText w:val="•"/>
      <w:lvlJc w:val="left"/>
      <w:pPr>
        <w:ind w:left="2884" w:hanging="288"/>
      </w:pPr>
      <w:rPr>
        <w:rFonts w:hint="default"/>
        <w:lang w:val="en-US" w:eastAsia="en-US" w:bidi="ar-SA"/>
      </w:rPr>
    </w:lvl>
    <w:lvl w:ilvl="3" w:tplc="8034E948">
      <w:numFmt w:val="bullet"/>
      <w:lvlText w:val="•"/>
      <w:lvlJc w:val="left"/>
      <w:pPr>
        <w:ind w:left="3906" w:hanging="288"/>
      </w:pPr>
      <w:rPr>
        <w:rFonts w:hint="default"/>
        <w:lang w:val="en-US" w:eastAsia="en-US" w:bidi="ar-SA"/>
      </w:rPr>
    </w:lvl>
    <w:lvl w:ilvl="4" w:tplc="0CBA9F9A">
      <w:numFmt w:val="bullet"/>
      <w:lvlText w:val="•"/>
      <w:lvlJc w:val="left"/>
      <w:pPr>
        <w:ind w:left="4928" w:hanging="288"/>
      </w:pPr>
      <w:rPr>
        <w:rFonts w:hint="default"/>
        <w:lang w:val="en-US" w:eastAsia="en-US" w:bidi="ar-SA"/>
      </w:rPr>
    </w:lvl>
    <w:lvl w:ilvl="5" w:tplc="6CC89776">
      <w:numFmt w:val="bullet"/>
      <w:lvlText w:val="•"/>
      <w:lvlJc w:val="left"/>
      <w:pPr>
        <w:ind w:left="5950" w:hanging="288"/>
      </w:pPr>
      <w:rPr>
        <w:rFonts w:hint="default"/>
        <w:lang w:val="en-US" w:eastAsia="en-US" w:bidi="ar-SA"/>
      </w:rPr>
    </w:lvl>
    <w:lvl w:ilvl="6" w:tplc="1716040E">
      <w:numFmt w:val="bullet"/>
      <w:lvlText w:val="•"/>
      <w:lvlJc w:val="left"/>
      <w:pPr>
        <w:ind w:left="6972" w:hanging="288"/>
      </w:pPr>
      <w:rPr>
        <w:rFonts w:hint="default"/>
        <w:lang w:val="en-US" w:eastAsia="en-US" w:bidi="ar-SA"/>
      </w:rPr>
    </w:lvl>
    <w:lvl w:ilvl="7" w:tplc="FF9A5D70">
      <w:numFmt w:val="bullet"/>
      <w:lvlText w:val="•"/>
      <w:lvlJc w:val="left"/>
      <w:pPr>
        <w:ind w:left="7994" w:hanging="288"/>
      </w:pPr>
      <w:rPr>
        <w:rFonts w:hint="default"/>
        <w:lang w:val="en-US" w:eastAsia="en-US" w:bidi="ar-SA"/>
      </w:rPr>
    </w:lvl>
    <w:lvl w:ilvl="8" w:tplc="2E6A0644">
      <w:numFmt w:val="bullet"/>
      <w:lvlText w:val="•"/>
      <w:lvlJc w:val="left"/>
      <w:pPr>
        <w:ind w:left="9016" w:hanging="288"/>
      </w:pPr>
      <w:rPr>
        <w:rFonts w:hint="default"/>
        <w:lang w:val="en-US" w:eastAsia="en-US" w:bidi="ar-SA"/>
      </w:rPr>
    </w:lvl>
  </w:abstractNum>
  <w:abstractNum w:abstractNumId="39" w15:restartNumberingAfterBreak="0">
    <w:nsid w:val="72C66352"/>
    <w:multiLevelType w:val="multilevel"/>
    <w:tmpl w:val="32100F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64A3962"/>
    <w:multiLevelType w:val="hybridMultilevel"/>
    <w:tmpl w:val="59684B12"/>
    <w:lvl w:ilvl="0" w:tplc="61EE47E6">
      <w:numFmt w:val="bullet"/>
      <w:lvlText w:val="•"/>
      <w:lvlJc w:val="left"/>
      <w:pPr>
        <w:ind w:left="606" w:hanging="359"/>
      </w:pPr>
      <w:rPr>
        <w:rFonts w:ascii="Times New Roman" w:eastAsia="Times New Roman" w:hAnsi="Times New Roman" w:cs="Times New Roman" w:hint="default"/>
        <w:b w:val="0"/>
        <w:bCs w:val="0"/>
        <w:i w:val="0"/>
        <w:iCs w:val="0"/>
        <w:spacing w:val="0"/>
        <w:w w:val="91"/>
        <w:sz w:val="25"/>
        <w:szCs w:val="25"/>
        <w:lang w:val="en-US" w:eastAsia="en-US" w:bidi="ar-SA"/>
      </w:rPr>
    </w:lvl>
    <w:lvl w:ilvl="1" w:tplc="B2E81822">
      <w:numFmt w:val="bullet"/>
      <w:lvlText w:val="•"/>
      <w:lvlJc w:val="left"/>
      <w:pPr>
        <w:ind w:left="798" w:hanging="359"/>
      </w:pPr>
      <w:rPr>
        <w:rFonts w:hint="default"/>
        <w:lang w:val="en-US" w:eastAsia="en-US" w:bidi="ar-SA"/>
      </w:rPr>
    </w:lvl>
    <w:lvl w:ilvl="2" w:tplc="2BE2DD54">
      <w:numFmt w:val="bullet"/>
      <w:lvlText w:val="•"/>
      <w:lvlJc w:val="left"/>
      <w:pPr>
        <w:ind w:left="996" w:hanging="359"/>
      </w:pPr>
      <w:rPr>
        <w:rFonts w:hint="default"/>
        <w:lang w:val="en-US" w:eastAsia="en-US" w:bidi="ar-SA"/>
      </w:rPr>
    </w:lvl>
    <w:lvl w:ilvl="3" w:tplc="95DA51CE">
      <w:numFmt w:val="bullet"/>
      <w:lvlText w:val="•"/>
      <w:lvlJc w:val="left"/>
      <w:pPr>
        <w:ind w:left="1195" w:hanging="359"/>
      </w:pPr>
      <w:rPr>
        <w:rFonts w:hint="default"/>
        <w:lang w:val="en-US" w:eastAsia="en-US" w:bidi="ar-SA"/>
      </w:rPr>
    </w:lvl>
    <w:lvl w:ilvl="4" w:tplc="9BD24FF4">
      <w:numFmt w:val="bullet"/>
      <w:lvlText w:val="•"/>
      <w:lvlJc w:val="left"/>
      <w:pPr>
        <w:ind w:left="1393" w:hanging="359"/>
      </w:pPr>
      <w:rPr>
        <w:rFonts w:hint="default"/>
        <w:lang w:val="en-US" w:eastAsia="en-US" w:bidi="ar-SA"/>
      </w:rPr>
    </w:lvl>
    <w:lvl w:ilvl="5" w:tplc="AC388284">
      <w:numFmt w:val="bullet"/>
      <w:lvlText w:val="•"/>
      <w:lvlJc w:val="left"/>
      <w:pPr>
        <w:ind w:left="1592" w:hanging="359"/>
      </w:pPr>
      <w:rPr>
        <w:rFonts w:hint="default"/>
        <w:lang w:val="en-US" w:eastAsia="en-US" w:bidi="ar-SA"/>
      </w:rPr>
    </w:lvl>
    <w:lvl w:ilvl="6" w:tplc="A386F500">
      <w:numFmt w:val="bullet"/>
      <w:lvlText w:val="•"/>
      <w:lvlJc w:val="left"/>
      <w:pPr>
        <w:ind w:left="1790" w:hanging="359"/>
      </w:pPr>
      <w:rPr>
        <w:rFonts w:hint="default"/>
        <w:lang w:val="en-US" w:eastAsia="en-US" w:bidi="ar-SA"/>
      </w:rPr>
    </w:lvl>
    <w:lvl w:ilvl="7" w:tplc="C55A9E9E">
      <w:numFmt w:val="bullet"/>
      <w:lvlText w:val="•"/>
      <w:lvlJc w:val="left"/>
      <w:pPr>
        <w:ind w:left="1988" w:hanging="359"/>
      </w:pPr>
      <w:rPr>
        <w:rFonts w:hint="default"/>
        <w:lang w:val="en-US" w:eastAsia="en-US" w:bidi="ar-SA"/>
      </w:rPr>
    </w:lvl>
    <w:lvl w:ilvl="8" w:tplc="97E80784">
      <w:numFmt w:val="bullet"/>
      <w:lvlText w:val="•"/>
      <w:lvlJc w:val="left"/>
      <w:pPr>
        <w:ind w:left="2187" w:hanging="359"/>
      </w:pPr>
      <w:rPr>
        <w:rFonts w:hint="default"/>
        <w:lang w:val="en-US" w:eastAsia="en-US" w:bidi="ar-SA"/>
      </w:rPr>
    </w:lvl>
  </w:abstractNum>
  <w:abstractNum w:abstractNumId="41" w15:restartNumberingAfterBreak="0">
    <w:nsid w:val="7B263F47"/>
    <w:multiLevelType w:val="hybridMultilevel"/>
    <w:tmpl w:val="B2B8E11E"/>
    <w:lvl w:ilvl="0" w:tplc="FB3CE29A">
      <w:numFmt w:val="bullet"/>
      <w:lvlText w:val="•"/>
      <w:lvlJc w:val="left"/>
      <w:pPr>
        <w:ind w:left="825" w:hanging="428"/>
      </w:pPr>
      <w:rPr>
        <w:rFonts w:ascii="Times New Roman" w:eastAsia="Times New Roman" w:hAnsi="Times New Roman" w:cs="Times New Roman" w:hint="default"/>
        <w:b w:val="0"/>
        <w:bCs w:val="0"/>
        <w:i w:val="0"/>
        <w:iCs w:val="0"/>
        <w:spacing w:val="0"/>
        <w:w w:val="94"/>
        <w:sz w:val="25"/>
        <w:szCs w:val="25"/>
        <w:lang w:val="en-US" w:eastAsia="en-US" w:bidi="ar-SA"/>
      </w:rPr>
    </w:lvl>
    <w:lvl w:ilvl="1" w:tplc="BCC68DC0">
      <w:numFmt w:val="bullet"/>
      <w:lvlText w:val="•"/>
      <w:lvlJc w:val="left"/>
      <w:pPr>
        <w:ind w:left="996" w:hanging="428"/>
      </w:pPr>
      <w:rPr>
        <w:rFonts w:hint="default"/>
        <w:lang w:val="en-US" w:eastAsia="en-US" w:bidi="ar-SA"/>
      </w:rPr>
    </w:lvl>
    <w:lvl w:ilvl="2" w:tplc="616E12C4">
      <w:numFmt w:val="bullet"/>
      <w:lvlText w:val="•"/>
      <w:lvlJc w:val="left"/>
      <w:pPr>
        <w:ind w:left="1172" w:hanging="428"/>
      </w:pPr>
      <w:rPr>
        <w:rFonts w:hint="default"/>
        <w:lang w:val="en-US" w:eastAsia="en-US" w:bidi="ar-SA"/>
      </w:rPr>
    </w:lvl>
    <w:lvl w:ilvl="3" w:tplc="51942BA4">
      <w:numFmt w:val="bullet"/>
      <w:lvlText w:val="•"/>
      <w:lvlJc w:val="left"/>
      <w:pPr>
        <w:ind w:left="1349" w:hanging="428"/>
      </w:pPr>
      <w:rPr>
        <w:rFonts w:hint="default"/>
        <w:lang w:val="en-US" w:eastAsia="en-US" w:bidi="ar-SA"/>
      </w:rPr>
    </w:lvl>
    <w:lvl w:ilvl="4" w:tplc="AEF2F852">
      <w:numFmt w:val="bullet"/>
      <w:lvlText w:val="•"/>
      <w:lvlJc w:val="left"/>
      <w:pPr>
        <w:ind w:left="1525" w:hanging="428"/>
      </w:pPr>
      <w:rPr>
        <w:rFonts w:hint="default"/>
        <w:lang w:val="en-US" w:eastAsia="en-US" w:bidi="ar-SA"/>
      </w:rPr>
    </w:lvl>
    <w:lvl w:ilvl="5" w:tplc="F880E462">
      <w:numFmt w:val="bullet"/>
      <w:lvlText w:val="•"/>
      <w:lvlJc w:val="left"/>
      <w:pPr>
        <w:ind w:left="1702" w:hanging="428"/>
      </w:pPr>
      <w:rPr>
        <w:rFonts w:hint="default"/>
        <w:lang w:val="en-US" w:eastAsia="en-US" w:bidi="ar-SA"/>
      </w:rPr>
    </w:lvl>
    <w:lvl w:ilvl="6" w:tplc="1944BC5E">
      <w:numFmt w:val="bullet"/>
      <w:lvlText w:val="•"/>
      <w:lvlJc w:val="left"/>
      <w:pPr>
        <w:ind w:left="1878" w:hanging="428"/>
      </w:pPr>
      <w:rPr>
        <w:rFonts w:hint="default"/>
        <w:lang w:val="en-US" w:eastAsia="en-US" w:bidi="ar-SA"/>
      </w:rPr>
    </w:lvl>
    <w:lvl w:ilvl="7" w:tplc="D48C8BBC">
      <w:numFmt w:val="bullet"/>
      <w:lvlText w:val="•"/>
      <w:lvlJc w:val="left"/>
      <w:pPr>
        <w:ind w:left="2054" w:hanging="428"/>
      </w:pPr>
      <w:rPr>
        <w:rFonts w:hint="default"/>
        <w:lang w:val="en-US" w:eastAsia="en-US" w:bidi="ar-SA"/>
      </w:rPr>
    </w:lvl>
    <w:lvl w:ilvl="8" w:tplc="0BE6C1E2">
      <w:numFmt w:val="bullet"/>
      <w:lvlText w:val="•"/>
      <w:lvlJc w:val="left"/>
      <w:pPr>
        <w:ind w:left="2231" w:hanging="428"/>
      </w:pPr>
      <w:rPr>
        <w:rFonts w:hint="default"/>
        <w:lang w:val="en-US" w:eastAsia="en-US" w:bidi="ar-SA"/>
      </w:rPr>
    </w:lvl>
  </w:abstractNum>
  <w:abstractNum w:abstractNumId="42" w15:restartNumberingAfterBreak="0">
    <w:nsid w:val="7FE724C7"/>
    <w:multiLevelType w:val="multilevel"/>
    <w:tmpl w:val="443AEC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51384047">
    <w:abstractNumId w:val="37"/>
  </w:num>
  <w:num w:numId="2" w16cid:durableId="829831539">
    <w:abstractNumId w:val="8"/>
  </w:num>
  <w:num w:numId="3" w16cid:durableId="409428428">
    <w:abstractNumId w:val="29"/>
  </w:num>
  <w:num w:numId="4" w16cid:durableId="472866916">
    <w:abstractNumId w:val="14"/>
  </w:num>
  <w:num w:numId="5" w16cid:durableId="1777481280">
    <w:abstractNumId w:val="28"/>
  </w:num>
  <w:num w:numId="6" w16cid:durableId="460807153">
    <w:abstractNumId w:val="17"/>
  </w:num>
  <w:num w:numId="7" w16cid:durableId="1104348340">
    <w:abstractNumId w:val="27"/>
  </w:num>
  <w:num w:numId="8" w16cid:durableId="568073799">
    <w:abstractNumId w:val="13"/>
  </w:num>
  <w:num w:numId="9" w16cid:durableId="196086618">
    <w:abstractNumId w:val="15"/>
  </w:num>
  <w:num w:numId="10" w16cid:durableId="2053338444">
    <w:abstractNumId w:val="2"/>
  </w:num>
  <w:num w:numId="11" w16cid:durableId="1283614185">
    <w:abstractNumId w:val="5"/>
  </w:num>
  <w:num w:numId="12" w16cid:durableId="602105755">
    <w:abstractNumId w:val="40"/>
  </w:num>
  <w:num w:numId="13" w16cid:durableId="1984844241">
    <w:abstractNumId w:val="12"/>
  </w:num>
  <w:num w:numId="14" w16cid:durableId="1825664739">
    <w:abstractNumId w:val="30"/>
  </w:num>
  <w:num w:numId="15" w16cid:durableId="2130933420">
    <w:abstractNumId w:val="6"/>
  </w:num>
  <w:num w:numId="16" w16cid:durableId="797987403">
    <w:abstractNumId w:val="3"/>
  </w:num>
  <w:num w:numId="17" w16cid:durableId="1330406999">
    <w:abstractNumId w:val="41"/>
  </w:num>
  <w:num w:numId="18" w16cid:durableId="360981328">
    <w:abstractNumId w:val="38"/>
  </w:num>
  <w:num w:numId="19" w16cid:durableId="2008048352">
    <w:abstractNumId w:val="33"/>
  </w:num>
  <w:num w:numId="20" w16cid:durableId="2125495265">
    <w:abstractNumId w:val="1"/>
  </w:num>
  <w:num w:numId="21" w16cid:durableId="2127968738">
    <w:abstractNumId w:val="34"/>
  </w:num>
  <w:num w:numId="22" w16cid:durableId="810945231">
    <w:abstractNumId w:val="0"/>
  </w:num>
  <w:num w:numId="23" w16cid:durableId="560019383">
    <w:abstractNumId w:val="18"/>
  </w:num>
  <w:num w:numId="24" w16cid:durableId="1432163995">
    <w:abstractNumId w:val="39"/>
  </w:num>
  <w:num w:numId="25" w16cid:durableId="986857215">
    <w:abstractNumId w:val="16"/>
  </w:num>
  <w:num w:numId="26" w16cid:durableId="1738555450">
    <w:abstractNumId w:val="25"/>
  </w:num>
  <w:num w:numId="27" w16cid:durableId="447628305">
    <w:abstractNumId w:val="22"/>
  </w:num>
  <w:num w:numId="28" w16cid:durableId="1347823342">
    <w:abstractNumId w:val="23"/>
  </w:num>
  <w:num w:numId="29" w16cid:durableId="39214286">
    <w:abstractNumId w:val="42"/>
  </w:num>
  <w:num w:numId="30" w16cid:durableId="1350989513">
    <w:abstractNumId w:val="31"/>
  </w:num>
  <w:num w:numId="31" w16cid:durableId="887693204">
    <w:abstractNumId w:val="21"/>
  </w:num>
  <w:num w:numId="32" w16cid:durableId="147944803">
    <w:abstractNumId w:val="11"/>
  </w:num>
  <w:num w:numId="33" w16cid:durableId="1732190976">
    <w:abstractNumId w:val="36"/>
  </w:num>
  <w:num w:numId="34" w16cid:durableId="1719668011">
    <w:abstractNumId w:val="4"/>
  </w:num>
  <w:num w:numId="35" w16cid:durableId="501631537">
    <w:abstractNumId w:val="9"/>
  </w:num>
  <w:num w:numId="36" w16cid:durableId="607663318">
    <w:abstractNumId w:val="19"/>
  </w:num>
  <w:num w:numId="37" w16cid:durableId="949553417">
    <w:abstractNumId w:val="10"/>
  </w:num>
  <w:num w:numId="38" w16cid:durableId="1712148552">
    <w:abstractNumId w:val="7"/>
  </w:num>
  <w:num w:numId="39" w16cid:durableId="1601329193">
    <w:abstractNumId w:val="24"/>
  </w:num>
  <w:num w:numId="40" w16cid:durableId="940845324">
    <w:abstractNumId w:val="35"/>
  </w:num>
  <w:num w:numId="41" w16cid:durableId="988561191">
    <w:abstractNumId w:val="20"/>
  </w:num>
  <w:num w:numId="42" w16cid:durableId="1868909067">
    <w:abstractNumId w:val="26"/>
  </w:num>
  <w:num w:numId="43" w16cid:durableId="1127621256">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drawingGridHorizontalSpacing w:val="110"/>
  <w:displayHorizontalDrawingGridEvery w:val="2"/>
  <w:characterSpacingControl w:val="doNotCompres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E98"/>
    <w:rsid w:val="00004EA0"/>
    <w:rsid w:val="000375C6"/>
    <w:rsid w:val="00051302"/>
    <w:rsid w:val="0006177F"/>
    <w:rsid w:val="00071062"/>
    <w:rsid w:val="00073CA7"/>
    <w:rsid w:val="000A2E6D"/>
    <w:rsid w:val="000B34A9"/>
    <w:rsid w:val="000C2036"/>
    <w:rsid w:val="000C430C"/>
    <w:rsid w:val="000D2AA4"/>
    <w:rsid w:val="000E2643"/>
    <w:rsid w:val="000E60F7"/>
    <w:rsid w:val="00172EC1"/>
    <w:rsid w:val="00183771"/>
    <w:rsid w:val="00195CB5"/>
    <w:rsid w:val="001A385F"/>
    <w:rsid w:val="001B3937"/>
    <w:rsid w:val="001D2C50"/>
    <w:rsid w:val="001D31A5"/>
    <w:rsid w:val="001D3CA2"/>
    <w:rsid w:val="001E1845"/>
    <w:rsid w:val="00217F40"/>
    <w:rsid w:val="00250FB2"/>
    <w:rsid w:val="002565FB"/>
    <w:rsid w:val="0026729A"/>
    <w:rsid w:val="0027069A"/>
    <w:rsid w:val="002877A6"/>
    <w:rsid w:val="0029356A"/>
    <w:rsid w:val="0029422C"/>
    <w:rsid w:val="002A443C"/>
    <w:rsid w:val="002A5F86"/>
    <w:rsid w:val="002B1EBD"/>
    <w:rsid w:val="002B300C"/>
    <w:rsid w:val="002B344A"/>
    <w:rsid w:val="002E563E"/>
    <w:rsid w:val="0031095C"/>
    <w:rsid w:val="00376351"/>
    <w:rsid w:val="00397CA5"/>
    <w:rsid w:val="003F1D37"/>
    <w:rsid w:val="003F5407"/>
    <w:rsid w:val="004500D1"/>
    <w:rsid w:val="00452F3D"/>
    <w:rsid w:val="004820BB"/>
    <w:rsid w:val="00483BD6"/>
    <w:rsid w:val="004850D7"/>
    <w:rsid w:val="004D755D"/>
    <w:rsid w:val="005242DF"/>
    <w:rsid w:val="005275E9"/>
    <w:rsid w:val="00551333"/>
    <w:rsid w:val="00582849"/>
    <w:rsid w:val="005B5081"/>
    <w:rsid w:val="005B72C1"/>
    <w:rsid w:val="005E3767"/>
    <w:rsid w:val="006110BB"/>
    <w:rsid w:val="00636215"/>
    <w:rsid w:val="00640879"/>
    <w:rsid w:val="00662FE2"/>
    <w:rsid w:val="006653F9"/>
    <w:rsid w:val="006716F7"/>
    <w:rsid w:val="006A4E0F"/>
    <w:rsid w:val="006E547F"/>
    <w:rsid w:val="006E7CEB"/>
    <w:rsid w:val="006F01A8"/>
    <w:rsid w:val="007278AE"/>
    <w:rsid w:val="0073378B"/>
    <w:rsid w:val="00753508"/>
    <w:rsid w:val="007607D4"/>
    <w:rsid w:val="007719E2"/>
    <w:rsid w:val="00774435"/>
    <w:rsid w:val="00781C2C"/>
    <w:rsid w:val="00781F30"/>
    <w:rsid w:val="00790582"/>
    <w:rsid w:val="007A7BCC"/>
    <w:rsid w:val="007B2DDE"/>
    <w:rsid w:val="007B5189"/>
    <w:rsid w:val="007C7DA8"/>
    <w:rsid w:val="007E0402"/>
    <w:rsid w:val="007E40CA"/>
    <w:rsid w:val="007E75A4"/>
    <w:rsid w:val="007F1156"/>
    <w:rsid w:val="008013C5"/>
    <w:rsid w:val="008223AE"/>
    <w:rsid w:val="00836A02"/>
    <w:rsid w:val="00837CAA"/>
    <w:rsid w:val="008437CA"/>
    <w:rsid w:val="008A0ED4"/>
    <w:rsid w:val="008C65A5"/>
    <w:rsid w:val="008E4444"/>
    <w:rsid w:val="0094641C"/>
    <w:rsid w:val="00961EF1"/>
    <w:rsid w:val="009718BE"/>
    <w:rsid w:val="00972A0B"/>
    <w:rsid w:val="00985D78"/>
    <w:rsid w:val="009917E7"/>
    <w:rsid w:val="009A0923"/>
    <w:rsid w:val="009B4D6C"/>
    <w:rsid w:val="009C441B"/>
    <w:rsid w:val="009D0B26"/>
    <w:rsid w:val="009D792E"/>
    <w:rsid w:val="009F1AA7"/>
    <w:rsid w:val="00A02CDB"/>
    <w:rsid w:val="00A03B1C"/>
    <w:rsid w:val="00A44BDB"/>
    <w:rsid w:val="00A520F0"/>
    <w:rsid w:val="00A55C8B"/>
    <w:rsid w:val="00A61A93"/>
    <w:rsid w:val="00A731F6"/>
    <w:rsid w:val="00A80C61"/>
    <w:rsid w:val="00A8540E"/>
    <w:rsid w:val="00A91098"/>
    <w:rsid w:val="00AA1E6D"/>
    <w:rsid w:val="00AC7AE7"/>
    <w:rsid w:val="00AD5F84"/>
    <w:rsid w:val="00AE0D94"/>
    <w:rsid w:val="00AF1972"/>
    <w:rsid w:val="00AF3CD6"/>
    <w:rsid w:val="00B04599"/>
    <w:rsid w:val="00B17714"/>
    <w:rsid w:val="00B308B8"/>
    <w:rsid w:val="00B4539D"/>
    <w:rsid w:val="00B45D23"/>
    <w:rsid w:val="00B512C3"/>
    <w:rsid w:val="00B67E98"/>
    <w:rsid w:val="00BA2286"/>
    <w:rsid w:val="00BA352D"/>
    <w:rsid w:val="00BD14C7"/>
    <w:rsid w:val="00BE5E4B"/>
    <w:rsid w:val="00BF72FE"/>
    <w:rsid w:val="00C15698"/>
    <w:rsid w:val="00C25460"/>
    <w:rsid w:val="00C3593F"/>
    <w:rsid w:val="00C4301E"/>
    <w:rsid w:val="00C538DB"/>
    <w:rsid w:val="00C6113F"/>
    <w:rsid w:val="00C615DF"/>
    <w:rsid w:val="00C93BAD"/>
    <w:rsid w:val="00CA15FA"/>
    <w:rsid w:val="00CD52D6"/>
    <w:rsid w:val="00CD5F73"/>
    <w:rsid w:val="00D06113"/>
    <w:rsid w:val="00D44F82"/>
    <w:rsid w:val="00D77740"/>
    <w:rsid w:val="00DE58B2"/>
    <w:rsid w:val="00DF17BA"/>
    <w:rsid w:val="00DF6C53"/>
    <w:rsid w:val="00E00312"/>
    <w:rsid w:val="00E00E63"/>
    <w:rsid w:val="00E24D19"/>
    <w:rsid w:val="00E256F4"/>
    <w:rsid w:val="00E3752B"/>
    <w:rsid w:val="00E65321"/>
    <w:rsid w:val="00E665DB"/>
    <w:rsid w:val="00E9579A"/>
    <w:rsid w:val="00EE716A"/>
    <w:rsid w:val="00EF2A90"/>
    <w:rsid w:val="00EF4597"/>
    <w:rsid w:val="00EF6259"/>
    <w:rsid w:val="00F20ECC"/>
    <w:rsid w:val="00F21345"/>
    <w:rsid w:val="00F41981"/>
    <w:rsid w:val="00FA7FF0"/>
    <w:rsid w:val="00FC601A"/>
    <w:rsid w:val="00FD1672"/>
    <w:rsid w:val="00FD3D1E"/>
    <w:rsid w:val="04618DCE"/>
    <w:rsid w:val="24DA1A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28AFB"/>
  <w15:docId w15:val="{18B5A850-2022-493B-8E30-398FA2910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59"/>
      <w:ind w:left="3046" w:hanging="237"/>
      <w:outlineLvl w:val="0"/>
    </w:pPr>
    <w:rPr>
      <w:b/>
      <w:bCs/>
      <w:sz w:val="32"/>
      <w:szCs w:val="32"/>
      <w:u w:val="single" w:color="000000"/>
    </w:rPr>
  </w:style>
  <w:style w:type="paragraph" w:styleId="Heading2">
    <w:name w:val="heading 2"/>
    <w:basedOn w:val="Normal"/>
    <w:uiPriority w:val="9"/>
    <w:unhideWhenUsed/>
    <w:qFormat/>
    <w:pPr>
      <w:spacing w:before="63"/>
      <w:ind w:right="91"/>
      <w:jc w:val="center"/>
      <w:outlineLvl w:val="1"/>
    </w:pPr>
    <w:rPr>
      <w:sz w:val="32"/>
      <w:szCs w:val="32"/>
      <w:u w:val="single" w:color="000000"/>
    </w:rPr>
  </w:style>
  <w:style w:type="paragraph" w:styleId="Heading3">
    <w:name w:val="heading 3"/>
    <w:basedOn w:val="Normal"/>
    <w:uiPriority w:val="9"/>
    <w:unhideWhenUsed/>
    <w:qFormat/>
    <w:pPr>
      <w:ind w:left="1245" w:hanging="422"/>
      <w:outlineLvl w:val="2"/>
    </w:pPr>
    <w:rPr>
      <w:b/>
      <w:bCs/>
      <w:sz w:val="29"/>
      <w:szCs w:val="29"/>
    </w:rPr>
  </w:style>
  <w:style w:type="paragraph" w:styleId="Heading4">
    <w:name w:val="heading 4"/>
    <w:basedOn w:val="Normal"/>
    <w:uiPriority w:val="9"/>
    <w:unhideWhenUsed/>
    <w:qFormat/>
    <w:pPr>
      <w:ind w:left="1245" w:hanging="422"/>
      <w:outlineLvl w:val="3"/>
    </w:pPr>
    <w:rPr>
      <w:b/>
      <w:bCs/>
      <w:sz w:val="28"/>
      <w:szCs w:val="28"/>
      <w:u w:val="single" w:color="000000"/>
    </w:rPr>
  </w:style>
  <w:style w:type="paragraph" w:styleId="Heading5">
    <w:name w:val="heading 5"/>
    <w:basedOn w:val="Normal"/>
    <w:uiPriority w:val="9"/>
    <w:unhideWhenUsed/>
    <w:qFormat/>
    <w:pPr>
      <w:spacing w:before="1"/>
      <w:outlineLvl w:val="4"/>
    </w:pPr>
    <w:rPr>
      <w:sz w:val="28"/>
      <w:szCs w:val="28"/>
    </w:rPr>
  </w:style>
  <w:style w:type="paragraph" w:styleId="Heading6">
    <w:name w:val="heading 6"/>
    <w:basedOn w:val="Normal"/>
    <w:uiPriority w:val="9"/>
    <w:unhideWhenUsed/>
    <w:qFormat/>
    <w:pPr>
      <w:spacing w:before="67"/>
      <w:ind w:left="825"/>
      <w:jc w:val="both"/>
      <w:outlineLvl w:val="5"/>
    </w:pPr>
    <w:rPr>
      <w:b/>
      <w:bCs/>
      <w:sz w:val="25"/>
      <w:szCs w:val="2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11"/>
      <w:ind w:left="1799" w:hanging="245"/>
    </w:pPr>
    <w:rPr>
      <w:sz w:val="25"/>
      <w:szCs w:val="25"/>
    </w:rPr>
  </w:style>
  <w:style w:type="paragraph" w:styleId="TOC2">
    <w:name w:val="toc 2"/>
    <w:basedOn w:val="Normal"/>
    <w:uiPriority w:val="1"/>
    <w:qFormat/>
    <w:pPr>
      <w:spacing w:before="111"/>
      <w:ind w:left="1859" w:hanging="252"/>
    </w:pPr>
    <w:rPr>
      <w:sz w:val="25"/>
      <w:szCs w:val="25"/>
    </w:rPr>
  </w:style>
  <w:style w:type="paragraph" w:styleId="TOC3">
    <w:name w:val="toc 3"/>
    <w:basedOn w:val="Normal"/>
    <w:uiPriority w:val="1"/>
    <w:qFormat/>
    <w:pPr>
      <w:spacing w:before="116"/>
      <w:ind w:left="1800"/>
    </w:pPr>
    <w:rPr>
      <w:sz w:val="25"/>
      <w:szCs w:val="25"/>
    </w:rPr>
  </w:style>
  <w:style w:type="paragraph" w:styleId="TOC4">
    <w:name w:val="toc 4"/>
    <w:basedOn w:val="Normal"/>
    <w:uiPriority w:val="1"/>
    <w:qFormat/>
    <w:pPr>
      <w:spacing w:before="102"/>
      <w:ind w:left="2460" w:hanging="360"/>
    </w:pPr>
    <w:rPr>
      <w:sz w:val="26"/>
      <w:szCs w:val="26"/>
    </w:rPr>
  </w:style>
  <w:style w:type="paragraph" w:styleId="TOC5">
    <w:name w:val="toc 5"/>
    <w:basedOn w:val="Normal"/>
    <w:uiPriority w:val="1"/>
    <w:qFormat/>
    <w:pPr>
      <w:spacing w:before="110"/>
      <w:ind w:left="2160" w:hanging="364"/>
    </w:pPr>
    <w:rPr>
      <w:sz w:val="25"/>
      <w:szCs w:val="25"/>
    </w:rPr>
  </w:style>
  <w:style w:type="paragraph" w:styleId="TOC6">
    <w:name w:val="toc 6"/>
    <w:basedOn w:val="Normal"/>
    <w:uiPriority w:val="1"/>
    <w:qFormat/>
    <w:pPr>
      <w:spacing w:before="107"/>
      <w:ind w:left="2643" w:hanging="364"/>
    </w:pPr>
    <w:rPr>
      <w:sz w:val="25"/>
      <w:szCs w:val="25"/>
    </w:rPr>
  </w:style>
  <w:style w:type="paragraph" w:styleId="BodyText">
    <w:name w:val="Body Text"/>
    <w:basedOn w:val="Normal"/>
    <w:uiPriority w:val="1"/>
    <w:qFormat/>
    <w:rPr>
      <w:sz w:val="25"/>
      <w:szCs w:val="25"/>
    </w:rPr>
  </w:style>
  <w:style w:type="paragraph" w:styleId="Title">
    <w:name w:val="Title"/>
    <w:basedOn w:val="Normal"/>
    <w:uiPriority w:val="10"/>
    <w:qFormat/>
    <w:pPr>
      <w:spacing w:before="1"/>
      <w:ind w:right="124"/>
      <w:jc w:val="center"/>
    </w:pPr>
    <w:rPr>
      <w:sz w:val="36"/>
      <w:szCs w:val="36"/>
    </w:rPr>
  </w:style>
  <w:style w:type="paragraph" w:styleId="ListParagraph">
    <w:name w:val="List Paragraph"/>
    <w:basedOn w:val="Normal"/>
    <w:uiPriority w:val="1"/>
    <w:qFormat/>
    <w:pPr>
      <w:ind w:left="1559" w:hanging="360"/>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C3593F"/>
    <w:rPr>
      <w:sz w:val="24"/>
      <w:szCs w:val="24"/>
    </w:rPr>
  </w:style>
  <w:style w:type="paragraph" w:styleId="Header">
    <w:name w:val="header"/>
    <w:basedOn w:val="Normal"/>
    <w:link w:val="HeaderChar"/>
    <w:uiPriority w:val="99"/>
    <w:unhideWhenUsed/>
    <w:rsid w:val="00A55C8B"/>
    <w:pPr>
      <w:tabs>
        <w:tab w:val="center" w:pos="4513"/>
        <w:tab w:val="right" w:pos="9026"/>
      </w:tabs>
    </w:pPr>
  </w:style>
  <w:style w:type="character" w:customStyle="1" w:styleId="HeaderChar">
    <w:name w:val="Header Char"/>
    <w:basedOn w:val="DefaultParagraphFont"/>
    <w:link w:val="Header"/>
    <w:uiPriority w:val="99"/>
    <w:rsid w:val="00A55C8B"/>
    <w:rPr>
      <w:rFonts w:ascii="Times New Roman" w:eastAsia="Times New Roman" w:hAnsi="Times New Roman" w:cs="Times New Roman"/>
    </w:rPr>
  </w:style>
  <w:style w:type="paragraph" w:styleId="Footer">
    <w:name w:val="footer"/>
    <w:basedOn w:val="Normal"/>
    <w:link w:val="FooterChar"/>
    <w:uiPriority w:val="99"/>
    <w:unhideWhenUsed/>
    <w:rsid w:val="00A55C8B"/>
    <w:pPr>
      <w:tabs>
        <w:tab w:val="center" w:pos="4513"/>
        <w:tab w:val="right" w:pos="9026"/>
      </w:tabs>
    </w:pPr>
  </w:style>
  <w:style w:type="character" w:customStyle="1" w:styleId="FooterChar">
    <w:name w:val="Footer Char"/>
    <w:basedOn w:val="DefaultParagraphFont"/>
    <w:link w:val="Footer"/>
    <w:uiPriority w:val="99"/>
    <w:rsid w:val="00A55C8B"/>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932694">
      <w:bodyDiv w:val="1"/>
      <w:marLeft w:val="0"/>
      <w:marRight w:val="0"/>
      <w:marTop w:val="0"/>
      <w:marBottom w:val="0"/>
      <w:divBdr>
        <w:top w:val="none" w:sz="0" w:space="0" w:color="auto"/>
        <w:left w:val="none" w:sz="0" w:space="0" w:color="auto"/>
        <w:bottom w:val="none" w:sz="0" w:space="0" w:color="auto"/>
        <w:right w:val="none" w:sz="0" w:space="0" w:color="auto"/>
      </w:divBdr>
    </w:div>
    <w:div w:id="151723800">
      <w:bodyDiv w:val="1"/>
      <w:marLeft w:val="0"/>
      <w:marRight w:val="0"/>
      <w:marTop w:val="0"/>
      <w:marBottom w:val="0"/>
      <w:divBdr>
        <w:top w:val="none" w:sz="0" w:space="0" w:color="auto"/>
        <w:left w:val="none" w:sz="0" w:space="0" w:color="auto"/>
        <w:bottom w:val="none" w:sz="0" w:space="0" w:color="auto"/>
        <w:right w:val="none" w:sz="0" w:space="0" w:color="auto"/>
      </w:divBdr>
    </w:div>
    <w:div w:id="349649283">
      <w:bodyDiv w:val="1"/>
      <w:marLeft w:val="0"/>
      <w:marRight w:val="0"/>
      <w:marTop w:val="0"/>
      <w:marBottom w:val="0"/>
      <w:divBdr>
        <w:top w:val="none" w:sz="0" w:space="0" w:color="auto"/>
        <w:left w:val="none" w:sz="0" w:space="0" w:color="auto"/>
        <w:bottom w:val="none" w:sz="0" w:space="0" w:color="auto"/>
        <w:right w:val="none" w:sz="0" w:space="0" w:color="auto"/>
      </w:divBdr>
    </w:div>
    <w:div w:id="397171980">
      <w:bodyDiv w:val="1"/>
      <w:marLeft w:val="0"/>
      <w:marRight w:val="0"/>
      <w:marTop w:val="0"/>
      <w:marBottom w:val="0"/>
      <w:divBdr>
        <w:top w:val="none" w:sz="0" w:space="0" w:color="auto"/>
        <w:left w:val="none" w:sz="0" w:space="0" w:color="auto"/>
        <w:bottom w:val="none" w:sz="0" w:space="0" w:color="auto"/>
        <w:right w:val="none" w:sz="0" w:space="0" w:color="auto"/>
      </w:divBdr>
    </w:div>
    <w:div w:id="644506771">
      <w:bodyDiv w:val="1"/>
      <w:marLeft w:val="0"/>
      <w:marRight w:val="0"/>
      <w:marTop w:val="0"/>
      <w:marBottom w:val="0"/>
      <w:divBdr>
        <w:top w:val="none" w:sz="0" w:space="0" w:color="auto"/>
        <w:left w:val="none" w:sz="0" w:space="0" w:color="auto"/>
        <w:bottom w:val="none" w:sz="0" w:space="0" w:color="auto"/>
        <w:right w:val="none" w:sz="0" w:space="0" w:color="auto"/>
      </w:divBdr>
    </w:div>
    <w:div w:id="687875893">
      <w:bodyDiv w:val="1"/>
      <w:marLeft w:val="0"/>
      <w:marRight w:val="0"/>
      <w:marTop w:val="0"/>
      <w:marBottom w:val="0"/>
      <w:divBdr>
        <w:top w:val="none" w:sz="0" w:space="0" w:color="auto"/>
        <w:left w:val="none" w:sz="0" w:space="0" w:color="auto"/>
        <w:bottom w:val="none" w:sz="0" w:space="0" w:color="auto"/>
        <w:right w:val="none" w:sz="0" w:space="0" w:color="auto"/>
      </w:divBdr>
    </w:div>
    <w:div w:id="809859173">
      <w:bodyDiv w:val="1"/>
      <w:marLeft w:val="0"/>
      <w:marRight w:val="0"/>
      <w:marTop w:val="0"/>
      <w:marBottom w:val="0"/>
      <w:divBdr>
        <w:top w:val="none" w:sz="0" w:space="0" w:color="auto"/>
        <w:left w:val="none" w:sz="0" w:space="0" w:color="auto"/>
        <w:bottom w:val="none" w:sz="0" w:space="0" w:color="auto"/>
        <w:right w:val="none" w:sz="0" w:space="0" w:color="auto"/>
      </w:divBdr>
    </w:div>
    <w:div w:id="829953088">
      <w:bodyDiv w:val="1"/>
      <w:marLeft w:val="0"/>
      <w:marRight w:val="0"/>
      <w:marTop w:val="0"/>
      <w:marBottom w:val="0"/>
      <w:divBdr>
        <w:top w:val="none" w:sz="0" w:space="0" w:color="auto"/>
        <w:left w:val="none" w:sz="0" w:space="0" w:color="auto"/>
        <w:bottom w:val="none" w:sz="0" w:space="0" w:color="auto"/>
        <w:right w:val="none" w:sz="0" w:space="0" w:color="auto"/>
      </w:divBdr>
    </w:div>
    <w:div w:id="903836958">
      <w:bodyDiv w:val="1"/>
      <w:marLeft w:val="0"/>
      <w:marRight w:val="0"/>
      <w:marTop w:val="0"/>
      <w:marBottom w:val="0"/>
      <w:divBdr>
        <w:top w:val="none" w:sz="0" w:space="0" w:color="auto"/>
        <w:left w:val="none" w:sz="0" w:space="0" w:color="auto"/>
        <w:bottom w:val="none" w:sz="0" w:space="0" w:color="auto"/>
        <w:right w:val="none" w:sz="0" w:space="0" w:color="auto"/>
      </w:divBdr>
    </w:div>
    <w:div w:id="1070541638">
      <w:bodyDiv w:val="1"/>
      <w:marLeft w:val="0"/>
      <w:marRight w:val="0"/>
      <w:marTop w:val="0"/>
      <w:marBottom w:val="0"/>
      <w:divBdr>
        <w:top w:val="none" w:sz="0" w:space="0" w:color="auto"/>
        <w:left w:val="none" w:sz="0" w:space="0" w:color="auto"/>
        <w:bottom w:val="none" w:sz="0" w:space="0" w:color="auto"/>
        <w:right w:val="none" w:sz="0" w:space="0" w:color="auto"/>
      </w:divBdr>
    </w:div>
    <w:div w:id="1388992276">
      <w:bodyDiv w:val="1"/>
      <w:marLeft w:val="0"/>
      <w:marRight w:val="0"/>
      <w:marTop w:val="0"/>
      <w:marBottom w:val="0"/>
      <w:divBdr>
        <w:top w:val="none" w:sz="0" w:space="0" w:color="auto"/>
        <w:left w:val="none" w:sz="0" w:space="0" w:color="auto"/>
        <w:bottom w:val="none" w:sz="0" w:space="0" w:color="auto"/>
        <w:right w:val="none" w:sz="0" w:space="0" w:color="auto"/>
      </w:divBdr>
    </w:div>
    <w:div w:id="1513493289">
      <w:bodyDiv w:val="1"/>
      <w:marLeft w:val="0"/>
      <w:marRight w:val="0"/>
      <w:marTop w:val="0"/>
      <w:marBottom w:val="0"/>
      <w:divBdr>
        <w:top w:val="none" w:sz="0" w:space="0" w:color="auto"/>
        <w:left w:val="none" w:sz="0" w:space="0" w:color="auto"/>
        <w:bottom w:val="none" w:sz="0" w:space="0" w:color="auto"/>
        <w:right w:val="none" w:sz="0" w:space="0" w:color="auto"/>
      </w:divBdr>
    </w:div>
    <w:div w:id="1527788923">
      <w:bodyDiv w:val="1"/>
      <w:marLeft w:val="0"/>
      <w:marRight w:val="0"/>
      <w:marTop w:val="0"/>
      <w:marBottom w:val="0"/>
      <w:divBdr>
        <w:top w:val="none" w:sz="0" w:space="0" w:color="auto"/>
        <w:left w:val="none" w:sz="0" w:space="0" w:color="auto"/>
        <w:bottom w:val="none" w:sz="0" w:space="0" w:color="auto"/>
        <w:right w:val="none" w:sz="0" w:space="0" w:color="auto"/>
      </w:divBdr>
    </w:div>
    <w:div w:id="1967849762">
      <w:bodyDiv w:val="1"/>
      <w:marLeft w:val="0"/>
      <w:marRight w:val="0"/>
      <w:marTop w:val="0"/>
      <w:marBottom w:val="0"/>
      <w:divBdr>
        <w:top w:val="none" w:sz="0" w:space="0" w:color="auto"/>
        <w:left w:val="none" w:sz="0" w:space="0" w:color="auto"/>
        <w:bottom w:val="none" w:sz="0" w:space="0" w:color="auto"/>
        <w:right w:val="none" w:sz="0" w:space="0" w:color="auto"/>
      </w:divBdr>
    </w:div>
    <w:div w:id="1976641603">
      <w:bodyDiv w:val="1"/>
      <w:marLeft w:val="0"/>
      <w:marRight w:val="0"/>
      <w:marTop w:val="0"/>
      <w:marBottom w:val="0"/>
      <w:divBdr>
        <w:top w:val="none" w:sz="0" w:space="0" w:color="auto"/>
        <w:left w:val="none" w:sz="0" w:space="0" w:color="auto"/>
        <w:bottom w:val="none" w:sz="0" w:space="0" w:color="auto"/>
        <w:right w:val="none" w:sz="0" w:space="0" w:color="auto"/>
      </w:divBdr>
    </w:div>
    <w:div w:id="20956649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B76447-6D43-4201-9586-A12E2DFE46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33</Pages>
  <Words>6469</Words>
  <Characters>36876</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Sample_Synopsis_[1].pdf</vt:lpstr>
    </vt:vector>
  </TitlesOfParts>
  <Company/>
  <LinksUpToDate>false</LinksUpToDate>
  <CharactersWithSpaces>43259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Sample_Synopsis_[1].pdf</dc:title>
  <dc:creator>PRIYA GUPTA</dc:creator>
  <cp:lastModifiedBy>Priya Gupta</cp:lastModifiedBy>
  <cp:revision>2</cp:revision>
  <cp:lastPrinted>2024-11-14T07:15:00Z</cp:lastPrinted>
  <dcterms:created xsi:type="dcterms:W3CDTF">2024-11-14T07:19:00Z</dcterms:created>
  <dcterms:modified xsi:type="dcterms:W3CDTF">2024-11-14T07:19:00Z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2024-11-13T00:00:00Z</vt:filetime>
  </property>
  <property fmtid="{D5CDD505-2E9C-101B-9397-08002B2CF9AE}" pid="3" name="LastSaved">
    <vt:filetime>2024-11-13T00:00:00Z</vt:filetime>
  </property>
  <property fmtid="{D5CDD505-2E9C-101B-9397-08002B2CF9AE}" pid="4" name="Producer">
    <vt:lpwstr>Microsoft: Print To PDF</vt:lpwstr>
  </property>
</Properties>
</file>